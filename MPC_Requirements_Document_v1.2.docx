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F3" w:rsidP="0089482C" w:rsidRDefault="00086377" w14:paraId="58B06204" w14:textId="77777777">
      <w:pPr>
        <w:pStyle w:val="Title"/>
        <w:ind w:left="180" w:firstLine="90"/>
        <w:jc w:val="center"/>
      </w:pPr>
      <w:r>
        <w:t xml:space="preserve">Marathon Petroleum </w:t>
      </w:r>
      <w:r w:rsidR="00A55688">
        <w:t>Corporation</w:t>
      </w:r>
      <w:r w:rsidR="001F4E6E">
        <w:t xml:space="preserve"> </w:t>
      </w:r>
      <w:r w:rsidR="00D207CC">
        <w:t>Requirement</w:t>
      </w:r>
      <w:r>
        <w:t xml:space="preserve"> Document</w:t>
      </w:r>
    </w:p>
    <w:p w:rsidR="00A835B3" w:rsidP="001F4E6E" w:rsidRDefault="00A835B3" w14:paraId="01AD20DA" w14:textId="77777777">
      <w:pPr>
        <w:pStyle w:val="Title"/>
        <w:jc w:val="center"/>
      </w:pPr>
    </w:p>
    <w:p w:rsidR="001F4E6E" w:rsidP="001F4E6E" w:rsidRDefault="001F4E6E" w14:paraId="69D20629" w14:textId="77777777"/>
    <w:p w:rsidR="001F4E6E" w:rsidP="001F4E6E" w:rsidRDefault="001F4E6E" w14:paraId="3943513A" w14:textId="77777777"/>
    <w:p w:rsidR="001F4E6E" w:rsidP="001F4E6E" w:rsidRDefault="001F4E6E" w14:paraId="668FF1FD" w14:textId="77777777"/>
    <w:p w:rsidR="001F4E6E" w:rsidP="001F4E6E" w:rsidRDefault="001F4E6E" w14:paraId="3B436189" w14:textId="77777777"/>
    <w:p w:rsidR="001F4E6E" w:rsidP="001F4E6E" w:rsidRDefault="001F4E6E" w14:paraId="23018A74" w14:textId="77777777"/>
    <w:p w:rsidR="001F4E6E" w:rsidP="001F4E6E" w:rsidRDefault="001F4E6E" w14:paraId="0D295B23" w14:textId="77777777"/>
    <w:p w:rsidR="001F4E6E" w:rsidP="001F4E6E" w:rsidRDefault="001F4E6E" w14:paraId="0699FCC6" w14:textId="77777777"/>
    <w:p w:rsidR="001F4E6E" w:rsidP="001F4E6E" w:rsidRDefault="001F4E6E" w14:paraId="5C82EE1A" w14:textId="77777777"/>
    <w:p w:rsidRPr="001F4E6E" w:rsidR="001F4E6E" w:rsidP="001F4E6E" w:rsidRDefault="001F4E6E" w14:paraId="25F541CD" w14:textId="77777777">
      <w:pPr>
        <w:jc w:val="center"/>
        <w:rPr>
          <w:b/>
          <w:sz w:val="32"/>
        </w:rPr>
      </w:pPr>
      <w:r w:rsidRPr="001F4E6E">
        <w:rPr>
          <w:b/>
          <w:sz w:val="32"/>
        </w:rPr>
        <w:t xml:space="preserve">Prepared </w:t>
      </w:r>
      <w:r w:rsidRPr="001F4E6E" w:rsidR="00EF6C59">
        <w:rPr>
          <w:b/>
          <w:sz w:val="32"/>
        </w:rPr>
        <w:t>by</w:t>
      </w:r>
      <w:r w:rsidRPr="001F4E6E">
        <w:rPr>
          <w:b/>
          <w:sz w:val="32"/>
        </w:rPr>
        <w:t>:</w:t>
      </w:r>
    </w:p>
    <w:p w:rsidR="001F4E6E" w:rsidP="001F4E6E" w:rsidRDefault="00086377" w14:paraId="4CEA0D98" w14:textId="77777777">
      <w:pPr>
        <w:spacing w:after="120"/>
        <w:jc w:val="center"/>
        <w:rPr>
          <w:b/>
          <w:sz w:val="28"/>
        </w:rPr>
      </w:pPr>
      <w:r>
        <w:rPr>
          <w:b/>
          <w:sz w:val="28"/>
        </w:rPr>
        <w:t>Simeio Solutions</w:t>
      </w:r>
    </w:p>
    <w:p w:rsidRPr="001F4E6E" w:rsidR="001F4E6E" w:rsidP="00086377" w:rsidRDefault="001F4E6E" w14:paraId="4A185BEE" w14:textId="77777777">
      <w:pPr>
        <w:rPr>
          <w:b/>
          <w:sz w:val="28"/>
        </w:rPr>
      </w:pPr>
    </w:p>
    <w:p w:rsidR="00645C41" w:rsidP="001F4E6E" w:rsidRDefault="00645C41" w14:paraId="238B9FE4" w14:textId="77777777">
      <w:pPr>
        <w:jc w:val="center"/>
      </w:pPr>
    </w:p>
    <w:p w:rsidR="009006B6" w:rsidP="001675EF" w:rsidRDefault="00645C41" w14:paraId="3E81ACEB" w14:textId="77777777">
      <w:r>
        <w:br w:type="page"/>
      </w:r>
    </w:p>
    <w:sdt>
      <w:sdtPr>
        <w:rPr>
          <w:rFonts w:eastAsiaTheme="minorHAnsi" w:cstheme="minorBidi"/>
          <w:b w:val="0"/>
          <w:bCs w:val="0"/>
          <w:color w:val="auto"/>
          <w:sz w:val="22"/>
          <w:szCs w:val="22"/>
          <w:lang w:eastAsia="en-US"/>
        </w:rPr>
        <w:id w:val="-113841934"/>
        <w:docPartObj>
          <w:docPartGallery w:val="Table of Contents"/>
          <w:docPartUnique/>
        </w:docPartObj>
      </w:sdtPr>
      <w:sdtEndPr>
        <w:rPr>
          <w:noProof/>
        </w:rPr>
      </w:sdtEndPr>
      <w:sdtContent>
        <w:p w:rsidR="0027526E" w:rsidRDefault="0027526E" w14:paraId="666379A9" w14:textId="3474B6F4">
          <w:pPr>
            <w:pStyle w:val="TOCHeading"/>
          </w:pPr>
          <w:r>
            <w:t>Table of Contents</w:t>
          </w:r>
        </w:p>
        <w:p w:rsidR="00180192" w:rsidRDefault="0027526E" w14:paraId="73092FDA" w14:textId="2D4F5033">
          <w:pPr>
            <w:pStyle w:val="TOC1"/>
            <w:tabs>
              <w:tab w:val="left" w:pos="720"/>
            </w:tabs>
            <w:rPr>
              <w:rFonts w:eastAsiaTheme="minorEastAsia"/>
              <w:noProof/>
            </w:rPr>
          </w:pPr>
          <w:r>
            <w:fldChar w:fldCharType="begin"/>
          </w:r>
          <w:r>
            <w:instrText xml:space="preserve"> TOC \o "1-3" \h \z \u </w:instrText>
          </w:r>
          <w:r>
            <w:fldChar w:fldCharType="separate"/>
          </w:r>
          <w:hyperlink w:history="1" w:anchor="_Toc17816792">
            <w:r w:rsidRPr="00286D83" w:rsidR="00180192">
              <w:rPr>
                <w:rStyle w:val="Hyperlink"/>
                <w:rFonts w:cstheme="minorHAnsi"/>
                <w:noProof/>
              </w:rPr>
              <w:t>2</w:t>
            </w:r>
            <w:r w:rsidR="00180192">
              <w:rPr>
                <w:rFonts w:eastAsiaTheme="minorEastAsia"/>
                <w:noProof/>
              </w:rPr>
              <w:tab/>
            </w:r>
            <w:r w:rsidRPr="00286D83" w:rsidR="00180192">
              <w:rPr>
                <w:rStyle w:val="Hyperlink"/>
                <w:rFonts w:cstheme="minorHAnsi"/>
                <w:noProof/>
              </w:rPr>
              <w:t>Document Revision History:</w:t>
            </w:r>
            <w:r w:rsidR="00180192">
              <w:rPr>
                <w:noProof/>
                <w:webHidden/>
              </w:rPr>
              <w:tab/>
            </w:r>
            <w:r w:rsidR="00180192">
              <w:rPr>
                <w:noProof/>
                <w:webHidden/>
              </w:rPr>
              <w:fldChar w:fldCharType="begin"/>
            </w:r>
            <w:r w:rsidR="00180192">
              <w:rPr>
                <w:noProof/>
                <w:webHidden/>
              </w:rPr>
              <w:instrText xml:space="preserve"> PAGEREF _Toc17816792 \h </w:instrText>
            </w:r>
            <w:r w:rsidR="00180192">
              <w:rPr>
                <w:noProof/>
                <w:webHidden/>
              </w:rPr>
            </w:r>
            <w:r w:rsidR="00180192">
              <w:rPr>
                <w:noProof/>
                <w:webHidden/>
              </w:rPr>
              <w:fldChar w:fldCharType="separate"/>
            </w:r>
            <w:r w:rsidR="00180192">
              <w:rPr>
                <w:noProof/>
                <w:webHidden/>
              </w:rPr>
              <w:t>4</w:t>
            </w:r>
            <w:r w:rsidR="00180192">
              <w:rPr>
                <w:noProof/>
                <w:webHidden/>
              </w:rPr>
              <w:fldChar w:fldCharType="end"/>
            </w:r>
          </w:hyperlink>
        </w:p>
        <w:p w:rsidR="00180192" w:rsidRDefault="002D2E5F" w14:paraId="427DA84B" w14:textId="593135CF">
          <w:pPr>
            <w:pStyle w:val="TOC1"/>
            <w:tabs>
              <w:tab w:val="left" w:pos="720"/>
            </w:tabs>
            <w:rPr>
              <w:rFonts w:eastAsiaTheme="minorEastAsia"/>
              <w:noProof/>
            </w:rPr>
          </w:pPr>
          <w:hyperlink w:history="1" w:anchor="_Toc17816793">
            <w:r w:rsidRPr="00286D83" w:rsidR="00180192">
              <w:rPr>
                <w:rStyle w:val="Hyperlink"/>
                <w:noProof/>
              </w:rPr>
              <w:t>3</w:t>
            </w:r>
            <w:r w:rsidR="00180192">
              <w:rPr>
                <w:rFonts w:eastAsiaTheme="minorEastAsia"/>
                <w:noProof/>
              </w:rPr>
              <w:tab/>
            </w:r>
            <w:r w:rsidRPr="00286D83" w:rsidR="00180192">
              <w:rPr>
                <w:rStyle w:val="Hyperlink"/>
                <w:noProof/>
              </w:rPr>
              <w:t>Required Approvals:</w:t>
            </w:r>
            <w:r w:rsidR="00180192">
              <w:rPr>
                <w:noProof/>
                <w:webHidden/>
              </w:rPr>
              <w:tab/>
            </w:r>
            <w:r w:rsidR="00180192">
              <w:rPr>
                <w:noProof/>
                <w:webHidden/>
              </w:rPr>
              <w:fldChar w:fldCharType="begin"/>
            </w:r>
            <w:r w:rsidR="00180192">
              <w:rPr>
                <w:noProof/>
                <w:webHidden/>
              </w:rPr>
              <w:instrText xml:space="preserve"> PAGEREF _Toc17816793 \h </w:instrText>
            </w:r>
            <w:r w:rsidR="00180192">
              <w:rPr>
                <w:noProof/>
                <w:webHidden/>
              </w:rPr>
            </w:r>
            <w:r w:rsidR="00180192">
              <w:rPr>
                <w:noProof/>
                <w:webHidden/>
              </w:rPr>
              <w:fldChar w:fldCharType="separate"/>
            </w:r>
            <w:r w:rsidR="00180192">
              <w:rPr>
                <w:noProof/>
                <w:webHidden/>
              </w:rPr>
              <w:t>4</w:t>
            </w:r>
            <w:r w:rsidR="00180192">
              <w:rPr>
                <w:noProof/>
                <w:webHidden/>
              </w:rPr>
              <w:fldChar w:fldCharType="end"/>
            </w:r>
          </w:hyperlink>
        </w:p>
        <w:p w:rsidR="00180192" w:rsidRDefault="002D2E5F" w14:paraId="69AE26E0" w14:textId="41580037">
          <w:pPr>
            <w:pStyle w:val="TOC1"/>
            <w:tabs>
              <w:tab w:val="left" w:pos="720"/>
            </w:tabs>
            <w:rPr>
              <w:rFonts w:eastAsiaTheme="minorEastAsia"/>
              <w:noProof/>
            </w:rPr>
          </w:pPr>
          <w:hyperlink w:history="1" w:anchor="_Toc17816794">
            <w:r w:rsidRPr="00286D83" w:rsidR="00180192">
              <w:rPr>
                <w:rStyle w:val="Hyperlink"/>
                <w:rFonts w:cstheme="minorHAnsi"/>
                <w:noProof/>
              </w:rPr>
              <w:t>4</w:t>
            </w:r>
            <w:r w:rsidR="00180192">
              <w:rPr>
                <w:rFonts w:eastAsiaTheme="minorEastAsia"/>
                <w:noProof/>
              </w:rPr>
              <w:tab/>
            </w:r>
            <w:r w:rsidRPr="00286D83" w:rsidR="00180192">
              <w:rPr>
                <w:rStyle w:val="Hyperlink"/>
                <w:rFonts w:cstheme="minorHAnsi"/>
                <w:noProof/>
              </w:rPr>
              <w:t>Project Overview:</w:t>
            </w:r>
            <w:r w:rsidR="00180192">
              <w:rPr>
                <w:noProof/>
                <w:webHidden/>
              </w:rPr>
              <w:tab/>
            </w:r>
            <w:r w:rsidR="00180192">
              <w:rPr>
                <w:noProof/>
                <w:webHidden/>
              </w:rPr>
              <w:fldChar w:fldCharType="begin"/>
            </w:r>
            <w:r w:rsidR="00180192">
              <w:rPr>
                <w:noProof/>
                <w:webHidden/>
              </w:rPr>
              <w:instrText xml:space="preserve"> PAGEREF _Toc17816794 \h </w:instrText>
            </w:r>
            <w:r w:rsidR="00180192">
              <w:rPr>
                <w:noProof/>
                <w:webHidden/>
              </w:rPr>
            </w:r>
            <w:r w:rsidR="00180192">
              <w:rPr>
                <w:noProof/>
                <w:webHidden/>
              </w:rPr>
              <w:fldChar w:fldCharType="separate"/>
            </w:r>
            <w:r w:rsidR="00180192">
              <w:rPr>
                <w:noProof/>
                <w:webHidden/>
              </w:rPr>
              <w:t>5</w:t>
            </w:r>
            <w:r w:rsidR="00180192">
              <w:rPr>
                <w:noProof/>
                <w:webHidden/>
              </w:rPr>
              <w:fldChar w:fldCharType="end"/>
            </w:r>
          </w:hyperlink>
        </w:p>
        <w:p w:rsidR="00180192" w:rsidRDefault="002D2E5F" w14:paraId="59165337" w14:textId="0CBC15C7">
          <w:pPr>
            <w:pStyle w:val="TOC1"/>
            <w:tabs>
              <w:tab w:val="left" w:pos="720"/>
            </w:tabs>
            <w:rPr>
              <w:rFonts w:eastAsiaTheme="minorEastAsia"/>
              <w:noProof/>
            </w:rPr>
          </w:pPr>
          <w:hyperlink w:history="1" w:anchor="_Toc17816795">
            <w:r w:rsidRPr="00286D83" w:rsidR="00180192">
              <w:rPr>
                <w:rStyle w:val="Hyperlink"/>
                <w:noProof/>
              </w:rPr>
              <w:t>5</w:t>
            </w:r>
            <w:r w:rsidR="00180192">
              <w:rPr>
                <w:rFonts w:eastAsiaTheme="minorEastAsia"/>
                <w:noProof/>
              </w:rPr>
              <w:tab/>
            </w:r>
            <w:r w:rsidRPr="00286D83" w:rsidR="00180192">
              <w:rPr>
                <w:rStyle w:val="Hyperlink"/>
                <w:noProof/>
              </w:rPr>
              <w:t>Stakeholders:</w:t>
            </w:r>
            <w:r w:rsidR="00180192">
              <w:rPr>
                <w:noProof/>
                <w:webHidden/>
              </w:rPr>
              <w:tab/>
            </w:r>
            <w:r w:rsidR="00180192">
              <w:rPr>
                <w:noProof/>
                <w:webHidden/>
              </w:rPr>
              <w:fldChar w:fldCharType="begin"/>
            </w:r>
            <w:r w:rsidR="00180192">
              <w:rPr>
                <w:noProof/>
                <w:webHidden/>
              </w:rPr>
              <w:instrText xml:space="preserve"> PAGEREF _Toc17816795 \h </w:instrText>
            </w:r>
            <w:r w:rsidR="00180192">
              <w:rPr>
                <w:noProof/>
                <w:webHidden/>
              </w:rPr>
            </w:r>
            <w:r w:rsidR="00180192">
              <w:rPr>
                <w:noProof/>
                <w:webHidden/>
              </w:rPr>
              <w:fldChar w:fldCharType="separate"/>
            </w:r>
            <w:r w:rsidR="00180192">
              <w:rPr>
                <w:noProof/>
                <w:webHidden/>
              </w:rPr>
              <w:t>5</w:t>
            </w:r>
            <w:r w:rsidR="00180192">
              <w:rPr>
                <w:noProof/>
                <w:webHidden/>
              </w:rPr>
              <w:fldChar w:fldCharType="end"/>
            </w:r>
          </w:hyperlink>
        </w:p>
        <w:p w:rsidR="00180192" w:rsidRDefault="002D2E5F" w14:paraId="488337C7" w14:textId="12C37CD7">
          <w:pPr>
            <w:pStyle w:val="TOC1"/>
            <w:tabs>
              <w:tab w:val="left" w:pos="720"/>
            </w:tabs>
            <w:rPr>
              <w:rFonts w:eastAsiaTheme="minorEastAsia"/>
              <w:noProof/>
            </w:rPr>
          </w:pPr>
          <w:hyperlink w:history="1" w:anchor="_Toc17816796">
            <w:r w:rsidRPr="00286D83" w:rsidR="00180192">
              <w:rPr>
                <w:rStyle w:val="Hyperlink"/>
                <w:noProof/>
              </w:rPr>
              <w:t>6</w:t>
            </w:r>
            <w:r w:rsidR="00180192">
              <w:rPr>
                <w:rFonts w:eastAsiaTheme="minorEastAsia"/>
                <w:noProof/>
              </w:rPr>
              <w:tab/>
            </w:r>
            <w:r w:rsidRPr="00286D83" w:rsidR="00180192">
              <w:rPr>
                <w:rStyle w:val="Hyperlink"/>
                <w:noProof/>
              </w:rPr>
              <w:t>Products and Tools:</w:t>
            </w:r>
            <w:r w:rsidR="00180192">
              <w:rPr>
                <w:noProof/>
                <w:webHidden/>
              </w:rPr>
              <w:tab/>
            </w:r>
            <w:r w:rsidR="00180192">
              <w:rPr>
                <w:noProof/>
                <w:webHidden/>
              </w:rPr>
              <w:fldChar w:fldCharType="begin"/>
            </w:r>
            <w:r w:rsidR="00180192">
              <w:rPr>
                <w:noProof/>
                <w:webHidden/>
              </w:rPr>
              <w:instrText xml:space="preserve"> PAGEREF _Toc17816796 \h </w:instrText>
            </w:r>
            <w:r w:rsidR="00180192">
              <w:rPr>
                <w:noProof/>
                <w:webHidden/>
              </w:rPr>
            </w:r>
            <w:r w:rsidR="00180192">
              <w:rPr>
                <w:noProof/>
                <w:webHidden/>
              </w:rPr>
              <w:fldChar w:fldCharType="separate"/>
            </w:r>
            <w:r w:rsidR="00180192">
              <w:rPr>
                <w:noProof/>
                <w:webHidden/>
              </w:rPr>
              <w:t>5</w:t>
            </w:r>
            <w:r w:rsidR="00180192">
              <w:rPr>
                <w:noProof/>
                <w:webHidden/>
              </w:rPr>
              <w:fldChar w:fldCharType="end"/>
            </w:r>
          </w:hyperlink>
        </w:p>
        <w:p w:rsidR="00180192" w:rsidRDefault="002D2E5F" w14:paraId="6CFF9C1D" w14:textId="4274E136">
          <w:pPr>
            <w:pStyle w:val="TOC1"/>
            <w:tabs>
              <w:tab w:val="left" w:pos="720"/>
            </w:tabs>
            <w:rPr>
              <w:rFonts w:eastAsiaTheme="minorEastAsia"/>
              <w:noProof/>
            </w:rPr>
          </w:pPr>
          <w:hyperlink w:history="1" w:anchor="_Toc17816797">
            <w:r w:rsidRPr="00286D83" w:rsidR="00180192">
              <w:rPr>
                <w:rStyle w:val="Hyperlink"/>
                <w:noProof/>
                <w:lang w:eastAsia="fr-BE"/>
              </w:rPr>
              <w:t>7</w:t>
            </w:r>
            <w:r w:rsidR="00180192">
              <w:rPr>
                <w:rFonts w:eastAsiaTheme="minorEastAsia"/>
                <w:noProof/>
              </w:rPr>
              <w:tab/>
            </w:r>
            <w:r w:rsidRPr="00286D83" w:rsidR="00180192">
              <w:rPr>
                <w:rStyle w:val="Hyperlink"/>
                <w:noProof/>
                <w:lang w:eastAsia="fr-BE"/>
              </w:rPr>
              <w:t>Key Decisions:</w:t>
            </w:r>
            <w:r w:rsidR="00180192">
              <w:rPr>
                <w:noProof/>
                <w:webHidden/>
              </w:rPr>
              <w:tab/>
            </w:r>
            <w:r w:rsidR="00180192">
              <w:rPr>
                <w:noProof/>
                <w:webHidden/>
              </w:rPr>
              <w:fldChar w:fldCharType="begin"/>
            </w:r>
            <w:r w:rsidR="00180192">
              <w:rPr>
                <w:noProof/>
                <w:webHidden/>
              </w:rPr>
              <w:instrText xml:space="preserve"> PAGEREF _Toc17816797 \h </w:instrText>
            </w:r>
            <w:r w:rsidR="00180192">
              <w:rPr>
                <w:noProof/>
                <w:webHidden/>
              </w:rPr>
            </w:r>
            <w:r w:rsidR="00180192">
              <w:rPr>
                <w:noProof/>
                <w:webHidden/>
              </w:rPr>
              <w:fldChar w:fldCharType="separate"/>
            </w:r>
            <w:r w:rsidR="00180192">
              <w:rPr>
                <w:noProof/>
                <w:webHidden/>
              </w:rPr>
              <w:t>6</w:t>
            </w:r>
            <w:r w:rsidR="00180192">
              <w:rPr>
                <w:noProof/>
                <w:webHidden/>
              </w:rPr>
              <w:fldChar w:fldCharType="end"/>
            </w:r>
          </w:hyperlink>
        </w:p>
        <w:p w:rsidR="00180192" w:rsidRDefault="002D2E5F" w14:paraId="25150809" w14:textId="337065C6">
          <w:pPr>
            <w:pStyle w:val="TOC1"/>
            <w:tabs>
              <w:tab w:val="left" w:pos="720"/>
            </w:tabs>
            <w:rPr>
              <w:rFonts w:eastAsiaTheme="minorEastAsia"/>
              <w:noProof/>
            </w:rPr>
          </w:pPr>
          <w:hyperlink w:history="1" w:anchor="_Toc17816798">
            <w:r w:rsidRPr="00286D83" w:rsidR="00180192">
              <w:rPr>
                <w:rStyle w:val="Hyperlink"/>
                <w:noProof/>
              </w:rPr>
              <w:t>8</w:t>
            </w:r>
            <w:r w:rsidR="00180192">
              <w:rPr>
                <w:rFonts w:eastAsiaTheme="minorEastAsia"/>
                <w:noProof/>
              </w:rPr>
              <w:tab/>
            </w:r>
            <w:r w:rsidRPr="00286D83" w:rsidR="00180192">
              <w:rPr>
                <w:rStyle w:val="Hyperlink"/>
                <w:noProof/>
              </w:rPr>
              <w:t>Assumptions:</w:t>
            </w:r>
            <w:r w:rsidR="00180192">
              <w:rPr>
                <w:noProof/>
                <w:webHidden/>
              </w:rPr>
              <w:tab/>
            </w:r>
            <w:r w:rsidR="00180192">
              <w:rPr>
                <w:noProof/>
                <w:webHidden/>
              </w:rPr>
              <w:fldChar w:fldCharType="begin"/>
            </w:r>
            <w:r w:rsidR="00180192">
              <w:rPr>
                <w:noProof/>
                <w:webHidden/>
              </w:rPr>
              <w:instrText xml:space="preserve"> PAGEREF _Toc17816798 \h </w:instrText>
            </w:r>
            <w:r w:rsidR="00180192">
              <w:rPr>
                <w:noProof/>
                <w:webHidden/>
              </w:rPr>
            </w:r>
            <w:r w:rsidR="00180192">
              <w:rPr>
                <w:noProof/>
                <w:webHidden/>
              </w:rPr>
              <w:fldChar w:fldCharType="separate"/>
            </w:r>
            <w:r w:rsidR="00180192">
              <w:rPr>
                <w:noProof/>
                <w:webHidden/>
              </w:rPr>
              <w:t>6</w:t>
            </w:r>
            <w:r w:rsidR="00180192">
              <w:rPr>
                <w:noProof/>
                <w:webHidden/>
              </w:rPr>
              <w:fldChar w:fldCharType="end"/>
            </w:r>
          </w:hyperlink>
        </w:p>
        <w:p w:rsidR="00180192" w:rsidRDefault="002D2E5F" w14:paraId="32E212B8" w14:textId="700E3BC8">
          <w:pPr>
            <w:pStyle w:val="TOC1"/>
            <w:tabs>
              <w:tab w:val="left" w:pos="720"/>
            </w:tabs>
            <w:rPr>
              <w:rFonts w:eastAsiaTheme="minorEastAsia"/>
              <w:noProof/>
            </w:rPr>
          </w:pPr>
          <w:hyperlink w:history="1" w:anchor="_Toc17816799">
            <w:r w:rsidRPr="00286D83" w:rsidR="00180192">
              <w:rPr>
                <w:rStyle w:val="Hyperlink"/>
                <w:noProof/>
              </w:rPr>
              <w:t>9</w:t>
            </w:r>
            <w:r w:rsidR="00180192">
              <w:rPr>
                <w:rFonts w:eastAsiaTheme="minorEastAsia"/>
                <w:noProof/>
              </w:rPr>
              <w:tab/>
            </w:r>
            <w:r w:rsidRPr="00286D83" w:rsidR="00180192">
              <w:rPr>
                <w:rStyle w:val="Hyperlink"/>
                <w:noProof/>
              </w:rPr>
              <w:t>Password Policy:</w:t>
            </w:r>
            <w:r w:rsidR="00180192">
              <w:rPr>
                <w:noProof/>
                <w:webHidden/>
              </w:rPr>
              <w:tab/>
            </w:r>
            <w:r w:rsidR="00180192">
              <w:rPr>
                <w:noProof/>
                <w:webHidden/>
              </w:rPr>
              <w:fldChar w:fldCharType="begin"/>
            </w:r>
            <w:r w:rsidR="00180192">
              <w:rPr>
                <w:noProof/>
                <w:webHidden/>
              </w:rPr>
              <w:instrText xml:space="preserve"> PAGEREF _Toc17816799 \h </w:instrText>
            </w:r>
            <w:r w:rsidR="00180192">
              <w:rPr>
                <w:noProof/>
                <w:webHidden/>
              </w:rPr>
            </w:r>
            <w:r w:rsidR="00180192">
              <w:rPr>
                <w:noProof/>
                <w:webHidden/>
              </w:rPr>
              <w:fldChar w:fldCharType="separate"/>
            </w:r>
            <w:r w:rsidR="00180192">
              <w:rPr>
                <w:noProof/>
                <w:webHidden/>
              </w:rPr>
              <w:t>7</w:t>
            </w:r>
            <w:r w:rsidR="00180192">
              <w:rPr>
                <w:noProof/>
                <w:webHidden/>
              </w:rPr>
              <w:fldChar w:fldCharType="end"/>
            </w:r>
          </w:hyperlink>
        </w:p>
        <w:p w:rsidR="00180192" w:rsidRDefault="002D2E5F" w14:paraId="25F4E155" w14:textId="1060A4EC">
          <w:pPr>
            <w:pStyle w:val="TOC1"/>
            <w:tabs>
              <w:tab w:val="left" w:pos="880"/>
            </w:tabs>
            <w:rPr>
              <w:rFonts w:eastAsiaTheme="minorEastAsia"/>
              <w:noProof/>
            </w:rPr>
          </w:pPr>
          <w:hyperlink w:history="1" w:anchor="_Toc17816800">
            <w:r w:rsidRPr="00286D83" w:rsidR="00180192">
              <w:rPr>
                <w:rStyle w:val="Hyperlink"/>
                <w:noProof/>
              </w:rPr>
              <w:t>10</w:t>
            </w:r>
            <w:r w:rsidR="00180192">
              <w:rPr>
                <w:rFonts w:eastAsiaTheme="minorEastAsia"/>
                <w:noProof/>
              </w:rPr>
              <w:tab/>
            </w:r>
            <w:r w:rsidRPr="00286D83" w:rsidR="00180192">
              <w:rPr>
                <w:rStyle w:val="Hyperlink"/>
                <w:noProof/>
              </w:rPr>
              <w:t>Non-Functional Requirements:</w:t>
            </w:r>
            <w:r w:rsidR="00180192">
              <w:rPr>
                <w:noProof/>
                <w:webHidden/>
              </w:rPr>
              <w:tab/>
            </w:r>
            <w:r w:rsidR="00180192">
              <w:rPr>
                <w:noProof/>
                <w:webHidden/>
              </w:rPr>
              <w:fldChar w:fldCharType="begin"/>
            </w:r>
            <w:r w:rsidR="00180192">
              <w:rPr>
                <w:noProof/>
                <w:webHidden/>
              </w:rPr>
              <w:instrText xml:space="preserve"> PAGEREF _Toc17816800 \h </w:instrText>
            </w:r>
            <w:r w:rsidR="00180192">
              <w:rPr>
                <w:noProof/>
                <w:webHidden/>
              </w:rPr>
            </w:r>
            <w:r w:rsidR="00180192">
              <w:rPr>
                <w:noProof/>
                <w:webHidden/>
              </w:rPr>
              <w:fldChar w:fldCharType="separate"/>
            </w:r>
            <w:r w:rsidR="00180192">
              <w:rPr>
                <w:noProof/>
                <w:webHidden/>
              </w:rPr>
              <w:t>8</w:t>
            </w:r>
            <w:r w:rsidR="00180192">
              <w:rPr>
                <w:noProof/>
                <w:webHidden/>
              </w:rPr>
              <w:fldChar w:fldCharType="end"/>
            </w:r>
          </w:hyperlink>
        </w:p>
        <w:p w:rsidR="00180192" w:rsidRDefault="002D2E5F" w14:paraId="3E752E1B" w14:textId="604423DA">
          <w:pPr>
            <w:pStyle w:val="TOC2"/>
            <w:rPr>
              <w:lang w:eastAsia="en-US"/>
            </w:rPr>
          </w:pPr>
          <w:hyperlink w:history="1" w:anchor="_Toc17816801">
            <w:r w:rsidRPr="00286D83" w:rsidR="00180192">
              <w:rPr>
                <w:rStyle w:val="Hyperlink"/>
              </w:rPr>
              <w:t>10.1</w:t>
            </w:r>
            <w:r w:rsidR="00180192">
              <w:rPr>
                <w:lang w:eastAsia="en-US"/>
              </w:rPr>
              <w:tab/>
            </w:r>
            <w:r w:rsidRPr="00286D83" w:rsidR="00180192">
              <w:rPr>
                <w:rStyle w:val="Hyperlink"/>
              </w:rPr>
              <w:t>Development Servers &amp; Specifications:</w:t>
            </w:r>
            <w:r w:rsidR="00180192">
              <w:rPr>
                <w:webHidden/>
              </w:rPr>
              <w:tab/>
            </w:r>
            <w:r w:rsidR="00180192">
              <w:rPr>
                <w:webHidden/>
              </w:rPr>
              <w:fldChar w:fldCharType="begin"/>
            </w:r>
            <w:r w:rsidR="00180192">
              <w:rPr>
                <w:webHidden/>
              </w:rPr>
              <w:instrText xml:space="preserve"> PAGEREF _Toc17816801 \h </w:instrText>
            </w:r>
            <w:r w:rsidR="00180192">
              <w:rPr>
                <w:webHidden/>
              </w:rPr>
            </w:r>
            <w:r w:rsidR="00180192">
              <w:rPr>
                <w:webHidden/>
              </w:rPr>
              <w:fldChar w:fldCharType="separate"/>
            </w:r>
            <w:r w:rsidR="00180192">
              <w:rPr>
                <w:webHidden/>
              </w:rPr>
              <w:t>8</w:t>
            </w:r>
            <w:r w:rsidR="00180192">
              <w:rPr>
                <w:webHidden/>
              </w:rPr>
              <w:fldChar w:fldCharType="end"/>
            </w:r>
          </w:hyperlink>
        </w:p>
        <w:p w:rsidR="00180192" w:rsidRDefault="002D2E5F" w14:paraId="30768C70" w14:textId="275F7B25">
          <w:pPr>
            <w:pStyle w:val="TOC2"/>
            <w:rPr>
              <w:lang w:eastAsia="en-US"/>
            </w:rPr>
          </w:pPr>
          <w:hyperlink w:history="1" w:anchor="_Toc17816802">
            <w:r w:rsidRPr="00286D83" w:rsidR="00180192">
              <w:rPr>
                <w:rStyle w:val="Hyperlink"/>
              </w:rPr>
              <w:t>10.2</w:t>
            </w:r>
            <w:r w:rsidR="00180192">
              <w:rPr>
                <w:lang w:eastAsia="en-US"/>
              </w:rPr>
              <w:tab/>
            </w:r>
            <w:r w:rsidRPr="00286D83" w:rsidR="00180192">
              <w:rPr>
                <w:rStyle w:val="Hyperlink"/>
              </w:rPr>
              <w:t>Test Servers &amp; Specifications:</w:t>
            </w:r>
            <w:r w:rsidR="00180192">
              <w:rPr>
                <w:webHidden/>
              </w:rPr>
              <w:tab/>
            </w:r>
            <w:r w:rsidR="00180192">
              <w:rPr>
                <w:webHidden/>
              </w:rPr>
              <w:fldChar w:fldCharType="begin"/>
            </w:r>
            <w:r w:rsidR="00180192">
              <w:rPr>
                <w:webHidden/>
              </w:rPr>
              <w:instrText xml:space="preserve"> PAGEREF _Toc17816802 \h </w:instrText>
            </w:r>
            <w:r w:rsidR="00180192">
              <w:rPr>
                <w:webHidden/>
              </w:rPr>
            </w:r>
            <w:r w:rsidR="00180192">
              <w:rPr>
                <w:webHidden/>
              </w:rPr>
              <w:fldChar w:fldCharType="separate"/>
            </w:r>
            <w:r w:rsidR="00180192">
              <w:rPr>
                <w:webHidden/>
              </w:rPr>
              <w:t>8</w:t>
            </w:r>
            <w:r w:rsidR="00180192">
              <w:rPr>
                <w:webHidden/>
              </w:rPr>
              <w:fldChar w:fldCharType="end"/>
            </w:r>
          </w:hyperlink>
        </w:p>
        <w:p w:rsidR="00180192" w:rsidRDefault="002D2E5F" w14:paraId="4EF67B3B" w14:textId="2CE73577">
          <w:pPr>
            <w:pStyle w:val="TOC2"/>
            <w:rPr>
              <w:lang w:eastAsia="en-US"/>
            </w:rPr>
          </w:pPr>
          <w:hyperlink w:history="1" w:anchor="_Toc17816803">
            <w:r w:rsidRPr="00286D83" w:rsidR="00180192">
              <w:rPr>
                <w:rStyle w:val="Hyperlink"/>
              </w:rPr>
              <w:t>10.3</w:t>
            </w:r>
            <w:r w:rsidR="00180192">
              <w:rPr>
                <w:lang w:eastAsia="en-US"/>
              </w:rPr>
              <w:tab/>
            </w:r>
            <w:r w:rsidRPr="00286D83" w:rsidR="00180192">
              <w:rPr>
                <w:rStyle w:val="Hyperlink"/>
              </w:rPr>
              <w:t>Production Servers &amp; Specifications:</w:t>
            </w:r>
            <w:r w:rsidR="00180192">
              <w:rPr>
                <w:webHidden/>
              </w:rPr>
              <w:tab/>
            </w:r>
            <w:r w:rsidR="00180192">
              <w:rPr>
                <w:webHidden/>
              </w:rPr>
              <w:fldChar w:fldCharType="begin"/>
            </w:r>
            <w:r w:rsidR="00180192">
              <w:rPr>
                <w:webHidden/>
              </w:rPr>
              <w:instrText xml:space="preserve"> PAGEREF _Toc17816803 \h </w:instrText>
            </w:r>
            <w:r w:rsidR="00180192">
              <w:rPr>
                <w:webHidden/>
              </w:rPr>
            </w:r>
            <w:r w:rsidR="00180192">
              <w:rPr>
                <w:webHidden/>
              </w:rPr>
              <w:fldChar w:fldCharType="separate"/>
            </w:r>
            <w:r w:rsidR="00180192">
              <w:rPr>
                <w:webHidden/>
              </w:rPr>
              <w:t>8</w:t>
            </w:r>
            <w:r w:rsidR="00180192">
              <w:rPr>
                <w:webHidden/>
              </w:rPr>
              <w:fldChar w:fldCharType="end"/>
            </w:r>
          </w:hyperlink>
        </w:p>
        <w:p w:rsidR="00180192" w:rsidRDefault="002D2E5F" w14:paraId="60E25867" w14:textId="7B13D21E">
          <w:pPr>
            <w:pStyle w:val="TOC1"/>
            <w:tabs>
              <w:tab w:val="left" w:pos="880"/>
            </w:tabs>
            <w:rPr>
              <w:rFonts w:eastAsiaTheme="minorEastAsia"/>
              <w:noProof/>
            </w:rPr>
          </w:pPr>
          <w:hyperlink w:history="1" w:anchor="_Toc17816804">
            <w:r w:rsidRPr="00286D83" w:rsidR="00180192">
              <w:rPr>
                <w:rStyle w:val="Hyperlink"/>
                <w:noProof/>
              </w:rPr>
              <w:t>11</w:t>
            </w:r>
            <w:r w:rsidR="00180192">
              <w:rPr>
                <w:rFonts w:eastAsiaTheme="minorEastAsia"/>
                <w:noProof/>
              </w:rPr>
              <w:tab/>
            </w:r>
            <w:r w:rsidRPr="00286D83" w:rsidR="00180192">
              <w:rPr>
                <w:rStyle w:val="Hyperlink"/>
                <w:noProof/>
              </w:rPr>
              <w:t>Functional Requirements:</w:t>
            </w:r>
            <w:r w:rsidR="00180192">
              <w:rPr>
                <w:noProof/>
                <w:webHidden/>
              </w:rPr>
              <w:tab/>
            </w:r>
            <w:r w:rsidR="00180192">
              <w:rPr>
                <w:noProof/>
                <w:webHidden/>
              </w:rPr>
              <w:fldChar w:fldCharType="begin"/>
            </w:r>
            <w:r w:rsidR="00180192">
              <w:rPr>
                <w:noProof/>
                <w:webHidden/>
              </w:rPr>
              <w:instrText xml:space="preserve"> PAGEREF _Toc17816804 \h </w:instrText>
            </w:r>
            <w:r w:rsidR="00180192">
              <w:rPr>
                <w:noProof/>
                <w:webHidden/>
              </w:rPr>
            </w:r>
            <w:r w:rsidR="00180192">
              <w:rPr>
                <w:noProof/>
                <w:webHidden/>
              </w:rPr>
              <w:fldChar w:fldCharType="separate"/>
            </w:r>
            <w:r w:rsidR="00180192">
              <w:rPr>
                <w:noProof/>
                <w:webHidden/>
              </w:rPr>
              <w:t>9</w:t>
            </w:r>
            <w:r w:rsidR="00180192">
              <w:rPr>
                <w:noProof/>
                <w:webHidden/>
              </w:rPr>
              <w:fldChar w:fldCharType="end"/>
            </w:r>
          </w:hyperlink>
        </w:p>
        <w:p w:rsidR="00180192" w:rsidRDefault="002D2E5F" w14:paraId="66665CAE" w14:textId="0DE78043">
          <w:pPr>
            <w:pStyle w:val="TOC1"/>
            <w:tabs>
              <w:tab w:val="left" w:pos="880"/>
            </w:tabs>
            <w:rPr>
              <w:rFonts w:eastAsiaTheme="minorEastAsia"/>
              <w:noProof/>
            </w:rPr>
          </w:pPr>
          <w:hyperlink w:history="1" w:anchor="_Toc17816805">
            <w:r w:rsidRPr="00286D83" w:rsidR="00180192">
              <w:rPr>
                <w:rStyle w:val="Hyperlink"/>
                <w:rFonts w:eastAsia="Times New Roman" w:cs="Times New Roman"/>
                <w:noProof/>
                <w:lang w:val="en-CA"/>
              </w:rPr>
              <w:t>12</w:t>
            </w:r>
            <w:r w:rsidR="00180192">
              <w:rPr>
                <w:rFonts w:eastAsiaTheme="minorEastAsia"/>
                <w:noProof/>
              </w:rPr>
              <w:tab/>
            </w:r>
            <w:r w:rsidRPr="00286D83" w:rsidR="00180192">
              <w:rPr>
                <w:rStyle w:val="Hyperlink"/>
                <w:noProof/>
              </w:rPr>
              <w:t>Holding Table Reference:</w:t>
            </w:r>
            <w:r w:rsidR="00180192">
              <w:rPr>
                <w:noProof/>
                <w:webHidden/>
              </w:rPr>
              <w:tab/>
            </w:r>
            <w:r w:rsidR="00180192">
              <w:rPr>
                <w:noProof/>
                <w:webHidden/>
              </w:rPr>
              <w:fldChar w:fldCharType="begin"/>
            </w:r>
            <w:r w:rsidR="00180192">
              <w:rPr>
                <w:noProof/>
                <w:webHidden/>
              </w:rPr>
              <w:instrText xml:space="preserve"> PAGEREF _Toc17816805 \h </w:instrText>
            </w:r>
            <w:r w:rsidR="00180192">
              <w:rPr>
                <w:noProof/>
                <w:webHidden/>
              </w:rPr>
            </w:r>
            <w:r w:rsidR="00180192">
              <w:rPr>
                <w:noProof/>
                <w:webHidden/>
              </w:rPr>
              <w:fldChar w:fldCharType="separate"/>
            </w:r>
            <w:r w:rsidR="00180192">
              <w:rPr>
                <w:noProof/>
                <w:webHidden/>
              </w:rPr>
              <w:t>11</w:t>
            </w:r>
            <w:r w:rsidR="00180192">
              <w:rPr>
                <w:noProof/>
                <w:webHidden/>
              </w:rPr>
              <w:fldChar w:fldCharType="end"/>
            </w:r>
          </w:hyperlink>
        </w:p>
        <w:p w:rsidR="00180192" w:rsidRDefault="002D2E5F" w14:paraId="7FFE6350" w14:textId="2BAA2645">
          <w:pPr>
            <w:pStyle w:val="TOC2"/>
            <w:rPr>
              <w:lang w:eastAsia="en-US"/>
            </w:rPr>
          </w:pPr>
          <w:hyperlink w:history="1" w:anchor="_Toc17816806">
            <w:r w:rsidRPr="00286D83" w:rsidR="00180192">
              <w:rPr>
                <w:rStyle w:val="Hyperlink"/>
              </w:rPr>
              <w:t>12.1</w:t>
            </w:r>
            <w:r w:rsidR="00180192">
              <w:rPr>
                <w:lang w:eastAsia="en-US"/>
              </w:rPr>
              <w:tab/>
            </w:r>
            <w:r w:rsidRPr="00286D83" w:rsidR="00180192">
              <w:rPr>
                <w:rStyle w:val="Hyperlink"/>
              </w:rPr>
              <w:t>User Types:</w:t>
            </w:r>
            <w:r w:rsidR="00180192">
              <w:rPr>
                <w:webHidden/>
              </w:rPr>
              <w:tab/>
            </w:r>
            <w:r w:rsidR="00180192">
              <w:rPr>
                <w:webHidden/>
              </w:rPr>
              <w:fldChar w:fldCharType="begin"/>
            </w:r>
            <w:r w:rsidR="00180192">
              <w:rPr>
                <w:webHidden/>
              </w:rPr>
              <w:instrText xml:space="preserve"> PAGEREF _Toc17816806 \h </w:instrText>
            </w:r>
            <w:r w:rsidR="00180192">
              <w:rPr>
                <w:webHidden/>
              </w:rPr>
            </w:r>
            <w:r w:rsidR="00180192">
              <w:rPr>
                <w:webHidden/>
              </w:rPr>
              <w:fldChar w:fldCharType="separate"/>
            </w:r>
            <w:r w:rsidR="00180192">
              <w:rPr>
                <w:webHidden/>
              </w:rPr>
              <w:t>12</w:t>
            </w:r>
            <w:r w:rsidR="00180192">
              <w:rPr>
                <w:webHidden/>
              </w:rPr>
              <w:fldChar w:fldCharType="end"/>
            </w:r>
          </w:hyperlink>
        </w:p>
        <w:p w:rsidR="00180192" w:rsidRDefault="002D2E5F" w14:paraId="5D34E7AD" w14:textId="5EA23EC0">
          <w:pPr>
            <w:pStyle w:val="TOC2"/>
            <w:rPr>
              <w:lang w:eastAsia="en-US"/>
            </w:rPr>
          </w:pPr>
          <w:hyperlink w:history="1" w:anchor="_Toc17816807">
            <w:r w:rsidRPr="00286D83" w:rsidR="00180192">
              <w:rPr>
                <w:rStyle w:val="Hyperlink"/>
              </w:rPr>
              <w:t>12.2</w:t>
            </w:r>
            <w:r w:rsidR="00180192">
              <w:rPr>
                <w:lang w:eastAsia="en-US"/>
              </w:rPr>
              <w:tab/>
            </w:r>
            <w:r w:rsidRPr="00286D83" w:rsidR="00180192">
              <w:rPr>
                <w:rStyle w:val="Hyperlink"/>
              </w:rPr>
              <w:t>Mandatory Attributes:</w:t>
            </w:r>
            <w:r w:rsidR="00180192">
              <w:rPr>
                <w:webHidden/>
              </w:rPr>
              <w:tab/>
            </w:r>
            <w:r w:rsidR="00180192">
              <w:rPr>
                <w:webHidden/>
              </w:rPr>
              <w:fldChar w:fldCharType="begin"/>
            </w:r>
            <w:r w:rsidR="00180192">
              <w:rPr>
                <w:webHidden/>
              </w:rPr>
              <w:instrText xml:space="preserve"> PAGEREF _Toc17816807 \h </w:instrText>
            </w:r>
            <w:r w:rsidR="00180192">
              <w:rPr>
                <w:webHidden/>
              </w:rPr>
            </w:r>
            <w:r w:rsidR="00180192">
              <w:rPr>
                <w:webHidden/>
              </w:rPr>
              <w:fldChar w:fldCharType="separate"/>
            </w:r>
            <w:r w:rsidR="00180192">
              <w:rPr>
                <w:webHidden/>
              </w:rPr>
              <w:t>13</w:t>
            </w:r>
            <w:r w:rsidR="00180192">
              <w:rPr>
                <w:webHidden/>
              </w:rPr>
              <w:fldChar w:fldCharType="end"/>
            </w:r>
          </w:hyperlink>
        </w:p>
        <w:p w:rsidR="00180192" w:rsidRDefault="002D2E5F" w14:paraId="51A8BC2D" w14:textId="63F676BF">
          <w:pPr>
            <w:pStyle w:val="TOC1"/>
            <w:tabs>
              <w:tab w:val="left" w:pos="880"/>
            </w:tabs>
            <w:rPr>
              <w:rFonts w:eastAsiaTheme="minorEastAsia"/>
              <w:noProof/>
            </w:rPr>
          </w:pPr>
          <w:hyperlink w:history="1" w:anchor="_Toc17816808">
            <w:r w:rsidRPr="00286D83" w:rsidR="00180192">
              <w:rPr>
                <w:rStyle w:val="Hyperlink"/>
                <w:noProof/>
              </w:rPr>
              <w:t>13</w:t>
            </w:r>
            <w:r w:rsidR="00180192">
              <w:rPr>
                <w:rFonts w:eastAsiaTheme="minorEastAsia"/>
                <w:noProof/>
              </w:rPr>
              <w:tab/>
            </w:r>
            <w:r w:rsidRPr="00286D83" w:rsidR="00180192">
              <w:rPr>
                <w:rStyle w:val="Hyperlink"/>
                <w:noProof/>
              </w:rPr>
              <w:t>User Processes:</w:t>
            </w:r>
            <w:r w:rsidR="00180192">
              <w:rPr>
                <w:noProof/>
                <w:webHidden/>
              </w:rPr>
              <w:tab/>
            </w:r>
            <w:r w:rsidR="00180192">
              <w:rPr>
                <w:noProof/>
                <w:webHidden/>
              </w:rPr>
              <w:fldChar w:fldCharType="begin"/>
            </w:r>
            <w:r w:rsidR="00180192">
              <w:rPr>
                <w:noProof/>
                <w:webHidden/>
              </w:rPr>
              <w:instrText xml:space="preserve"> PAGEREF _Toc17816808 \h </w:instrText>
            </w:r>
            <w:r w:rsidR="00180192">
              <w:rPr>
                <w:noProof/>
                <w:webHidden/>
              </w:rPr>
            </w:r>
            <w:r w:rsidR="00180192">
              <w:rPr>
                <w:noProof/>
                <w:webHidden/>
              </w:rPr>
              <w:fldChar w:fldCharType="separate"/>
            </w:r>
            <w:r w:rsidR="00180192">
              <w:rPr>
                <w:noProof/>
                <w:webHidden/>
              </w:rPr>
              <w:t>13</w:t>
            </w:r>
            <w:r w:rsidR="00180192">
              <w:rPr>
                <w:noProof/>
                <w:webHidden/>
              </w:rPr>
              <w:fldChar w:fldCharType="end"/>
            </w:r>
          </w:hyperlink>
        </w:p>
        <w:p w:rsidR="00180192" w:rsidRDefault="002D2E5F" w14:paraId="5147EC81" w14:textId="030664B9">
          <w:pPr>
            <w:pStyle w:val="TOC2"/>
            <w:rPr>
              <w:lang w:eastAsia="en-US"/>
            </w:rPr>
          </w:pPr>
          <w:hyperlink w:history="1" w:anchor="_Toc17816809">
            <w:r w:rsidRPr="00286D83" w:rsidR="00180192">
              <w:rPr>
                <w:rStyle w:val="Hyperlink"/>
              </w:rPr>
              <w:t>13.1</w:t>
            </w:r>
            <w:r w:rsidR="00180192">
              <w:rPr>
                <w:lang w:eastAsia="en-US"/>
              </w:rPr>
              <w:tab/>
            </w:r>
            <w:r w:rsidRPr="00286D83" w:rsidR="00180192">
              <w:rPr>
                <w:rStyle w:val="Hyperlink"/>
              </w:rPr>
              <w:t>User Creation: Employee (Incremental Recon Job):</w:t>
            </w:r>
            <w:r w:rsidR="00180192">
              <w:rPr>
                <w:webHidden/>
              </w:rPr>
              <w:tab/>
            </w:r>
            <w:r w:rsidR="00180192">
              <w:rPr>
                <w:webHidden/>
              </w:rPr>
              <w:fldChar w:fldCharType="begin"/>
            </w:r>
            <w:r w:rsidR="00180192">
              <w:rPr>
                <w:webHidden/>
              </w:rPr>
              <w:instrText xml:space="preserve"> PAGEREF _Toc17816809 \h </w:instrText>
            </w:r>
            <w:r w:rsidR="00180192">
              <w:rPr>
                <w:webHidden/>
              </w:rPr>
            </w:r>
            <w:r w:rsidR="00180192">
              <w:rPr>
                <w:webHidden/>
              </w:rPr>
              <w:fldChar w:fldCharType="separate"/>
            </w:r>
            <w:r w:rsidR="00180192">
              <w:rPr>
                <w:webHidden/>
              </w:rPr>
              <w:t>13</w:t>
            </w:r>
            <w:r w:rsidR="00180192">
              <w:rPr>
                <w:webHidden/>
              </w:rPr>
              <w:fldChar w:fldCharType="end"/>
            </w:r>
          </w:hyperlink>
        </w:p>
        <w:p w:rsidR="00180192" w:rsidRDefault="002D2E5F" w14:paraId="4F48E8C1" w14:textId="6872B939">
          <w:pPr>
            <w:pStyle w:val="TOC2"/>
            <w:rPr>
              <w:lang w:eastAsia="en-US"/>
            </w:rPr>
          </w:pPr>
          <w:hyperlink w:history="1" w:anchor="_Toc17816810">
            <w:r w:rsidRPr="00286D83" w:rsidR="00180192">
              <w:rPr>
                <w:rStyle w:val="Hyperlink"/>
              </w:rPr>
              <w:t>13.2</w:t>
            </w:r>
            <w:r w:rsidR="00180192">
              <w:rPr>
                <w:lang w:eastAsia="en-US"/>
              </w:rPr>
              <w:tab/>
            </w:r>
            <w:r w:rsidRPr="00286D83" w:rsidR="00180192">
              <w:rPr>
                <w:rStyle w:val="Hyperlink"/>
              </w:rPr>
              <w:t>User Creation: Employee (Non-Incremental Recon Job for All Users):</w:t>
            </w:r>
            <w:r w:rsidR="00180192">
              <w:rPr>
                <w:webHidden/>
              </w:rPr>
              <w:tab/>
            </w:r>
            <w:r w:rsidR="00180192">
              <w:rPr>
                <w:webHidden/>
              </w:rPr>
              <w:fldChar w:fldCharType="begin"/>
            </w:r>
            <w:r w:rsidR="00180192">
              <w:rPr>
                <w:webHidden/>
              </w:rPr>
              <w:instrText xml:space="preserve"> PAGEREF _Toc17816810 \h </w:instrText>
            </w:r>
            <w:r w:rsidR="00180192">
              <w:rPr>
                <w:webHidden/>
              </w:rPr>
            </w:r>
            <w:r w:rsidR="00180192">
              <w:rPr>
                <w:webHidden/>
              </w:rPr>
              <w:fldChar w:fldCharType="separate"/>
            </w:r>
            <w:r w:rsidR="00180192">
              <w:rPr>
                <w:webHidden/>
              </w:rPr>
              <w:t>14</w:t>
            </w:r>
            <w:r w:rsidR="00180192">
              <w:rPr>
                <w:webHidden/>
              </w:rPr>
              <w:fldChar w:fldCharType="end"/>
            </w:r>
          </w:hyperlink>
        </w:p>
        <w:p w:rsidR="00180192" w:rsidRDefault="002D2E5F" w14:paraId="3B16106D" w14:textId="18684C81">
          <w:pPr>
            <w:pStyle w:val="TOC2"/>
            <w:rPr>
              <w:lang w:eastAsia="en-US"/>
            </w:rPr>
          </w:pPr>
          <w:hyperlink w:history="1" w:anchor="_Toc17816811">
            <w:r w:rsidRPr="00286D83" w:rsidR="00180192">
              <w:rPr>
                <w:rStyle w:val="Hyperlink"/>
              </w:rPr>
              <w:t>13.3</w:t>
            </w:r>
            <w:r w:rsidR="00180192">
              <w:rPr>
                <w:lang w:eastAsia="en-US"/>
              </w:rPr>
              <w:tab/>
            </w:r>
            <w:r w:rsidRPr="00286D83" w:rsidR="00180192">
              <w:rPr>
                <w:rStyle w:val="Hyperlink"/>
              </w:rPr>
              <w:t>User Creation: Non-Employee:</w:t>
            </w:r>
            <w:r w:rsidR="00180192">
              <w:rPr>
                <w:webHidden/>
              </w:rPr>
              <w:tab/>
            </w:r>
            <w:r w:rsidR="00180192">
              <w:rPr>
                <w:webHidden/>
              </w:rPr>
              <w:fldChar w:fldCharType="begin"/>
            </w:r>
            <w:r w:rsidR="00180192">
              <w:rPr>
                <w:webHidden/>
              </w:rPr>
              <w:instrText xml:space="preserve"> PAGEREF _Toc17816811 \h </w:instrText>
            </w:r>
            <w:r w:rsidR="00180192">
              <w:rPr>
                <w:webHidden/>
              </w:rPr>
            </w:r>
            <w:r w:rsidR="00180192">
              <w:rPr>
                <w:webHidden/>
              </w:rPr>
              <w:fldChar w:fldCharType="separate"/>
            </w:r>
            <w:r w:rsidR="00180192">
              <w:rPr>
                <w:webHidden/>
              </w:rPr>
              <w:t>14</w:t>
            </w:r>
            <w:r w:rsidR="00180192">
              <w:rPr>
                <w:webHidden/>
              </w:rPr>
              <w:fldChar w:fldCharType="end"/>
            </w:r>
          </w:hyperlink>
        </w:p>
        <w:p w:rsidR="00180192" w:rsidRDefault="002D2E5F" w14:paraId="5880F70B" w14:textId="064405C4">
          <w:pPr>
            <w:pStyle w:val="TOC2"/>
            <w:rPr>
              <w:lang w:eastAsia="en-US"/>
            </w:rPr>
          </w:pPr>
          <w:hyperlink w:history="1" w:anchor="_Toc17816812">
            <w:r w:rsidRPr="00286D83" w:rsidR="00180192">
              <w:rPr>
                <w:rStyle w:val="Hyperlink"/>
              </w:rPr>
              <w:t>13.4</w:t>
            </w:r>
            <w:r w:rsidR="00180192">
              <w:rPr>
                <w:lang w:eastAsia="en-US"/>
              </w:rPr>
              <w:tab/>
            </w:r>
            <w:r w:rsidRPr="00286D83" w:rsidR="00180192">
              <w:rPr>
                <w:rStyle w:val="Hyperlink"/>
              </w:rPr>
              <w:t>User Update: Employee (Incremental/Non-Incremental Recon Job):</w:t>
            </w:r>
            <w:r w:rsidR="00180192">
              <w:rPr>
                <w:webHidden/>
              </w:rPr>
              <w:tab/>
            </w:r>
            <w:r w:rsidR="00180192">
              <w:rPr>
                <w:webHidden/>
              </w:rPr>
              <w:fldChar w:fldCharType="begin"/>
            </w:r>
            <w:r w:rsidR="00180192">
              <w:rPr>
                <w:webHidden/>
              </w:rPr>
              <w:instrText xml:space="preserve"> PAGEREF _Toc17816812 \h </w:instrText>
            </w:r>
            <w:r w:rsidR="00180192">
              <w:rPr>
                <w:webHidden/>
              </w:rPr>
            </w:r>
            <w:r w:rsidR="00180192">
              <w:rPr>
                <w:webHidden/>
              </w:rPr>
              <w:fldChar w:fldCharType="separate"/>
            </w:r>
            <w:r w:rsidR="00180192">
              <w:rPr>
                <w:webHidden/>
              </w:rPr>
              <w:t>15</w:t>
            </w:r>
            <w:r w:rsidR="00180192">
              <w:rPr>
                <w:webHidden/>
              </w:rPr>
              <w:fldChar w:fldCharType="end"/>
            </w:r>
          </w:hyperlink>
        </w:p>
        <w:p w:rsidR="00180192" w:rsidRDefault="002D2E5F" w14:paraId="66924BD8" w14:textId="1EE78377">
          <w:pPr>
            <w:pStyle w:val="TOC2"/>
            <w:rPr>
              <w:lang w:eastAsia="en-US"/>
            </w:rPr>
          </w:pPr>
          <w:hyperlink w:history="1" w:anchor="_Toc17816813">
            <w:r w:rsidRPr="00286D83" w:rsidR="00180192">
              <w:rPr>
                <w:rStyle w:val="Hyperlink"/>
              </w:rPr>
              <w:t>13.5</w:t>
            </w:r>
            <w:r w:rsidR="00180192">
              <w:rPr>
                <w:lang w:eastAsia="en-US"/>
              </w:rPr>
              <w:tab/>
            </w:r>
            <w:r w:rsidRPr="00286D83" w:rsidR="00180192">
              <w:rPr>
                <w:rStyle w:val="Hyperlink"/>
              </w:rPr>
              <w:t>User Update: Non-Employee:</w:t>
            </w:r>
            <w:r w:rsidR="00180192">
              <w:rPr>
                <w:webHidden/>
              </w:rPr>
              <w:tab/>
            </w:r>
            <w:r w:rsidR="00180192">
              <w:rPr>
                <w:webHidden/>
              </w:rPr>
              <w:fldChar w:fldCharType="begin"/>
            </w:r>
            <w:r w:rsidR="00180192">
              <w:rPr>
                <w:webHidden/>
              </w:rPr>
              <w:instrText xml:space="preserve"> PAGEREF _Toc17816813 \h </w:instrText>
            </w:r>
            <w:r w:rsidR="00180192">
              <w:rPr>
                <w:webHidden/>
              </w:rPr>
            </w:r>
            <w:r w:rsidR="00180192">
              <w:rPr>
                <w:webHidden/>
              </w:rPr>
              <w:fldChar w:fldCharType="separate"/>
            </w:r>
            <w:r w:rsidR="00180192">
              <w:rPr>
                <w:webHidden/>
              </w:rPr>
              <w:t>15</w:t>
            </w:r>
            <w:r w:rsidR="00180192">
              <w:rPr>
                <w:webHidden/>
              </w:rPr>
              <w:fldChar w:fldCharType="end"/>
            </w:r>
          </w:hyperlink>
        </w:p>
        <w:p w:rsidR="00180192" w:rsidRDefault="002D2E5F" w14:paraId="1574780F" w14:textId="053939CF">
          <w:pPr>
            <w:pStyle w:val="TOC2"/>
            <w:rPr>
              <w:lang w:eastAsia="en-US"/>
            </w:rPr>
          </w:pPr>
          <w:hyperlink w:history="1" w:anchor="_Toc17816814">
            <w:r w:rsidRPr="00286D83" w:rsidR="00180192">
              <w:rPr>
                <w:rStyle w:val="Hyperlink"/>
              </w:rPr>
              <w:t>13.6</w:t>
            </w:r>
            <w:r w:rsidR="00180192">
              <w:rPr>
                <w:lang w:eastAsia="en-US"/>
              </w:rPr>
              <w:tab/>
            </w:r>
            <w:r w:rsidRPr="00286D83" w:rsidR="00180192">
              <w:rPr>
                <w:rStyle w:val="Hyperlink"/>
              </w:rPr>
              <w:t>User Enable/Disable: Employee (Incremental/Non-Incremental Recon Job):</w:t>
            </w:r>
            <w:r w:rsidR="00180192">
              <w:rPr>
                <w:webHidden/>
              </w:rPr>
              <w:tab/>
            </w:r>
            <w:r w:rsidR="00180192">
              <w:rPr>
                <w:webHidden/>
              </w:rPr>
              <w:fldChar w:fldCharType="begin"/>
            </w:r>
            <w:r w:rsidR="00180192">
              <w:rPr>
                <w:webHidden/>
              </w:rPr>
              <w:instrText xml:space="preserve"> PAGEREF _Toc17816814 \h </w:instrText>
            </w:r>
            <w:r w:rsidR="00180192">
              <w:rPr>
                <w:webHidden/>
              </w:rPr>
            </w:r>
            <w:r w:rsidR="00180192">
              <w:rPr>
                <w:webHidden/>
              </w:rPr>
              <w:fldChar w:fldCharType="separate"/>
            </w:r>
            <w:r w:rsidR="00180192">
              <w:rPr>
                <w:webHidden/>
              </w:rPr>
              <w:t>16</w:t>
            </w:r>
            <w:r w:rsidR="00180192">
              <w:rPr>
                <w:webHidden/>
              </w:rPr>
              <w:fldChar w:fldCharType="end"/>
            </w:r>
          </w:hyperlink>
        </w:p>
        <w:p w:rsidR="00180192" w:rsidRDefault="002D2E5F" w14:paraId="302EA214" w14:textId="5180EA55">
          <w:pPr>
            <w:pStyle w:val="TOC2"/>
            <w:rPr>
              <w:lang w:eastAsia="en-US"/>
            </w:rPr>
          </w:pPr>
          <w:hyperlink w:history="1" w:anchor="_Toc17816815">
            <w:r w:rsidRPr="00286D83" w:rsidR="00180192">
              <w:rPr>
                <w:rStyle w:val="Hyperlink"/>
              </w:rPr>
              <w:t>13.7</w:t>
            </w:r>
            <w:r w:rsidR="00180192">
              <w:rPr>
                <w:lang w:eastAsia="en-US"/>
              </w:rPr>
              <w:tab/>
            </w:r>
            <w:r w:rsidRPr="00286D83" w:rsidR="00180192">
              <w:rPr>
                <w:rStyle w:val="Hyperlink"/>
              </w:rPr>
              <w:t>User Enable/Disable: Non-Employee</w:t>
            </w:r>
            <w:r w:rsidR="00180192">
              <w:rPr>
                <w:webHidden/>
              </w:rPr>
              <w:tab/>
            </w:r>
            <w:r w:rsidR="00180192">
              <w:rPr>
                <w:webHidden/>
              </w:rPr>
              <w:fldChar w:fldCharType="begin"/>
            </w:r>
            <w:r w:rsidR="00180192">
              <w:rPr>
                <w:webHidden/>
              </w:rPr>
              <w:instrText xml:space="preserve"> PAGEREF _Toc17816815 \h </w:instrText>
            </w:r>
            <w:r w:rsidR="00180192">
              <w:rPr>
                <w:webHidden/>
              </w:rPr>
            </w:r>
            <w:r w:rsidR="00180192">
              <w:rPr>
                <w:webHidden/>
              </w:rPr>
              <w:fldChar w:fldCharType="separate"/>
            </w:r>
            <w:r w:rsidR="00180192">
              <w:rPr>
                <w:webHidden/>
              </w:rPr>
              <w:t>16</w:t>
            </w:r>
            <w:r w:rsidR="00180192">
              <w:rPr>
                <w:webHidden/>
              </w:rPr>
              <w:fldChar w:fldCharType="end"/>
            </w:r>
          </w:hyperlink>
        </w:p>
        <w:p w:rsidR="00180192" w:rsidRDefault="002D2E5F" w14:paraId="080CAFD0" w14:textId="0FCC1CAA">
          <w:pPr>
            <w:pStyle w:val="TOC2"/>
            <w:rPr>
              <w:lang w:eastAsia="en-US"/>
            </w:rPr>
          </w:pPr>
          <w:hyperlink w:history="1" w:anchor="_Toc17816816">
            <w:r w:rsidRPr="00286D83" w:rsidR="00180192">
              <w:rPr>
                <w:rStyle w:val="Hyperlink"/>
              </w:rPr>
              <w:t>13.8</w:t>
            </w:r>
            <w:r w:rsidR="00180192">
              <w:rPr>
                <w:lang w:eastAsia="en-US"/>
              </w:rPr>
              <w:tab/>
            </w:r>
            <w:r w:rsidRPr="00286D83" w:rsidR="00180192">
              <w:rPr>
                <w:rStyle w:val="Hyperlink"/>
              </w:rPr>
              <w:t>User Termination: Employee:</w:t>
            </w:r>
            <w:r w:rsidR="00180192">
              <w:rPr>
                <w:webHidden/>
              </w:rPr>
              <w:tab/>
            </w:r>
            <w:r w:rsidR="00180192">
              <w:rPr>
                <w:webHidden/>
              </w:rPr>
              <w:fldChar w:fldCharType="begin"/>
            </w:r>
            <w:r w:rsidR="00180192">
              <w:rPr>
                <w:webHidden/>
              </w:rPr>
              <w:instrText xml:space="preserve"> PAGEREF _Toc17816816 \h </w:instrText>
            </w:r>
            <w:r w:rsidR="00180192">
              <w:rPr>
                <w:webHidden/>
              </w:rPr>
            </w:r>
            <w:r w:rsidR="00180192">
              <w:rPr>
                <w:webHidden/>
              </w:rPr>
              <w:fldChar w:fldCharType="separate"/>
            </w:r>
            <w:r w:rsidR="00180192">
              <w:rPr>
                <w:webHidden/>
              </w:rPr>
              <w:t>17</w:t>
            </w:r>
            <w:r w:rsidR="00180192">
              <w:rPr>
                <w:webHidden/>
              </w:rPr>
              <w:fldChar w:fldCharType="end"/>
            </w:r>
          </w:hyperlink>
        </w:p>
        <w:p w:rsidR="00180192" w:rsidRDefault="002D2E5F" w14:paraId="69C16A2B" w14:textId="1EE858A7">
          <w:pPr>
            <w:pStyle w:val="TOC2"/>
            <w:rPr>
              <w:lang w:eastAsia="en-US"/>
            </w:rPr>
          </w:pPr>
          <w:hyperlink w:history="1" w:anchor="_Toc17816817">
            <w:r w:rsidRPr="00286D83" w:rsidR="00180192">
              <w:rPr>
                <w:rStyle w:val="Hyperlink"/>
              </w:rPr>
              <w:t>13.9</w:t>
            </w:r>
            <w:r w:rsidR="00180192">
              <w:rPr>
                <w:lang w:eastAsia="en-US"/>
              </w:rPr>
              <w:tab/>
            </w:r>
            <w:r w:rsidRPr="00286D83" w:rsidR="00180192">
              <w:rPr>
                <w:rStyle w:val="Hyperlink"/>
              </w:rPr>
              <w:t>Password Reset:</w:t>
            </w:r>
            <w:r w:rsidR="00180192">
              <w:rPr>
                <w:webHidden/>
              </w:rPr>
              <w:tab/>
            </w:r>
            <w:r w:rsidR="00180192">
              <w:rPr>
                <w:webHidden/>
              </w:rPr>
              <w:fldChar w:fldCharType="begin"/>
            </w:r>
            <w:r w:rsidR="00180192">
              <w:rPr>
                <w:webHidden/>
              </w:rPr>
              <w:instrText xml:space="preserve"> PAGEREF _Toc17816817 \h </w:instrText>
            </w:r>
            <w:r w:rsidR="00180192">
              <w:rPr>
                <w:webHidden/>
              </w:rPr>
            </w:r>
            <w:r w:rsidR="00180192">
              <w:rPr>
                <w:webHidden/>
              </w:rPr>
              <w:fldChar w:fldCharType="separate"/>
            </w:r>
            <w:r w:rsidR="00180192">
              <w:rPr>
                <w:webHidden/>
              </w:rPr>
              <w:t>17</w:t>
            </w:r>
            <w:r w:rsidR="00180192">
              <w:rPr>
                <w:webHidden/>
              </w:rPr>
              <w:fldChar w:fldCharType="end"/>
            </w:r>
          </w:hyperlink>
        </w:p>
        <w:p w:rsidR="00180192" w:rsidRDefault="002D2E5F" w14:paraId="3C12E8E2" w14:textId="328CFFE0">
          <w:pPr>
            <w:pStyle w:val="TOC2"/>
            <w:rPr>
              <w:lang w:eastAsia="en-US"/>
            </w:rPr>
          </w:pPr>
          <w:hyperlink w:history="1" w:anchor="_Toc17816818">
            <w:r w:rsidRPr="00286D83" w:rsidR="00180192">
              <w:rPr>
                <w:rStyle w:val="Hyperlink"/>
                <w:rFonts w:eastAsia="Times New Roman"/>
              </w:rPr>
              <w:t>13.10</w:t>
            </w:r>
            <w:r w:rsidR="00180192">
              <w:rPr>
                <w:lang w:eastAsia="en-US"/>
              </w:rPr>
              <w:tab/>
            </w:r>
            <w:r w:rsidRPr="00286D83" w:rsidR="00180192">
              <w:rPr>
                <w:rStyle w:val="Hyperlink"/>
                <w:rFonts w:eastAsia="Times New Roman"/>
              </w:rPr>
              <w:t>Certification of Non-Employee Identity:</w:t>
            </w:r>
            <w:r w:rsidR="00180192">
              <w:rPr>
                <w:webHidden/>
              </w:rPr>
              <w:tab/>
            </w:r>
            <w:r w:rsidR="00180192">
              <w:rPr>
                <w:webHidden/>
              </w:rPr>
              <w:fldChar w:fldCharType="begin"/>
            </w:r>
            <w:r w:rsidR="00180192">
              <w:rPr>
                <w:webHidden/>
              </w:rPr>
              <w:instrText xml:space="preserve"> PAGEREF _Toc17816818 \h </w:instrText>
            </w:r>
            <w:r w:rsidR="00180192">
              <w:rPr>
                <w:webHidden/>
              </w:rPr>
            </w:r>
            <w:r w:rsidR="00180192">
              <w:rPr>
                <w:webHidden/>
              </w:rPr>
              <w:fldChar w:fldCharType="separate"/>
            </w:r>
            <w:r w:rsidR="00180192">
              <w:rPr>
                <w:webHidden/>
              </w:rPr>
              <w:t>18</w:t>
            </w:r>
            <w:r w:rsidR="00180192">
              <w:rPr>
                <w:webHidden/>
              </w:rPr>
              <w:fldChar w:fldCharType="end"/>
            </w:r>
          </w:hyperlink>
        </w:p>
        <w:p w:rsidR="00180192" w:rsidRDefault="002D2E5F" w14:paraId="3C7D0A35" w14:textId="5CD91E8B">
          <w:pPr>
            <w:pStyle w:val="TOC2"/>
            <w:rPr>
              <w:lang w:eastAsia="en-US"/>
            </w:rPr>
          </w:pPr>
          <w:hyperlink w:history="1" w:anchor="_Toc17816819">
            <w:r w:rsidRPr="00286D83" w:rsidR="00180192">
              <w:rPr>
                <w:rStyle w:val="Hyperlink"/>
              </w:rPr>
              <w:t>13.11</w:t>
            </w:r>
            <w:r w:rsidR="00180192">
              <w:rPr>
                <w:lang w:eastAsia="en-US"/>
              </w:rPr>
              <w:tab/>
            </w:r>
            <w:r w:rsidRPr="00286D83" w:rsidR="00180192">
              <w:rPr>
                <w:rStyle w:val="Hyperlink"/>
              </w:rPr>
              <w:t>Emergency Termination:</w:t>
            </w:r>
            <w:r w:rsidR="00180192">
              <w:rPr>
                <w:webHidden/>
              </w:rPr>
              <w:tab/>
            </w:r>
            <w:r w:rsidR="00180192">
              <w:rPr>
                <w:webHidden/>
              </w:rPr>
              <w:fldChar w:fldCharType="begin"/>
            </w:r>
            <w:r w:rsidR="00180192">
              <w:rPr>
                <w:webHidden/>
              </w:rPr>
              <w:instrText xml:space="preserve"> PAGEREF _Toc17816819 \h </w:instrText>
            </w:r>
            <w:r w:rsidR="00180192">
              <w:rPr>
                <w:webHidden/>
              </w:rPr>
            </w:r>
            <w:r w:rsidR="00180192">
              <w:rPr>
                <w:webHidden/>
              </w:rPr>
              <w:fldChar w:fldCharType="separate"/>
            </w:r>
            <w:r w:rsidR="00180192">
              <w:rPr>
                <w:webHidden/>
              </w:rPr>
              <w:t>18</w:t>
            </w:r>
            <w:r w:rsidR="00180192">
              <w:rPr>
                <w:webHidden/>
              </w:rPr>
              <w:fldChar w:fldCharType="end"/>
            </w:r>
          </w:hyperlink>
        </w:p>
        <w:p w:rsidR="00180192" w:rsidRDefault="002D2E5F" w14:paraId="23FD6082" w14:textId="725F0C5D">
          <w:pPr>
            <w:pStyle w:val="TOC2"/>
            <w:rPr>
              <w:lang w:eastAsia="en-US"/>
            </w:rPr>
          </w:pPr>
          <w:hyperlink w:history="1" w:anchor="_Toc17816820">
            <w:r w:rsidRPr="00286D83" w:rsidR="00180192">
              <w:rPr>
                <w:rStyle w:val="Hyperlink"/>
              </w:rPr>
              <w:t>13.12</w:t>
            </w:r>
            <w:r w:rsidR="00180192">
              <w:rPr>
                <w:lang w:eastAsia="en-US"/>
              </w:rPr>
              <w:tab/>
            </w:r>
            <w:r w:rsidRPr="00286D83" w:rsidR="00180192">
              <w:rPr>
                <w:rStyle w:val="Hyperlink"/>
              </w:rPr>
              <w:t>Provisioning of Service Accounts:</w:t>
            </w:r>
            <w:r w:rsidR="00180192">
              <w:rPr>
                <w:webHidden/>
              </w:rPr>
              <w:tab/>
            </w:r>
            <w:r w:rsidR="00180192">
              <w:rPr>
                <w:webHidden/>
              </w:rPr>
              <w:fldChar w:fldCharType="begin"/>
            </w:r>
            <w:r w:rsidR="00180192">
              <w:rPr>
                <w:webHidden/>
              </w:rPr>
              <w:instrText xml:space="preserve"> PAGEREF _Toc17816820 \h </w:instrText>
            </w:r>
            <w:r w:rsidR="00180192">
              <w:rPr>
                <w:webHidden/>
              </w:rPr>
            </w:r>
            <w:r w:rsidR="00180192">
              <w:rPr>
                <w:webHidden/>
              </w:rPr>
              <w:fldChar w:fldCharType="separate"/>
            </w:r>
            <w:r w:rsidR="00180192">
              <w:rPr>
                <w:webHidden/>
              </w:rPr>
              <w:t>19</w:t>
            </w:r>
            <w:r w:rsidR="00180192">
              <w:rPr>
                <w:webHidden/>
              </w:rPr>
              <w:fldChar w:fldCharType="end"/>
            </w:r>
          </w:hyperlink>
        </w:p>
        <w:p w:rsidR="00180192" w:rsidRDefault="002D2E5F" w14:paraId="4A6C191E" w14:textId="745104B6">
          <w:pPr>
            <w:pStyle w:val="TOC1"/>
            <w:tabs>
              <w:tab w:val="left" w:pos="880"/>
            </w:tabs>
            <w:rPr>
              <w:rFonts w:eastAsiaTheme="minorEastAsia"/>
              <w:noProof/>
            </w:rPr>
          </w:pPr>
          <w:hyperlink w:history="1" w:anchor="_Toc17816821">
            <w:r w:rsidRPr="00286D83" w:rsidR="00180192">
              <w:rPr>
                <w:rStyle w:val="Hyperlink"/>
                <w:noProof/>
              </w:rPr>
              <w:t>14</w:t>
            </w:r>
            <w:r w:rsidR="00180192">
              <w:rPr>
                <w:rFonts w:eastAsiaTheme="minorEastAsia"/>
                <w:noProof/>
              </w:rPr>
              <w:tab/>
            </w:r>
            <w:r w:rsidRPr="00286D83" w:rsidR="00180192">
              <w:rPr>
                <w:rStyle w:val="Hyperlink"/>
                <w:noProof/>
              </w:rPr>
              <w:t>Organization Processes:</w:t>
            </w:r>
            <w:r w:rsidR="00180192">
              <w:rPr>
                <w:noProof/>
                <w:webHidden/>
              </w:rPr>
              <w:tab/>
            </w:r>
            <w:r w:rsidR="00180192">
              <w:rPr>
                <w:noProof/>
                <w:webHidden/>
              </w:rPr>
              <w:fldChar w:fldCharType="begin"/>
            </w:r>
            <w:r w:rsidR="00180192">
              <w:rPr>
                <w:noProof/>
                <w:webHidden/>
              </w:rPr>
              <w:instrText xml:space="preserve"> PAGEREF _Toc17816821 \h </w:instrText>
            </w:r>
            <w:r w:rsidR="00180192">
              <w:rPr>
                <w:noProof/>
                <w:webHidden/>
              </w:rPr>
            </w:r>
            <w:r w:rsidR="00180192">
              <w:rPr>
                <w:noProof/>
                <w:webHidden/>
              </w:rPr>
              <w:fldChar w:fldCharType="separate"/>
            </w:r>
            <w:r w:rsidR="00180192">
              <w:rPr>
                <w:noProof/>
                <w:webHidden/>
              </w:rPr>
              <w:t>20</w:t>
            </w:r>
            <w:r w:rsidR="00180192">
              <w:rPr>
                <w:noProof/>
                <w:webHidden/>
              </w:rPr>
              <w:fldChar w:fldCharType="end"/>
            </w:r>
          </w:hyperlink>
        </w:p>
        <w:p w:rsidR="00180192" w:rsidRDefault="002D2E5F" w14:paraId="300C6F16" w14:textId="0B3A8C3E">
          <w:pPr>
            <w:pStyle w:val="TOC2"/>
            <w:rPr>
              <w:lang w:eastAsia="en-US"/>
            </w:rPr>
          </w:pPr>
          <w:hyperlink w:history="1" w:anchor="_Toc17816822">
            <w:r w:rsidRPr="00286D83" w:rsidR="00180192">
              <w:rPr>
                <w:rStyle w:val="Hyperlink"/>
              </w:rPr>
              <w:t>14.1</w:t>
            </w:r>
            <w:r w:rsidR="00180192">
              <w:rPr>
                <w:lang w:eastAsia="en-US"/>
              </w:rPr>
              <w:tab/>
            </w:r>
            <w:r w:rsidRPr="00286D83" w:rsidR="00180192">
              <w:rPr>
                <w:rStyle w:val="Hyperlink"/>
              </w:rPr>
              <w:t>Organization Creation/Update:</w:t>
            </w:r>
            <w:r w:rsidR="00180192">
              <w:rPr>
                <w:webHidden/>
              </w:rPr>
              <w:tab/>
            </w:r>
            <w:r w:rsidR="00180192">
              <w:rPr>
                <w:webHidden/>
              </w:rPr>
              <w:fldChar w:fldCharType="begin"/>
            </w:r>
            <w:r w:rsidR="00180192">
              <w:rPr>
                <w:webHidden/>
              </w:rPr>
              <w:instrText xml:space="preserve"> PAGEREF _Toc17816822 \h </w:instrText>
            </w:r>
            <w:r w:rsidR="00180192">
              <w:rPr>
                <w:webHidden/>
              </w:rPr>
            </w:r>
            <w:r w:rsidR="00180192">
              <w:rPr>
                <w:webHidden/>
              </w:rPr>
              <w:fldChar w:fldCharType="separate"/>
            </w:r>
            <w:r w:rsidR="00180192">
              <w:rPr>
                <w:webHidden/>
              </w:rPr>
              <w:t>20</w:t>
            </w:r>
            <w:r w:rsidR="00180192">
              <w:rPr>
                <w:webHidden/>
              </w:rPr>
              <w:fldChar w:fldCharType="end"/>
            </w:r>
          </w:hyperlink>
        </w:p>
        <w:p w:rsidR="00180192" w:rsidRDefault="002D2E5F" w14:paraId="680E7B01" w14:textId="74C19637">
          <w:pPr>
            <w:pStyle w:val="TOC1"/>
            <w:tabs>
              <w:tab w:val="left" w:pos="880"/>
            </w:tabs>
            <w:rPr>
              <w:rFonts w:eastAsiaTheme="minorEastAsia"/>
              <w:noProof/>
            </w:rPr>
          </w:pPr>
          <w:hyperlink w:history="1" w:anchor="_Toc17816823">
            <w:r w:rsidRPr="00286D83" w:rsidR="00180192">
              <w:rPr>
                <w:rStyle w:val="Hyperlink"/>
                <w:noProof/>
              </w:rPr>
              <w:t>15</w:t>
            </w:r>
            <w:r w:rsidR="00180192">
              <w:rPr>
                <w:rFonts w:eastAsiaTheme="minorEastAsia"/>
                <w:noProof/>
              </w:rPr>
              <w:tab/>
            </w:r>
            <w:r w:rsidRPr="00286D83" w:rsidR="00180192">
              <w:rPr>
                <w:rStyle w:val="Hyperlink"/>
                <w:noProof/>
              </w:rPr>
              <w:t>UDF Value Loader:</w:t>
            </w:r>
            <w:r w:rsidR="00180192">
              <w:rPr>
                <w:noProof/>
                <w:webHidden/>
              </w:rPr>
              <w:tab/>
            </w:r>
            <w:r w:rsidR="00180192">
              <w:rPr>
                <w:noProof/>
                <w:webHidden/>
              </w:rPr>
              <w:fldChar w:fldCharType="begin"/>
            </w:r>
            <w:r w:rsidR="00180192">
              <w:rPr>
                <w:noProof/>
                <w:webHidden/>
              </w:rPr>
              <w:instrText xml:space="preserve"> PAGEREF _Toc17816823 \h </w:instrText>
            </w:r>
            <w:r w:rsidR="00180192">
              <w:rPr>
                <w:noProof/>
                <w:webHidden/>
              </w:rPr>
            </w:r>
            <w:r w:rsidR="00180192">
              <w:rPr>
                <w:noProof/>
                <w:webHidden/>
              </w:rPr>
              <w:fldChar w:fldCharType="separate"/>
            </w:r>
            <w:r w:rsidR="00180192">
              <w:rPr>
                <w:noProof/>
                <w:webHidden/>
              </w:rPr>
              <w:t>20</w:t>
            </w:r>
            <w:r w:rsidR="00180192">
              <w:rPr>
                <w:noProof/>
                <w:webHidden/>
              </w:rPr>
              <w:fldChar w:fldCharType="end"/>
            </w:r>
          </w:hyperlink>
        </w:p>
        <w:p w:rsidR="00180192" w:rsidRDefault="002D2E5F" w14:paraId="0E91B14E" w14:textId="69DB4D30">
          <w:pPr>
            <w:pStyle w:val="TOC2"/>
            <w:rPr>
              <w:lang w:eastAsia="en-US"/>
            </w:rPr>
          </w:pPr>
          <w:hyperlink w:history="1" w:anchor="_Toc17816824">
            <w:r w:rsidRPr="00286D83" w:rsidR="00180192">
              <w:rPr>
                <w:rStyle w:val="Hyperlink"/>
              </w:rPr>
              <w:t>15.1</w:t>
            </w:r>
            <w:r w:rsidR="00180192">
              <w:rPr>
                <w:lang w:eastAsia="en-US"/>
              </w:rPr>
              <w:tab/>
            </w:r>
            <w:r w:rsidRPr="00286D83" w:rsidR="00180192">
              <w:rPr>
                <w:rStyle w:val="Hyperlink"/>
              </w:rPr>
              <w:t>Create/Update Lookups:</w:t>
            </w:r>
            <w:r w:rsidR="00180192">
              <w:rPr>
                <w:webHidden/>
              </w:rPr>
              <w:tab/>
            </w:r>
            <w:r w:rsidR="00180192">
              <w:rPr>
                <w:webHidden/>
              </w:rPr>
              <w:fldChar w:fldCharType="begin"/>
            </w:r>
            <w:r w:rsidR="00180192">
              <w:rPr>
                <w:webHidden/>
              </w:rPr>
              <w:instrText xml:space="preserve"> PAGEREF _Toc17816824 \h </w:instrText>
            </w:r>
            <w:r w:rsidR="00180192">
              <w:rPr>
                <w:webHidden/>
              </w:rPr>
            </w:r>
            <w:r w:rsidR="00180192">
              <w:rPr>
                <w:webHidden/>
              </w:rPr>
              <w:fldChar w:fldCharType="separate"/>
            </w:r>
            <w:r w:rsidR="00180192">
              <w:rPr>
                <w:webHidden/>
              </w:rPr>
              <w:t>20</w:t>
            </w:r>
            <w:r w:rsidR="00180192">
              <w:rPr>
                <w:webHidden/>
              </w:rPr>
              <w:fldChar w:fldCharType="end"/>
            </w:r>
          </w:hyperlink>
        </w:p>
        <w:p w:rsidR="00180192" w:rsidRDefault="002D2E5F" w14:paraId="064BABF2" w14:textId="4C7D31C8">
          <w:pPr>
            <w:pStyle w:val="TOC1"/>
            <w:tabs>
              <w:tab w:val="left" w:pos="880"/>
            </w:tabs>
            <w:rPr>
              <w:rFonts w:eastAsiaTheme="minorEastAsia"/>
              <w:noProof/>
            </w:rPr>
          </w:pPr>
          <w:hyperlink w:history="1" w:anchor="_Toc17816825">
            <w:r w:rsidRPr="00286D83" w:rsidR="00180192">
              <w:rPr>
                <w:rStyle w:val="Hyperlink"/>
                <w:noProof/>
              </w:rPr>
              <w:t>16</w:t>
            </w:r>
            <w:r w:rsidR="00180192">
              <w:rPr>
                <w:rFonts w:eastAsiaTheme="minorEastAsia"/>
                <w:noProof/>
              </w:rPr>
              <w:tab/>
            </w:r>
            <w:r w:rsidRPr="00286D83" w:rsidR="00180192">
              <w:rPr>
                <w:rStyle w:val="Hyperlink"/>
                <w:noProof/>
              </w:rPr>
              <w:t>Active Directory:</w:t>
            </w:r>
            <w:r w:rsidR="00180192">
              <w:rPr>
                <w:noProof/>
                <w:webHidden/>
              </w:rPr>
              <w:tab/>
            </w:r>
            <w:r w:rsidR="00180192">
              <w:rPr>
                <w:noProof/>
                <w:webHidden/>
              </w:rPr>
              <w:fldChar w:fldCharType="begin"/>
            </w:r>
            <w:r w:rsidR="00180192">
              <w:rPr>
                <w:noProof/>
                <w:webHidden/>
              </w:rPr>
              <w:instrText xml:space="preserve"> PAGEREF _Toc17816825 \h </w:instrText>
            </w:r>
            <w:r w:rsidR="00180192">
              <w:rPr>
                <w:noProof/>
                <w:webHidden/>
              </w:rPr>
            </w:r>
            <w:r w:rsidR="00180192">
              <w:rPr>
                <w:noProof/>
                <w:webHidden/>
              </w:rPr>
              <w:fldChar w:fldCharType="separate"/>
            </w:r>
            <w:r w:rsidR="00180192">
              <w:rPr>
                <w:noProof/>
                <w:webHidden/>
              </w:rPr>
              <w:t>21</w:t>
            </w:r>
            <w:r w:rsidR="00180192">
              <w:rPr>
                <w:noProof/>
                <w:webHidden/>
              </w:rPr>
              <w:fldChar w:fldCharType="end"/>
            </w:r>
          </w:hyperlink>
        </w:p>
        <w:p w:rsidR="00180192" w:rsidRDefault="002D2E5F" w14:paraId="201015A5" w14:textId="7DEF56A2">
          <w:pPr>
            <w:pStyle w:val="TOC2"/>
            <w:rPr>
              <w:lang w:eastAsia="en-US"/>
            </w:rPr>
          </w:pPr>
          <w:hyperlink w:history="1" w:anchor="_Toc17816826">
            <w:r w:rsidRPr="00286D83" w:rsidR="00180192">
              <w:rPr>
                <w:rStyle w:val="Hyperlink"/>
              </w:rPr>
              <w:t>16.1</w:t>
            </w:r>
            <w:r w:rsidR="00180192">
              <w:rPr>
                <w:lang w:eastAsia="en-US"/>
              </w:rPr>
              <w:tab/>
            </w:r>
            <w:r w:rsidRPr="00286D83" w:rsidR="00180192">
              <w:rPr>
                <w:rStyle w:val="Hyperlink"/>
              </w:rPr>
              <w:t>AD User Account Provisioning:</w:t>
            </w:r>
            <w:r w:rsidR="00180192">
              <w:rPr>
                <w:webHidden/>
              </w:rPr>
              <w:tab/>
            </w:r>
            <w:r w:rsidR="00180192">
              <w:rPr>
                <w:webHidden/>
              </w:rPr>
              <w:fldChar w:fldCharType="begin"/>
            </w:r>
            <w:r w:rsidR="00180192">
              <w:rPr>
                <w:webHidden/>
              </w:rPr>
              <w:instrText xml:space="preserve"> PAGEREF _Toc17816826 \h </w:instrText>
            </w:r>
            <w:r w:rsidR="00180192">
              <w:rPr>
                <w:webHidden/>
              </w:rPr>
            </w:r>
            <w:r w:rsidR="00180192">
              <w:rPr>
                <w:webHidden/>
              </w:rPr>
              <w:fldChar w:fldCharType="separate"/>
            </w:r>
            <w:r w:rsidR="00180192">
              <w:rPr>
                <w:webHidden/>
              </w:rPr>
              <w:t>21</w:t>
            </w:r>
            <w:r w:rsidR="00180192">
              <w:rPr>
                <w:webHidden/>
              </w:rPr>
              <w:fldChar w:fldCharType="end"/>
            </w:r>
          </w:hyperlink>
        </w:p>
        <w:p w:rsidR="00180192" w:rsidRDefault="002D2E5F" w14:paraId="241B0D4C" w14:textId="7F60AAEE">
          <w:pPr>
            <w:pStyle w:val="TOC2"/>
            <w:rPr>
              <w:lang w:eastAsia="en-US"/>
            </w:rPr>
          </w:pPr>
          <w:hyperlink w:history="1" w:anchor="_Toc17816827">
            <w:r w:rsidRPr="00286D83" w:rsidR="00180192">
              <w:rPr>
                <w:rStyle w:val="Hyperlink"/>
              </w:rPr>
              <w:t>16.2</w:t>
            </w:r>
            <w:r w:rsidR="00180192">
              <w:rPr>
                <w:lang w:eastAsia="en-US"/>
              </w:rPr>
              <w:tab/>
            </w:r>
            <w:r w:rsidRPr="00286D83" w:rsidR="00180192">
              <w:rPr>
                <w:rStyle w:val="Hyperlink"/>
              </w:rPr>
              <w:t>AD User Account De-Provisioning:</w:t>
            </w:r>
            <w:r w:rsidR="00180192">
              <w:rPr>
                <w:webHidden/>
              </w:rPr>
              <w:tab/>
            </w:r>
            <w:r w:rsidR="00180192">
              <w:rPr>
                <w:webHidden/>
              </w:rPr>
              <w:fldChar w:fldCharType="begin"/>
            </w:r>
            <w:r w:rsidR="00180192">
              <w:rPr>
                <w:webHidden/>
              </w:rPr>
              <w:instrText xml:space="preserve"> PAGEREF _Toc17816827 \h </w:instrText>
            </w:r>
            <w:r w:rsidR="00180192">
              <w:rPr>
                <w:webHidden/>
              </w:rPr>
            </w:r>
            <w:r w:rsidR="00180192">
              <w:rPr>
                <w:webHidden/>
              </w:rPr>
              <w:fldChar w:fldCharType="separate"/>
            </w:r>
            <w:r w:rsidR="00180192">
              <w:rPr>
                <w:webHidden/>
              </w:rPr>
              <w:t>21</w:t>
            </w:r>
            <w:r w:rsidR="00180192">
              <w:rPr>
                <w:webHidden/>
              </w:rPr>
              <w:fldChar w:fldCharType="end"/>
            </w:r>
          </w:hyperlink>
        </w:p>
        <w:p w:rsidR="00180192" w:rsidRDefault="002D2E5F" w14:paraId="3CD9D27C" w14:textId="0FACAEFC">
          <w:pPr>
            <w:pStyle w:val="TOC2"/>
            <w:rPr>
              <w:lang w:eastAsia="en-US"/>
            </w:rPr>
          </w:pPr>
          <w:hyperlink w:history="1" w:anchor="_Toc17816828">
            <w:r w:rsidRPr="00286D83" w:rsidR="00180192">
              <w:rPr>
                <w:rStyle w:val="Hyperlink"/>
              </w:rPr>
              <w:t>16.3</w:t>
            </w:r>
            <w:r w:rsidR="00180192">
              <w:rPr>
                <w:lang w:eastAsia="en-US"/>
              </w:rPr>
              <w:tab/>
            </w:r>
            <w:r w:rsidRPr="00286D83" w:rsidR="00180192">
              <w:rPr>
                <w:rStyle w:val="Hyperlink"/>
              </w:rPr>
              <w:t>AD User Account Termination:</w:t>
            </w:r>
            <w:r w:rsidR="00180192">
              <w:rPr>
                <w:webHidden/>
              </w:rPr>
              <w:tab/>
            </w:r>
            <w:r w:rsidR="00180192">
              <w:rPr>
                <w:webHidden/>
              </w:rPr>
              <w:fldChar w:fldCharType="begin"/>
            </w:r>
            <w:r w:rsidR="00180192">
              <w:rPr>
                <w:webHidden/>
              </w:rPr>
              <w:instrText xml:space="preserve"> PAGEREF _Toc17816828 \h </w:instrText>
            </w:r>
            <w:r w:rsidR="00180192">
              <w:rPr>
                <w:webHidden/>
              </w:rPr>
            </w:r>
            <w:r w:rsidR="00180192">
              <w:rPr>
                <w:webHidden/>
              </w:rPr>
              <w:fldChar w:fldCharType="separate"/>
            </w:r>
            <w:r w:rsidR="00180192">
              <w:rPr>
                <w:webHidden/>
              </w:rPr>
              <w:t>22</w:t>
            </w:r>
            <w:r w:rsidR="00180192">
              <w:rPr>
                <w:webHidden/>
              </w:rPr>
              <w:fldChar w:fldCharType="end"/>
            </w:r>
          </w:hyperlink>
        </w:p>
        <w:p w:rsidR="00180192" w:rsidRDefault="002D2E5F" w14:paraId="0B6CA987" w14:textId="709C9E82">
          <w:pPr>
            <w:pStyle w:val="TOC2"/>
            <w:rPr>
              <w:lang w:eastAsia="en-US"/>
            </w:rPr>
          </w:pPr>
          <w:hyperlink w:history="1" w:anchor="_Toc17816830">
            <w:r w:rsidRPr="00286D83" w:rsidR="00180192">
              <w:rPr>
                <w:rStyle w:val="Hyperlink"/>
              </w:rPr>
              <w:t>16.4</w:t>
            </w:r>
            <w:r w:rsidR="00180192">
              <w:rPr>
                <w:lang w:eastAsia="en-US"/>
              </w:rPr>
              <w:tab/>
            </w:r>
            <w:r w:rsidRPr="00286D83" w:rsidR="00180192">
              <w:rPr>
                <w:rStyle w:val="Hyperlink"/>
              </w:rPr>
              <w:t>AD Data Sync to IAM:</w:t>
            </w:r>
            <w:r w:rsidR="00180192">
              <w:rPr>
                <w:webHidden/>
              </w:rPr>
              <w:tab/>
            </w:r>
            <w:r w:rsidR="00180192">
              <w:rPr>
                <w:webHidden/>
              </w:rPr>
              <w:fldChar w:fldCharType="begin"/>
            </w:r>
            <w:r w:rsidR="00180192">
              <w:rPr>
                <w:webHidden/>
              </w:rPr>
              <w:instrText xml:space="preserve"> PAGEREF _Toc17816830 \h </w:instrText>
            </w:r>
            <w:r w:rsidR="00180192">
              <w:rPr>
                <w:webHidden/>
              </w:rPr>
            </w:r>
            <w:r w:rsidR="00180192">
              <w:rPr>
                <w:webHidden/>
              </w:rPr>
              <w:fldChar w:fldCharType="separate"/>
            </w:r>
            <w:r w:rsidR="00180192">
              <w:rPr>
                <w:webHidden/>
              </w:rPr>
              <w:t>22</w:t>
            </w:r>
            <w:r w:rsidR="00180192">
              <w:rPr>
                <w:webHidden/>
              </w:rPr>
              <w:fldChar w:fldCharType="end"/>
            </w:r>
          </w:hyperlink>
        </w:p>
        <w:p w:rsidR="00180192" w:rsidRDefault="002D2E5F" w14:paraId="62B068A6" w14:textId="510ED6D8">
          <w:pPr>
            <w:pStyle w:val="TOC2"/>
            <w:rPr>
              <w:lang w:eastAsia="en-US"/>
            </w:rPr>
          </w:pPr>
          <w:hyperlink w:history="1" w:anchor="_Toc17816831">
            <w:r w:rsidRPr="00286D83" w:rsidR="00180192">
              <w:rPr>
                <w:rStyle w:val="Hyperlink"/>
              </w:rPr>
              <w:t>16.5</w:t>
            </w:r>
            <w:r w:rsidR="00180192">
              <w:rPr>
                <w:lang w:eastAsia="en-US"/>
              </w:rPr>
              <w:tab/>
            </w:r>
            <w:r w:rsidRPr="00286D83" w:rsidR="00180192">
              <w:rPr>
                <w:rStyle w:val="Hyperlink"/>
              </w:rPr>
              <w:t>AD Password Reset:</w:t>
            </w:r>
            <w:r w:rsidR="00180192">
              <w:rPr>
                <w:webHidden/>
              </w:rPr>
              <w:tab/>
            </w:r>
            <w:r w:rsidR="00180192">
              <w:rPr>
                <w:webHidden/>
              </w:rPr>
              <w:fldChar w:fldCharType="begin"/>
            </w:r>
            <w:r w:rsidR="00180192">
              <w:rPr>
                <w:webHidden/>
              </w:rPr>
              <w:instrText xml:space="preserve"> PAGEREF _Toc17816831 \h </w:instrText>
            </w:r>
            <w:r w:rsidR="00180192">
              <w:rPr>
                <w:webHidden/>
              </w:rPr>
            </w:r>
            <w:r w:rsidR="00180192">
              <w:rPr>
                <w:webHidden/>
              </w:rPr>
              <w:fldChar w:fldCharType="separate"/>
            </w:r>
            <w:r w:rsidR="00180192">
              <w:rPr>
                <w:webHidden/>
              </w:rPr>
              <w:t>22</w:t>
            </w:r>
            <w:r w:rsidR="00180192">
              <w:rPr>
                <w:webHidden/>
              </w:rPr>
              <w:fldChar w:fldCharType="end"/>
            </w:r>
          </w:hyperlink>
        </w:p>
        <w:p w:rsidR="00180192" w:rsidRDefault="002D2E5F" w14:paraId="24AB8285" w14:textId="2CD64FDD">
          <w:pPr>
            <w:pStyle w:val="TOC1"/>
            <w:tabs>
              <w:tab w:val="left" w:pos="880"/>
            </w:tabs>
            <w:rPr>
              <w:rFonts w:eastAsiaTheme="minorEastAsia"/>
              <w:noProof/>
            </w:rPr>
          </w:pPr>
          <w:hyperlink w:history="1" w:anchor="_Toc17816832">
            <w:r w:rsidRPr="00286D83" w:rsidR="00180192">
              <w:rPr>
                <w:rStyle w:val="Hyperlink"/>
                <w:noProof/>
              </w:rPr>
              <w:t>17</w:t>
            </w:r>
            <w:r w:rsidR="00180192">
              <w:rPr>
                <w:rFonts w:eastAsiaTheme="minorEastAsia"/>
                <w:noProof/>
              </w:rPr>
              <w:tab/>
            </w:r>
            <w:r w:rsidRPr="00286D83" w:rsidR="00180192">
              <w:rPr>
                <w:rStyle w:val="Hyperlink"/>
                <w:noProof/>
              </w:rPr>
              <w:t>IAMGoldTables:</w:t>
            </w:r>
            <w:r w:rsidR="00180192">
              <w:rPr>
                <w:noProof/>
                <w:webHidden/>
              </w:rPr>
              <w:tab/>
            </w:r>
            <w:r w:rsidR="00180192">
              <w:rPr>
                <w:noProof/>
                <w:webHidden/>
              </w:rPr>
              <w:fldChar w:fldCharType="begin"/>
            </w:r>
            <w:r w:rsidR="00180192">
              <w:rPr>
                <w:noProof/>
                <w:webHidden/>
              </w:rPr>
              <w:instrText xml:space="preserve"> PAGEREF _Toc17816832 \h </w:instrText>
            </w:r>
            <w:r w:rsidR="00180192">
              <w:rPr>
                <w:noProof/>
                <w:webHidden/>
              </w:rPr>
            </w:r>
            <w:r w:rsidR="00180192">
              <w:rPr>
                <w:noProof/>
                <w:webHidden/>
              </w:rPr>
              <w:fldChar w:fldCharType="separate"/>
            </w:r>
            <w:r w:rsidR="00180192">
              <w:rPr>
                <w:noProof/>
                <w:webHidden/>
              </w:rPr>
              <w:t>23</w:t>
            </w:r>
            <w:r w:rsidR="00180192">
              <w:rPr>
                <w:noProof/>
                <w:webHidden/>
              </w:rPr>
              <w:fldChar w:fldCharType="end"/>
            </w:r>
          </w:hyperlink>
        </w:p>
        <w:p w:rsidR="00180192" w:rsidRDefault="002D2E5F" w14:paraId="62BAF677" w14:textId="6D4B007C">
          <w:pPr>
            <w:pStyle w:val="TOC2"/>
            <w:rPr>
              <w:lang w:eastAsia="en-US"/>
            </w:rPr>
          </w:pPr>
          <w:hyperlink w:history="1" w:anchor="_Toc17816833">
            <w:r w:rsidRPr="00286D83" w:rsidR="00180192">
              <w:rPr>
                <w:rStyle w:val="Hyperlink"/>
              </w:rPr>
              <w:t>17.1</w:t>
            </w:r>
            <w:r w:rsidR="00180192">
              <w:rPr>
                <w:lang w:eastAsia="en-US"/>
              </w:rPr>
              <w:tab/>
            </w:r>
            <w:r w:rsidRPr="00286D83" w:rsidR="00180192">
              <w:rPr>
                <w:rStyle w:val="Hyperlink"/>
              </w:rPr>
              <w:t>User Creation/Update/Delete in “user_id”:</w:t>
            </w:r>
            <w:r w:rsidR="00180192">
              <w:rPr>
                <w:webHidden/>
              </w:rPr>
              <w:tab/>
            </w:r>
            <w:r w:rsidR="00180192">
              <w:rPr>
                <w:webHidden/>
              </w:rPr>
              <w:fldChar w:fldCharType="begin"/>
            </w:r>
            <w:r w:rsidR="00180192">
              <w:rPr>
                <w:webHidden/>
              </w:rPr>
              <w:instrText xml:space="preserve"> PAGEREF _Toc17816833 \h </w:instrText>
            </w:r>
            <w:r w:rsidR="00180192">
              <w:rPr>
                <w:webHidden/>
              </w:rPr>
            </w:r>
            <w:r w:rsidR="00180192">
              <w:rPr>
                <w:webHidden/>
              </w:rPr>
              <w:fldChar w:fldCharType="separate"/>
            </w:r>
            <w:r w:rsidR="00180192">
              <w:rPr>
                <w:webHidden/>
              </w:rPr>
              <w:t>23</w:t>
            </w:r>
            <w:r w:rsidR="00180192">
              <w:rPr>
                <w:webHidden/>
              </w:rPr>
              <w:fldChar w:fldCharType="end"/>
            </w:r>
          </w:hyperlink>
        </w:p>
        <w:p w:rsidR="00180192" w:rsidRDefault="002D2E5F" w14:paraId="398E1E61" w14:textId="261AA839">
          <w:pPr>
            <w:pStyle w:val="TOC2"/>
            <w:rPr>
              <w:lang w:eastAsia="en-US"/>
            </w:rPr>
          </w:pPr>
          <w:hyperlink w:history="1" w:anchor="_Toc17816834">
            <w:r w:rsidRPr="00286D83" w:rsidR="00180192">
              <w:rPr>
                <w:rStyle w:val="Hyperlink"/>
              </w:rPr>
              <w:t>17.2</w:t>
            </w:r>
            <w:r w:rsidR="00180192">
              <w:rPr>
                <w:lang w:eastAsia="en-US"/>
              </w:rPr>
              <w:tab/>
            </w:r>
            <w:r w:rsidRPr="00286D83" w:rsidR="00180192">
              <w:rPr>
                <w:rStyle w:val="Hyperlink"/>
              </w:rPr>
              <w:t>Organization Creation/Update/Delete in “org_id”:</w:t>
            </w:r>
            <w:r w:rsidR="00180192">
              <w:rPr>
                <w:webHidden/>
              </w:rPr>
              <w:tab/>
            </w:r>
            <w:r w:rsidR="00180192">
              <w:rPr>
                <w:webHidden/>
              </w:rPr>
              <w:fldChar w:fldCharType="begin"/>
            </w:r>
            <w:r w:rsidR="00180192">
              <w:rPr>
                <w:webHidden/>
              </w:rPr>
              <w:instrText xml:space="preserve"> PAGEREF _Toc17816834 \h </w:instrText>
            </w:r>
            <w:r w:rsidR="00180192">
              <w:rPr>
                <w:webHidden/>
              </w:rPr>
            </w:r>
            <w:r w:rsidR="00180192">
              <w:rPr>
                <w:webHidden/>
              </w:rPr>
              <w:fldChar w:fldCharType="separate"/>
            </w:r>
            <w:r w:rsidR="00180192">
              <w:rPr>
                <w:webHidden/>
              </w:rPr>
              <w:t>23</w:t>
            </w:r>
            <w:r w:rsidR="00180192">
              <w:rPr>
                <w:webHidden/>
              </w:rPr>
              <w:fldChar w:fldCharType="end"/>
            </w:r>
          </w:hyperlink>
        </w:p>
        <w:p w:rsidR="00180192" w:rsidRDefault="002D2E5F" w14:paraId="1C303F57" w14:textId="49E6CDFF">
          <w:pPr>
            <w:pStyle w:val="TOC1"/>
            <w:tabs>
              <w:tab w:val="left" w:pos="880"/>
            </w:tabs>
            <w:rPr>
              <w:rFonts w:eastAsiaTheme="minorEastAsia"/>
              <w:noProof/>
            </w:rPr>
          </w:pPr>
          <w:hyperlink w:history="1" w:anchor="_Toc17816835">
            <w:r w:rsidRPr="00286D83" w:rsidR="00180192">
              <w:rPr>
                <w:rStyle w:val="Hyperlink"/>
                <w:noProof/>
              </w:rPr>
              <w:t>18</w:t>
            </w:r>
            <w:r w:rsidR="00180192">
              <w:rPr>
                <w:rFonts w:eastAsiaTheme="minorEastAsia"/>
                <w:noProof/>
              </w:rPr>
              <w:tab/>
            </w:r>
            <w:r w:rsidRPr="00286D83" w:rsidR="00180192">
              <w:rPr>
                <w:rStyle w:val="Hyperlink"/>
                <w:noProof/>
              </w:rPr>
              <w:t>Polaris:</w:t>
            </w:r>
            <w:r w:rsidR="00180192">
              <w:rPr>
                <w:noProof/>
                <w:webHidden/>
              </w:rPr>
              <w:tab/>
            </w:r>
            <w:r w:rsidR="00180192">
              <w:rPr>
                <w:noProof/>
                <w:webHidden/>
              </w:rPr>
              <w:fldChar w:fldCharType="begin"/>
            </w:r>
            <w:r w:rsidR="00180192">
              <w:rPr>
                <w:noProof/>
                <w:webHidden/>
              </w:rPr>
              <w:instrText xml:space="preserve"> PAGEREF _Toc17816835 \h </w:instrText>
            </w:r>
            <w:r w:rsidR="00180192">
              <w:rPr>
                <w:noProof/>
                <w:webHidden/>
              </w:rPr>
            </w:r>
            <w:r w:rsidR="00180192">
              <w:rPr>
                <w:noProof/>
                <w:webHidden/>
              </w:rPr>
              <w:fldChar w:fldCharType="separate"/>
            </w:r>
            <w:r w:rsidR="00180192">
              <w:rPr>
                <w:noProof/>
                <w:webHidden/>
              </w:rPr>
              <w:t>23</w:t>
            </w:r>
            <w:r w:rsidR="00180192">
              <w:rPr>
                <w:noProof/>
                <w:webHidden/>
              </w:rPr>
              <w:fldChar w:fldCharType="end"/>
            </w:r>
          </w:hyperlink>
        </w:p>
        <w:p w:rsidR="00180192" w:rsidRDefault="002D2E5F" w14:paraId="01FAA6C1" w14:textId="3AF96C74">
          <w:pPr>
            <w:pStyle w:val="TOC2"/>
            <w:rPr>
              <w:lang w:eastAsia="en-US"/>
            </w:rPr>
          </w:pPr>
          <w:hyperlink w:history="1" w:anchor="_Toc17816836">
            <w:r w:rsidRPr="00286D83" w:rsidR="00180192">
              <w:rPr>
                <w:rStyle w:val="Hyperlink"/>
              </w:rPr>
              <w:t>18.1</w:t>
            </w:r>
            <w:r w:rsidR="00180192">
              <w:rPr>
                <w:lang w:eastAsia="en-US"/>
              </w:rPr>
              <w:tab/>
            </w:r>
            <w:r w:rsidRPr="00286D83" w:rsidR="00180192">
              <w:rPr>
                <w:rStyle w:val="Hyperlink"/>
              </w:rPr>
              <w:t>Provisioning User Accounts in Polaris DB:</w:t>
            </w:r>
            <w:r w:rsidR="00180192">
              <w:rPr>
                <w:webHidden/>
              </w:rPr>
              <w:tab/>
            </w:r>
            <w:r w:rsidR="00180192">
              <w:rPr>
                <w:webHidden/>
              </w:rPr>
              <w:fldChar w:fldCharType="begin"/>
            </w:r>
            <w:r w:rsidR="00180192">
              <w:rPr>
                <w:webHidden/>
              </w:rPr>
              <w:instrText xml:space="preserve"> PAGEREF _Toc17816836 \h </w:instrText>
            </w:r>
            <w:r w:rsidR="00180192">
              <w:rPr>
                <w:webHidden/>
              </w:rPr>
            </w:r>
            <w:r w:rsidR="00180192">
              <w:rPr>
                <w:webHidden/>
              </w:rPr>
              <w:fldChar w:fldCharType="separate"/>
            </w:r>
            <w:r w:rsidR="00180192">
              <w:rPr>
                <w:webHidden/>
              </w:rPr>
              <w:t>23</w:t>
            </w:r>
            <w:r w:rsidR="00180192">
              <w:rPr>
                <w:webHidden/>
              </w:rPr>
              <w:fldChar w:fldCharType="end"/>
            </w:r>
          </w:hyperlink>
        </w:p>
        <w:p w:rsidR="00180192" w:rsidRDefault="002D2E5F" w14:paraId="07DBEBCB" w14:textId="6B8CC6BD">
          <w:pPr>
            <w:pStyle w:val="TOC2"/>
            <w:rPr>
              <w:lang w:eastAsia="en-US"/>
            </w:rPr>
          </w:pPr>
          <w:hyperlink w:history="1" w:anchor="_Toc17816837">
            <w:r w:rsidRPr="00286D83" w:rsidR="00180192">
              <w:rPr>
                <w:rStyle w:val="Hyperlink"/>
              </w:rPr>
              <w:t>18.2</w:t>
            </w:r>
            <w:r w:rsidR="00180192">
              <w:rPr>
                <w:lang w:eastAsia="en-US"/>
              </w:rPr>
              <w:tab/>
            </w:r>
            <w:r w:rsidRPr="00286D83" w:rsidR="00180192">
              <w:rPr>
                <w:rStyle w:val="Hyperlink"/>
              </w:rPr>
              <w:t>De-Provisioning User Accounts in Polaris DB:</w:t>
            </w:r>
            <w:r w:rsidR="00180192">
              <w:rPr>
                <w:webHidden/>
              </w:rPr>
              <w:tab/>
            </w:r>
            <w:r w:rsidR="00180192">
              <w:rPr>
                <w:webHidden/>
              </w:rPr>
              <w:fldChar w:fldCharType="begin"/>
            </w:r>
            <w:r w:rsidR="00180192">
              <w:rPr>
                <w:webHidden/>
              </w:rPr>
              <w:instrText xml:space="preserve"> PAGEREF _Toc17816837 \h </w:instrText>
            </w:r>
            <w:r w:rsidR="00180192">
              <w:rPr>
                <w:webHidden/>
              </w:rPr>
            </w:r>
            <w:r w:rsidR="00180192">
              <w:rPr>
                <w:webHidden/>
              </w:rPr>
              <w:fldChar w:fldCharType="separate"/>
            </w:r>
            <w:r w:rsidR="00180192">
              <w:rPr>
                <w:webHidden/>
              </w:rPr>
              <w:t>24</w:t>
            </w:r>
            <w:r w:rsidR="00180192">
              <w:rPr>
                <w:webHidden/>
              </w:rPr>
              <w:fldChar w:fldCharType="end"/>
            </w:r>
          </w:hyperlink>
        </w:p>
        <w:p w:rsidR="00180192" w:rsidRDefault="002D2E5F" w14:paraId="1AF18EA3" w14:textId="23409983">
          <w:pPr>
            <w:pStyle w:val="TOC2"/>
            <w:rPr>
              <w:lang w:eastAsia="en-US"/>
            </w:rPr>
          </w:pPr>
          <w:hyperlink w:history="1" w:anchor="_Toc17816838">
            <w:r w:rsidRPr="00286D83" w:rsidR="00180192">
              <w:rPr>
                <w:rStyle w:val="Hyperlink"/>
              </w:rPr>
              <w:t>18.3</w:t>
            </w:r>
            <w:r w:rsidR="00180192">
              <w:rPr>
                <w:lang w:eastAsia="en-US"/>
              </w:rPr>
              <w:tab/>
            </w:r>
            <w:r w:rsidRPr="00286D83" w:rsidR="00180192">
              <w:rPr>
                <w:rStyle w:val="Hyperlink"/>
              </w:rPr>
              <w:t>Polaris Password Reset:</w:t>
            </w:r>
            <w:r w:rsidR="00180192">
              <w:rPr>
                <w:webHidden/>
              </w:rPr>
              <w:tab/>
            </w:r>
            <w:r w:rsidR="00180192">
              <w:rPr>
                <w:webHidden/>
              </w:rPr>
              <w:fldChar w:fldCharType="begin"/>
            </w:r>
            <w:r w:rsidR="00180192">
              <w:rPr>
                <w:webHidden/>
              </w:rPr>
              <w:instrText xml:space="preserve"> PAGEREF _Toc17816838 \h </w:instrText>
            </w:r>
            <w:r w:rsidR="00180192">
              <w:rPr>
                <w:webHidden/>
              </w:rPr>
            </w:r>
            <w:r w:rsidR="00180192">
              <w:rPr>
                <w:webHidden/>
              </w:rPr>
              <w:fldChar w:fldCharType="separate"/>
            </w:r>
            <w:r w:rsidR="00180192">
              <w:rPr>
                <w:webHidden/>
              </w:rPr>
              <w:t>25</w:t>
            </w:r>
            <w:r w:rsidR="00180192">
              <w:rPr>
                <w:webHidden/>
              </w:rPr>
              <w:fldChar w:fldCharType="end"/>
            </w:r>
          </w:hyperlink>
        </w:p>
        <w:p w:rsidR="00180192" w:rsidRDefault="002D2E5F" w14:paraId="3FF9BD0D" w14:textId="317AD49F">
          <w:pPr>
            <w:pStyle w:val="TOC2"/>
            <w:rPr>
              <w:lang w:eastAsia="en-US"/>
            </w:rPr>
          </w:pPr>
          <w:hyperlink w:history="1" w:anchor="_Toc17816839">
            <w:r w:rsidRPr="00286D83" w:rsidR="00180192">
              <w:rPr>
                <w:rStyle w:val="Hyperlink"/>
              </w:rPr>
              <w:t>18.4</w:t>
            </w:r>
            <w:r w:rsidR="00180192">
              <w:rPr>
                <w:lang w:eastAsia="en-US"/>
              </w:rPr>
              <w:tab/>
            </w:r>
            <w:r w:rsidRPr="00286D83" w:rsidR="00180192">
              <w:rPr>
                <w:rStyle w:val="Hyperlink"/>
              </w:rPr>
              <w:t>Access Requests for Polaris DB:</w:t>
            </w:r>
            <w:r w:rsidR="00180192">
              <w:rPr>
                <w:webHidden/>
              </w:rPr>
              <w:tab/>
            </w:r>
            <w:r w:rsidR="00180192">
              <w:rPr>
                <w:webHidden/>
              </w:rPr>
              <w:fldChar w:fldCharType="begin"/>
            </w:r>
            <w:r w:rsidR="00180192">
              <w:rPr>
                <w:webHidden/>
              </w:rPr>
              <w:instrText xml:space="preserve"> PAGEREF _Toc17816839 \h </w:instrText>
            </w:r>
            <w:r w:rsidR="00180192">
              <w:rPr>
                <w:webHidden/>
              </w:rPr>
            </w:r>
            <w:r w:rsidR="00180192">
              <w:rPr>
                <w:webHidden/>
              </w:rPr>
              <w:fldChar w:fldCharType="separate"/>
            </w:r>
            <w:r w:rsidR="00180192">
              <w:rPr>
                <w:webHidden/>
              </w:rPr>
              <w:t>25</w:t>
            </w:r>
            <w:r w:rsidR="00180192">
              <w:rPr>
                <w:webHidden/>
              </w:rPr>
              <w:fldChar w:fldCharType="end"/>
            </w:r>
          </w:hyperlink>
        </w:p>
        <w:p w:rsidR="00180192" w:rsidRDefault="002D2E5F" w14:paraId="6AD66F01" w14:textId="70103B32">
          <w:pPr>
            <w:pStyle w:val="TOC1"/>
            <w:tabs>
              <w:tab w:val="left" w:pos="880"/>
            </w:tabs>
            <w:rPr>
              <w:rFonts w:eastAsiaTheme="minorEastAsia"/>
              <w:noProof/>
            </w:rPr>
          </w:pPr>
          <w:hyperlink w:history="1" w:anchor="_Toc17816840">
            <w:r w:rsidRPr="00286D83" w:rsidR="00180192">
              <w:rPr>
                <w:rStyle w:val="Hyperlink"/>
                <w:noProof/>
              </w:rPr>
              <w:t>19</w:t>
            </w:r>
            <w:r w:rsidR="00180192">
              <w:rPr>
                <w:rFonts w:eastAsiaTheme="minorEastAsia"/>
                <w:noProof/>
              </w:rPr>
              <w:tab/>
            </w:r>
            <w:r w:rsidRPr="00286D83" w:rsidR="00180192">
              <w:rPr>
                <w:rStyle w:val="Hyperlink"/>
                <w:noProof/>
              </w:rPr>
              <w:t>SAP:</w:t>
            </w:r>
            <w:r w:rsidR="00180192">
              <w:rPr>
                <w:noProof/>
                <w:webHidden/>
              </w:rPr>
              <w:tab/>
            </w:r>
            <w:r w:rsidR="00180192">
              <w:rPr>
                <w:noProof/>
                <w:webHidden/>
              </w:rPr>
              <w:fldChar w:fldCharType="begin"/>
            </w:r>
            <w:r w:rsidR="00180192">
              <w:rPr>
                <w:noProof/>
                <w:webHidden/>
              </w:rPr>
              <w:instrText xml:space="preserve"> PAGEREF _Toc17816840 \h </w:instrText>
            </w:r>
            <w:r w:rsidR="00180192">
              <w:rPr>
                <w:noProof/>
                <w:webHidden/>
              </w:rPr>
            </w:r>
            <w:r w:rsidR="00180192">
              <w:rPr>
                <w:noProof/>
                <w:webHidden/>
              </w:rPr>
              <w:fldChar w:fldCharType="separate"/>
            </w:r>
            <w:r w:rsidR="00180192">
              <w:rPr>
                <w:noProof/>
                <w:webHidden/>
              </w:rPr>
              <w:t>26</w:t>
            </w:r>
            <w:r w:rsidR="00180192">
              <w:rPr>
                <w:noProof/>
                <w:webHidden/>
              </w:rPr>
              <w:fldChar w:fldCharType="end"/>
            </w:r>
          </w:hyperlink>
        </w:p>
        <w:p w:rsidR="00180192" w:rsidRDefault="002D2E5F" w14:paraId="3F6D6243" w14:textId="6EAAD543">
          <w:pPr>
            <w:pStyle w:val="TOC2"/>
            <w:rPr>
              <w:lang w:eastAsia="en-US"/>
            </w:rPr>
          </w:pPr>
          <w:hyperlink w:history="1" w:anchor="_Toc17816841">
            <w:r w:rsidRPr="00286D83" w:rsidR="00180192">
              <w:rPr>
                <w:rStyle w:val="Hyperlink"/>
              </w:rPr>
              <w:t>19.1</w:t>
            </w:r>
            <w:r w:rsidR="00180192">
              <w:rPr>
                <w:lang w:eastAsia="en-US"/>
              </w:rPr>
              <w:tab/>
            </w:r>
            <w:r w:rsidRPr="00286D83" w:rsidR="00180192">
              <w:rPr>
                <w:rStyle w:val="Hyperlink"/>
              </w:rPr>
              <w:t>Provisioning User Accounts in SAP:</w:t>
            </w:r>
            <w:r w:rsidR="00180192">
              <w:rPr>
                <w:webHidden/>
              </w:rPr>
              <w:tab/>
            </w:r>
            <w:r w:rsidR="00180192">
              <w:rPr>
                <w:webHidden/>
              </w:rPr>
              <w:fldChar w:fldCharType="begin"/>
            </w:r>
            <w:r w:rsidR="00180192">
              <w:rPr>
                <w:webHidden/>
              </w:rPr>
              <w:instrText xml:space="preserve"> PAGEREF _Toc17816841 \h </w:instrText>
            </w:r>
            <w:r w:rsidR="00180192">
              <w:rPr>
                <w:webHidden/>
              </w:rPr>
            </w:r>
            <w:r w:rsidR="00180192">
              <w:rPr>
                <w:webHidden/>
              </w:rPr>
              <w:fldChar w:fldCharType="separate"/>
            </w:r>
            <w:r w:rsidR="00180192">
              <w:rPr>
                <w:webHidden/>
              </w:rPr>
              <w:t>26</w:t>
            </w:r>
            <w:r w:rsidR="00180192">
              <w:rPr>
                <w:webHidden/>
              </w:rPr>
              <w:fldChar w:fldCharType="end"/>
            </w:r>
          </w:hyperlink>
        </w:p>
        <w:p w:rsidR="00180192" w:rsidRDefault="002D2E5F" w14:paraId="625F8991" w14:textId="45E7FCD9">
          <w:pPr>
            <w:pStyle w:val="TOC2"/>
            <w:rPr>
              <w:lang w:eastAsia="en-US"/>
            </w:rPr>
          </w:pPr>
          <w:hyperlink w:history="1" w:anchor="_Toc17816842">
            <w:r w:rsidRPr="00286D83" w:rsidR="00180192">
              <w:rPr>
                <w:rStyle w:val="Hyperlink"/>
              </w:rPr>
              <w:t>19.2</w:t>
            </w:r>
            <w:r w:rsidR="00180192">
              <w:rPr>
                <w:lang w:eastAsia="en-US"/>
              </w:rPr>
              <w:tab/>
            </w:r>
            <w:r w:rsidRPr="00286D83" w:rsidR="00180192">
              <w:rPr>
                <w:rStyle w:val="Hyperlink"/>
              </w:rPr>
              <w:t>SAP Role Request and SOD Check:</w:t>
            </w:r>
            <w:r w:rsidR="00180192">
              <w:rPr>
                <w:webHidden/>
              </w:rPr>
              <w:tab/>
            </w:r>
            <w:r w:rsidR="00180192">
              <w:rPr>
                <w:webHidden/>
              </w:rPr>
              <w:fldChar w:fldCharType="begin"/>
            </w:r>
            <w:r w:rsidR="00180192">
              <w:rPr>
                <w:webHidden/>
              </w:rPr>
              <w:instrText xml:space="preserve"> PAGEREF _Toc17816842 \h </w:instrText>
            </w:r>
            <w:r w:rsidR="00180192">
              <w:rPr>
                <w:webHidden/>
              </w:rPr>
            </w:r>
            <w:r w:rsidR="00180192">
              <w:rPr>
                <w:webHidden/>
              </w:rPr>
              <w:fldChar w:fldCharType="separate"/>
            </w:r>
            <w:r w:rsidR="00180192">
              <w:rPr>
                <w:webHidden/>
              </w:rPr>
              <w:t>26</w:t>
            </w:r>
            <w:r w:rsidR="00180192">
              <w:rPr>
                <w:webHidden/>
              </w:rPr>
              <w:fldChar w:fldCharType="end"/>
            </w:r>
          </w:hyperlink>
        </w:p>
        <w:p w:rsidR="00180192" w:rsidRDefault="002D2E5F" w14:paraId="062D68BB" w14:textId="39FBF14A">
          <w:pPr>
            <w:pStyle w:val="TOC2"/>
            <w:rPr>
              <w:lang w:eastAsia="en-US"/>
            </w:rPr>
          </w:pPr>
          <w:hyperlink w:history="1" w:anchor="_Toc17816843">
            <w:r w:rsidRPr="00286D83" w:rsidR="00180192">
              <w:rPr>
                <w:rStyle w:val="Hyperlink"/>
              </w:rPr>
              <w:t>19.3</w:t>
            </w:r>
            <w:r w:rsidR="00180192">
              <w:rPr>
                <w:lang w:eastAsia="en-US"/>
              </w:rPr>
              <w:tab/>
            </w:r>
            <w:r w:rsidRPr="00286D83" w:rsidR="00180192">
              <w:rPr>
                <w:rStyle w:val="Hyperlink"/>
              </w:rPr>
              <w:t>De-Provisioning User Accounts in SAP:</w:t>
            </w:r>
            <w:r w:rsidR="00180192">
              <w:rPr>
                <w:webHidden/>
              </w:rPr>
              <w:tab/>
            </w:r>
            <w:r w:rsidR="00180192">
              <w:rPr>
                <w:webHidden/>
              </w:rPr>
              <w:fldChar w:fldCharType="begin"/>
            </w:r>
            <w:r w:rsidR="00180192">
              <w:rPr>
                <w:webHidden/>
              </w:rPr>
              <w:instrText xml:space="preserve"> PAGEREF _Toc17816843 \h </w:instrText>
            </w:r>
            <w:r w:rsidR="00180192">
              <w:rPr>
                <w:webHidden/>
              </w:rPr>
            </w:r>
            <w:r w:rsidR="00180192">
              <w:rPr>
                <w:webHidden/>
              </w:rPr>
              <w:fldChar w:fldCharType="separate"/>
            </w:r>
            <w:r w:rsidR="00180192">
              <w:rPr>
                <w:webHidden/>
              </w:rPr>
              <w:t>27</w:t>
            </w:r>
            <w:r w:rsidR="00180192">
              <w:rPr>
                <w:webHidden/>
              </w:rPr>
              <w:fldChar w:fldCharType="end"/>
            </w:r>
          </w:hyperlink>
        </w:p>
        <w:p w:rsidR="00180192" w:rsidRDefault="002D2E5F" w14:paraId="17177460" w14:textId="12ED0F3E">
          <w:pPr>
            <w:pStyle w:val="TOC2"/>
            <w:rPr>
              <w:lang w:eastAsia="en-US"/>
            </w:rPr>
          </w:pPr>
          <w:hyperlink w:history="1" w:anchor="_Toc17816844">
            <w:r w:rsidRPr="00286D83" w:rsidR="00180192">
              <w:rPr>
                <w:rStyle w:val="Hyperlink"/>
              </w:rPr>
              <w:t>19.4</w:t>
            </w:r>
            <w:r w:rsidR="00180192">
              <w:rPr>
                <w:lang w:eastAsia="en-US"/>
              </w:rPr>
              <w:tab/>
            </w:r>
            <w:r w:rsidRPr="00286D83" w:rsidR="00180192">
              <w:rPr>
                <w:rStyle w:val="Hyperlink"/>
              </w:rPr>
              <w:t>Password Synchronization to SAP:</w:t>
            </w:r>
            <w:r w:rsidR="00180192">
              <w:rPr>
                <w:webHidden/>
              </w:rPr>
              <w:tab/>
            </w:r>
            <w:r w:rsidR="00180192">
              <w:rPr>
                <w:webHidden/>
              </w:rPr>
              <w:fldChar w:fldCharType="begin"/>
            </w:r>
            <w:r w:rsidR="00180192">
              <w:rPr>
                <w:webHidden/>
              </w:rPr>
              <w:instrText xml:space="preserve"> PAGEREF _Toc17816844 \h </w:instrText>
            </w:r>
            <w:r w:rsidR="00180192">
              <w:rPr>
                <w:webHidden/>
              </w:rPr>
            </w:r>
            <w:r w:rsidR="00180192">
              <w:rPr>
                <w:webHidden/>
              </w:rPr>
              <w:fldChar w:fldCharType="separate"/>
            </w:r>
            <w:r w:rsidR="00180192">
              <w:rPr>
                <w:webHidden/>
              </w:rPr>
              <w:t>28</w:t>
            </w:r>
            <w:r w:rsidR="00180192">
              <w:rPr>
                <w:webHidden/>
              </w:rPr>
              <w:fldChar w:fldCharType="end"/>
            </w:r>
          </w:hyperlink>
        </w:p>
        <w:p w:rsidR="00180192" w:rsidRDefault="002D2E5F" w14:paraId="79D84151" w14:textId="6F0D3DF1">
          <w:pPr>
            <w:pStyle w:val="TOC2"/>
            <w:rPr>
              <w:lang w:eastAsia="en-US"/>
            </w:rPr>
          </w:pPr>
          <w:hyperlink w:history="1" w:anchor="_Toc17816845">
            <w:r w:rsidRPr="00286D83" w:rsidR="00180192">
              <w:rPr>
                <w:rStyle w:val="Hyperlink"/>
              </w:rPr>
              <w:t>19.5</w:t>
            </w:r>
            <w:r w:rsidR="00180192">
              <w:rPr>
                <w:lang w:eastAsia="en-US"/>
              </w:rPr>
              <w:tab/>
            </w:r>
            <w:r w:rsidRPr="00286D83" w:rsidR="00180192">
              <w:rPr>
                <w:rStyle w:val="Hyperlink"/>
              </w:rPr>
              <w:t>Provisioning Non-Employee Accounts in SAP:</w:t>
            </w:r>
            <w:r w:rsidR="00180192">
              <w:rPr>
                <w:webHidden/>
              </w:rPr>
              <w:tab/>
            </w:r>
            <w:r w:rsidR="00180192">
              <w:rPr>
                <w:webHidden/>
              </w:rPr>
              <w:fldChar w:fldCharType="begin"/>
            </w:r>
            <w:r w:rsidR="00180192">
              <w:rPr>
                <w:webHidden/>
              </w:rPr>
              <w:instrText xml:space="preserve"> PAGEREF _Toc17816845 \h </w:instrText>
            </w:r>
            <w:r w:rsidR="00180192">
              <w:rPr>
                <w:webHidden/>
              </w:rPr>
            </w:r>
            <w:r w:rsidR="00180192">
              <w:rPr>
                <w:webHidden/>
              </w:rPr>
              <w:fldChar w:fldCharType="separate"/>
            </w:r>
            <w:r w:rsidR="00180192">
              <w:rPr>
                <w:webHidden/>
              </w:rPr>
              <w:t>28</w:t>
            </w:r>
            <w:r w:rsidR="00180192">
              <w:rPr>
                <w:webHidden/>
              </w:rPr>
              <w:fldChar w:fldCharType="end"/>
            </w:r>
          </w:hyperlink>
        </w:p>
        <w:p w:rsidR="00180192" w:rsidRDefault="002D2E5F" w14:paraId="784EB456" w14:textId="2E94B5F4">
          <w:pPr>
            <w:pStyle w:val="TOC1"/>
            <w:tabs>
              <w:tab w:val="left" w:pos="880"/>
            </w:tabs>
            <w:rPr>
              <w:rFonts w:eastAsiaTheme="minorEastAsia"/>
              <w:noProof/>
            </w:rPr>
          </w:pPr>
          <w:hyperlink w:history="1" w:anchor="_Toc17816846">
            <w:r w:rsidRPr="00286D83" w:rsidR="00180192">
              <w:rPr>
                <w:rStyle w:val="Hyperlink"/>
                <w:noProof/>
              </w:rPr>
              <w:t>20</w:t>
            </w:r>
            <w:r w:rsidR="00180192">
              <w:rPr>
                <w:rFonts w:eastAsiaTheme="minorEastAsia"/>
                <w:noProof/>
              </w:rPr>
              <w:tab/>
            </w:r>
            <w:r w:rsidRPr="00286D83" w:rsidR="00180192">
              <w:rPr>
                <w:rStyle w:val="Hyperlink"/>
                <w:noProof/>
              </w:rPr>
              <w:t>Targeted AD Attribute Sync (TADA):</w:t>
            </w:r>
            <w:r w:rsidR="00180192">
              <w:rPr>
                <w:noProof/>
                <w:webHidden/>
              </w:rPr>
              <w:tab/>
            </w:r>
            <w:r w:rsidR="00180192">
              <w:rPr>
                <w:noProof/>
                <w:webHidden/>
              </w:rPr>
              <w:fldChar w:fldCharType="begin"/>
            </w:r>
            <w:r w:rsidR="00180192">
              <w:rPr>
                <w:noProof/>
                <w:webHidden/>
              </w:rPr>
              <w:instrText xml:space="preserve"> PAGEREF _Toc17816846 \h </w:instrText>
            </w:r>
            <w:r w:rsidR="00180192">
              <w:rPr>
                <w:noProof/>
                <w:webHidden/>
              </w:rPr>
            </w:r>
            <w:r w:rsidR="00180192">
              <w:rPr>
                <w:noProof/>
                <w:webHidden/>
              </w:rPr>
              <w:fldChar w:fldCharType="separate"/>
            </w:r>
            <w:r w:rsidR="00180192">
              <w:rPr>
                <w:noProof/>
                <w:webHidden/>
              </w:rPr>
              <w:t>29</w:t>
            </w:r>
            <w:r w:rsidR="00180192">
              <w:rPr>
                <w:noProof/>
                <w:webHidden/>
              </w:rPr>
              <w:fldChar w:fldCharType="end"/>
            </w:r>
          </w:hyperlink>
        </w:p>
        <w:p w:rsidR="00180192" w:rsidRDefault="002D2E5F" w14:paraId="7E694771" w14:textId="300900D9">
          <w:pPr>
            <w:pStyle w:val="TOC2"/>
            <w:rPr>
              <w:lang w:eastAsia="en-US"/>
            </w:rPr>
          </w:pPr>
          <w:hyperlink w:history="1" w:anchor="_Toc17816847">
            <w:r w:rsidRPr="00286D83" w:rsidR="00180192">
              <w:rPr>
                <w:rStyle w:val="Hyperlink"/>
              </w:rPr>
              <w:t>20.1</w:t>
            </w:r>
            <w:r w:rsidR="00180192">
              <w:rPr>
                <w:lang w:eastAsia="en-US"/>
              </w:rPr>
              <w:tab/>
            </w:r>
            <w:r w:rsidRPr="00286D83" w:rsidR="00180192">
              <w:rPr>
                <w:rStyle w:val="Hyperlink"/>
              </w:rPr>
              <w:t>TADA Provisioning:</w:t>
            </w:r>
            <w:r w:rsidR="00180192">
              <w:rPr>
                <w:webHidden/>
              </w:rPr>
              <w:tab/>
            </w:r>
            <w:r w:rsidR="00180192">
              <w:rPr>
                <w:webHidden/>
              </w:rPr>
              <w:fldChar w:fldCharType="begin"/>
            </w:r>
            <w:r w:rsidR="00180192">
              <w:rPr>
                <w:webHidden/>
              </w:rPr>
              <w:instrText xml:space="preserve"> PAGEREF _Toc17816847 \h </w:instrText>
            </w:r>
            <w:r w:rsidR="00180192">
              <w:rPr>
                <w:webHidden/>
              </w:rPr>
            </w:r>
            <w:r w:rsidR="00180192">
              <w:rPr>
                <w:webHidden/>
              </w:rPr>
              <w:fldChar w:fldCharType="separate"/>
            </w:r>
            <w:r w:rsidR="00180192">
              <w:rPr>
                <w:webHidden/>
              </w:rPr>
              <w:t>29</w:t>
            </w:r>
            <w:r w:rsidR="00180192">
              <w:rPr>
                <w:webHidden/>
              </w:rPr>
              <w:fldChar w:fldCharType="end"/>
            </w:r>
          </w:hyperlink>
        </w:p>
        <w:p w:rsidR="00180192" w:rsidRDefault="002D2E5F" w14:paraId="27E6B22A" w14:textId="02888ED2">
          <w:pPr>
            <w:pStyle w:val="TOC1"/>
            <w:tabs>
              <w:tab w:val="left" w:pos="880"/>
            </w:tabs>
            <w:rPr>
              <w:rFonts w:eastAsiaTheme="minorEastAsia"/>
              <w:noProof/>
            </w:rPr>
          </w:pPr>
          <w:hyperlink w:history="1" w:anchor="_Toc17816848">
            <w:r w:rsidRPr="00286D83" w:rsidR="00180192">
              <w:rPr>
                <w:rStyle w:val="Hyperlink"/>
                <w:noProof/>
              </w:rPr>
              <w:t>21</w:t>
            </w:r>
            <w:r w:rsidR="00180192">
              <w:rPr>
                <w:rFonts w:eastAsiaTheme="minorEastAsia"/>
                <w:noProof/>
              </w:rPr>
              <w:tab/>
            </w:r>
            <w:r w:rsidRPr="00286D83" w:rsidR="00180192">
              <w:rPr>
                <w:rStyle w:val="Hyperlink"/>
                <w:noProof/>
              </w:rPr>
              <w:t>Other:</w:t>
            </w:r>
            <w:r w:rsidR="00180192">
              <w:rPr>
                <w:noProof/>
                <w:webHidden/>
              </w:rPr>
              <w:tab/>
            </w:r>
            <w:r w:rsidR="00180192">
              <w:rPr>
                <w:noProof/>
                <w:webHidden/>
              </w:rPr>
              <w:fldChar w:fldCharType="begin"/>
            </w:r>
            <w:r w:rsidR="00180192">
              <w:rPr>
                <w:noProof/>
                <w:webHidden/>
              </w:rPr>
              <w:instrText xml:space="preserve"> PAGEREF _Toc17816848 \h </w:instrText>
            </w:r>
            <w:r w:rsidR="00180192">
              <w:rPr>
                <w:noProof/>
                <w:webHidden/>
              </w:rPr>
            </w:r>
            <w:r w:rsidR="00180192">
              <w:rPr>
                <w:noProof/>
                <w:webHidden/>
              </w:rPr>
              <w:fldChar w:fldCharType="separate"/>
            </w:r>
            <w:r w:rsidR="00180192">
              <w:rPr>
                <w:noProof/>
                <w:webHidden/>
              </w:rPr>
              <w:t>30</w:t>
            </w:r>
            <w:r w:rsidR="00180192">
              <w:rPr>
                <w:noProof/>
                <w:webHidden/>
              </w:rPr>
              <w:fldChar w:fldCharType="end"/>
            </w:r>
          </w:hyperlink>
        </w:p>
        <w:p w:rsidR="00180192" w:rsidRDefault="002D2E5F" w14:paraId="584DAF53" w14:textId="6BCB1B13">
          <w:pPr>
            <w:pStyle w:val="TOC2"/>
            <w:rPr>
              <w:lang w:eastAsia="en-US"/>
            </w:rPr>
          </w:pPr>
          <w:hyperlink w:history="1" w:anchor="_Toc17816849">
            <w:r w:rsidRPr="00286D83" w:rsidR="00180192">
              <w:rPr>
                <w:rStyle w:val="Hyperlink"/>
              </w:rPr>
              <w:t>21.1</w:t>
            </w:r>
            <w:r w:rsidR="00180192">
              <w:rPr>
                <w:lang w:eastAsia="en-US"/>
              </w:rPr>
              <w:tab/>
            </w:r>
            <w:r w:rsidRPr="00286D83" w:rsidR="00180192">
              <w:rPr>
                <w:rStyle w:val="Hyperlink"/>
              </w:rPr>
              <w:t>Delegation of User’s IAM Permissions:</w:t>
            </w:r>
            <w:r w:rsidR="00180192">
              <w:rPr>
                <w:webHidden/>
              </w:rPr>
              <w:tab/>
            </w:r>
            <w:r w:rsidR="00180192">
              <w:rPr>
                <w:webHidden/>
              </w:rPr>
              <w:fldChar w:fldCharType="begin"/>
            </w:r>
            <w:r w:rsidR="00180192">
              <w:rPr>
                <w:webHidden/>
              </w:rPr>
              <w:instrText xml:space="preserve"> PAGEREF _Toc17816849 \h </w:instrText>
            </w:r>
            <w:r w:rsidR="00180192">
              <w:rPr>
                <w:webHidden/>
              </w:rPr>
            </w:r>
            <w:r w:rsidR="00180192">
              <w:rPr>
                <w:webHidden/>
              </w:rPr>
              <w:fldChar w:fldCharType="separate"/>
            </w:r>
            <w:r w:rsidR="00180192">
              <w:rPr>
                <w:webHidden/>
              </w:rPr>
              <w:t>30</w:t>
            </w:r>
            <w:r w:rsidR="00180192">
              <w:rPr>
                <w:webHidden/>
              </w:rPr>
              <w:fldChar w:fldCharType="end"/>
            </w:r>
          </w:hyperlink>
        </w:p>
        <w:p w:rsidR="00180192" w:rsidRDefault="002D2E5F" w14:paraId="374BFA97" w14:textId="513B21B7">
          <w:pPr>
            <w:pStyle w:val="TOC2"/>
            <w:rPr>
              <w:lang w:eastAsia="en-US"/>
            </w:rPr>
          </w:pPr>
          <w:hyperlink w:history="1" w:anchor="_Toc17816850">
            <w:r w:rsidRPr="00286D83" w:rsidR="00180192">
              <w:rPr>
                <w:rStyle w:val="Hyperlink"/>
              </w:rPr>
              <w:t>21.2</w:t>
            </w:r>
            <w:r w:rsidR="00180192">
              <w:rPr>
                <w:lang w:eastAsia="en-US"/>
              </w:rPr>
              <w:tab/>
            </w:r>
            <w:r w:rsidRPr="00286D83" w:rsidR="00180192">
              <w:rPr>
                <w:rStyle w:val="Hyperlink"/>
              </w:rPr>
              <w:t>Organization Admin Permission for Supervisors:</w:t>
            </w:r>
            <w:r w:rsidR="00180192">
              <w:rPr>
                <w:webHidden/>
              </w:rPr>
              <w:tab/>
            </w:r>
            <w:r w:rsidR="00180192">
              <w:rPr>
                <w:webHidden/>
              </w:rPr>
              <w:fldChar w:fldCharType="begin"/>
            </w:r>
            <w:r w:rsidR="00180192">
              <w:rPr>
                <w:webHidden/>
              </w:rPr>
              <w:instrText xml:space="preserve"> PAGEREF _Toc17816850 \h </w:instrText>
            </w:r>
            <w:r w:rsidR="00180192">
              <w:rPr>
                <w:webHidden/>
              </w:rPr>
            </w:r>
            <w:r w:rsidR="00180192">
              <w:rPr>
                <w:webHidden/>
              </w:rPr>
              <w:fldChar w:fldCharType="separate"/>
            </w:r>
            <w:r w:rsidR="00180192">
              <w:rPr>
                <w:webHidden/>
              </w:rPr>
              <w:t>30</w:t>
            </w:r>
            <w:r w:rsidR="00180192">
              <w:rPr>
                <w:webHidden/>
              </w:rPr>
              <w:fldChar w:fldCharType="end"/>
            </w:r>
          </w:hyperlink>
        </w:p>
        <w:p w:rsidR="0027526E" w:rsidRDefault="0027526E" w14:paraId="113F3C89" w14:textId="62670A5D">
          <w:r>
            <w:rPr>
              <w:b/>
              <w:bCs/>
              <w:noProof/>
            </w:rPr>
            <w:fldChar w:fldCharType="end"/>
          </w:r>
        </w:p>
      </w:sdtContent>
    </w:sdt>
    <w:p w:rsidR="00195F40" w:rsidP="00195F40" w:rsidRDefault="00195F40" w14:paraId="72C72926" w14:textId="77777777">
      <w:pPr>
        <w:pStyle w:val="Heading1"/>
        <w:pageBreakBefore/>
        <w:rPr>
          <w:rFonts w:cstheme="minorHAnsi"/>
        </w:rPr>
      </w:pPr>
      <w:bookmarkStart w:name="_Toc411957104" w:id="0"/>
      <w:bookmarkStart w:name="_Toc501366365" w:id="1"/>
      <w:bookmarkStart w:name="_Toc17816792" w:id="2"/>
      <w:r w:rsidRPr="00D85CC8">
        <w:rPr>
          <w:rFonts w:cstheme="minorHAnsi"/>
        </w:rPr>
        <w:lastRenderedPageBreak/>
        <w:t>Document Revision History</w:t>
      </w:r>
      <w:bookmarkEnd w:id="0"/>
      <w:bookmarkEnd w:id="1"/>
      <w:r w:rsidR="00F52C4A">
        <w:rPr>
          <w:rFonts w:cstheme="minorHAnsi"/>
        </w:rPr>
        <w:t>:</w:t>
      </w:r>
      <w:bookmarkEnd w:id="2"/>
    </w:p>
    <w:p w:rsidRPr="00195F40" w:rsidR="00195F40" w:rsidP="00195F40" w:rsidRDefault="00195F40" w14:paraId="5D829941" w14:textId="77777777"/>
    <w:tbl>
      <w:tblPr>
        <w:tblStyle w:val="TableGrid"/>
        <w:tblW w:w="5000" w:type="pct"/>
        <w:tblLook w:val="04A0" w:firstRow="1" w:lastRow="0" w:firstColumn="1" w:lastColumn="0" w:noHBand="0" w:noVBand="1"/>
      </w:tblPr>
      <w:tblGrid>
        <w:gridCol w:w="1274"/>
        <w:gridCol w:w="1432"/>
        <w:gridCol w:w="4864"/>
        <w:gridCol w:w="1780"/>
      </w:tblGrid>
      <w:tr w:rsidRPr="00D85CC8" w:rsidR="00195F40" w:rsidTr="005430D5" w14:paraId="7E1FE86A" w14:textId="77777777">
        <w:trPr>
          <w:cantSplit/>
          <w:tblHeader/>
        </w:trPr>
        <w:tc>
          <w:tcPr>
            <w:tcW w:w="681" w:type="pct"/>
            <w:shd w:val="clear" w:color="auto" w:fill="95B3D7" w:themeFill="accent1" w:themeFillTint="99"/>
          </w:tcPr>
          <w:p w:rsidRPr="006A6896" w:rsidR="00195F40" w:rsidP="001A68AB" w:rsidRDefault="00195F40" w14:paraId="763E3597" w14:textId="77777777">
            <w:pPr>
              <w:spacing w:line="360" w:lineRule="auto"/>
              <w:rPr>
                <w:rFonts w:cstheme="minorHAnsi"/>
                <w:b/>
                <w:color w:val="000000" w:themeColor="text1"/>
              </w:rPr>
            </w:pPr>
            <w:r w:rsidRPr="006A6896">
              <w:rPr>
                <w:rFonts w:cstheme="minorHAnsi"/>
                <w:b/>
                <w:color w:val="000000" w:themeColor="text1"/>
              </w:rPr>
              <w:t>Version</w:t>
            </w:r>
          </w:p>
        </w:tc>
        <w:tc>
          <w:tcPr>
            <w:tcW w:w="766" w:type="pct"/>
            <w:shd w:val="clear" w:color="auto" w:fill="95B3D7" w:themeFill="accent1" w:themeFillTint="99"/>
          </w:tcPr>
          <w:p w:rsidRPr="006A6896" w:rsidR="00195F40" w:rsidP="0089482C" w:rsidRDefault="00195F40" w14:paraId="4B9AE009" w14:textId="77777777">
            <w:pPr>
              <w:spacing w:line="360" w:lineRule="auto"/>
              <w:ind w:left="318"/>
              <w:rPr>
                <w:rFonts w:cstheme="minorHAnsi"/>
                <w:b/>
                <w:color w:val="000000" w:themeColor="text1"/>
              </w:rPr>
            </w:pPr>
            <w:r w:rsidRPr="006A6896">
              <w:rPr>
                <w:rFonts w:cstheme="minorHAnsi"/>
                <w:b/>
                <w:color w:val="000000" w:themeColor="text1"/>
              </w:rPr>
              <w:t>Version Date</w:t>
            </w:r>
          </w:p>
        </w:tc>
        <w:tc>
          <w:tcPr>
            <w:tcW w:w="2600" w:type="pct"/>
            <w:shd w:val="clear" w:color="auto" w:fill="95B3D7" w:themeFill="accent1" w:themeFillTint="99"/>
          </w:tcPr>
          <w:p w:rsidRPr="006A6896" w:rsidR="00195F40" w:rsidP="001A68AB" w:rsidRDefault="00195F40" w14:paraId="0F918E9E" w14:textId="77777777">
            <w:pPr>
              <w:spacing w:line="360" w:lineRule="auto"/>
              <w:rPr>
                <w:rFonts w:cstheme="minorHAnsi"/>
                <w:b/>
                <w:color w:val="000000" w:themeColor="text1"/>
              </w:rPr>
            </w:pPr>
            <w:r w:rsidRPr="006A6896">
              <w:rPr>
                <w:rFonts w:cstheme="minorHAnsi"/>
                <w:b/>
                <w:color w:val="000000" w:themeColor="text1"/>
              </w:rPr>
              <w:t>Summary of Changes</w:t>
            </w:r>
          </w:p>
        </w:tc>
        <w:tc>
          <w:tcPr>
            <w:tcW w:w="952" w:type="pct"/>
            <w:shd w:val="clear" w:color="auto" w:fill="95B3D7" w:themeFill="accent1" w:themeFillTint="99"/>
          </w:tcPr>
          <w:p w:rsidRPr="006A6896" w:rsidR="00195F40" w:rsidP="001A68AB" w:rsidRDefault="00195F40" w14:paraId="5E18F29A" w14:textId="77777777">
            <w:pPr>
              <w:spacing w:line="360" w:lineRule="auto"/>
              <w:rPr>
                <w:rFonts w:cstheme="minorHAnsi"/>
                <w:b/>
                <w:color w:val="000000" w:themeColor="text1"/>
              </w:rPr>
            </w:pPr>
            <w:r w:rsidRPr="006A6896">
              <w:rPr>
                <w:rFonts w:cstheme="minorHAnsi"/>
                <w:b/>
                <w:color w:val="000000" w:themeColor="text1"/>
              </w:rPr>
              <w:t>Author</w:t>
            </w:r>
          </w:p>
        </w:tc>
      </w:tr>
      <w:tr w:rsidRPr="00D85CC8" w:rsidR="00195F40" w:rsidTr="005430D5" w14:paraId="7FA01B0E" w14:textId="77777777">
        <w:trPr>
          <w:cantSplit/>
          <w:tblHeader/>
        </w:trPr>
        <w:tc>
          <w:tcPr>
            <w:tcW w:w="681" w:type="pct"/>
          </w:tcPr>
          <w:p w:rsidRPr="00D85CC8" w:rsidR="00195F40" w:rsidP="001A68AB" w:rsidRDefault="00195F40" w14:paraId="29242EFC" w14:textId="77777777">
            <w:pPr>
              <w:spacing w:line="360" w:lineRule="auto"/>
              <w:jc w:val="center"/>
              <w:rPr>
                <w:rFonts w:cstheme="minorHAnsi"/>
              </w:rPr>
            </w:pPr>
            <w:r w:rsidRPr="00D85CC8">
              <w:rPr>
                <w:rFonts w:cstheme="minorHAnsi"/>
              </w:rPr>
              <w:t>0.1</w:t>
            </w:r>
          </w:p>
        </w:tc>
        <w:tc>
          <w:tcPr>
            <w:tcW w:w="766" w:type="pct"/>
          </w:tcPr>
          <w:p w:rsidRPr="00D85CC8" w:rsidR="00195F40" w:rsidP="0089482C" w:rsidRDefault="00851765" w14:paraId="6C2B326A" w14:textId="77777777">
            <w:pPr>
              <w:spacing w:line="360" w:lineRule="auto"/>
              <w:ind w:left="408"/>
              <w:rPr>
                <w:rFonts w:cstheme="minorHAnsi"/>
              </w:rPr>
            </w:pPr>
            <w:r>
              <w:rPr>
                <w:rFonts w:cstheme="minorHAnsi"/>
              </w:rPr>
              <w:t>07-08-2019</w:t>
            </w:r>
          </w:p>
        </w:tc>
        <w:tc>
          <w:tcPr>
            <w:tcW w:w="2600" w:type="pct"/>
          </w:tcPr>
          <w:p w:rsidRPr="00D85CC8" w:rsidR="00195F40" w:rsidP="001A68AB" w:rsidRDefault="00195F40" w14:paraId="503A078A" w14:textId="77777777">
            <w:pPr>
              <w:spacing w:line="360" w:lineRule="auto"/>
              <w:rPr>
                <w:rFonts w:cstheme="minorHAnsi"/>
              </w:rPr>
            </w:pPr>
            <w:r w:rsidRPr="00D85CC8">
              <w:rPr>
                <w:rFonts w:cstheme="minorHAnsi"/>
              </w:rPr>
              <w:t>Initial Draft</w:t>
            </w:r>
          </w:p>
        </w:tc>
        <w:tc>
          <w:tcPr>
            <w:tcW w:w="952" w:type="pct"/>
          </w:tcPr>
          <w:p w:rsidRPr="00D85CC8" w:rsidR="00195F40" w:rsidP="000A203B" w:rsidRDefault="00195F40" w14:paraId="5D401CDC" w14:textId="77777777">
            <w:pPr>
              <w:spacing w:line="360" w:lineRule="auto"/>
              <w:ind w:left="0" w:firstLine="0"/>
              <w:rPr>
                <w:rFonts w:cstheme="minorHAnsi"/>
              </w:rPr>
            </w:pPr>
            <w:r w:rsidRPr="00D85CC8">
              <w:rPr>
                <w:rFonts w:cstheme="minorHAnsi"/>
              </w:rPr>
              <w:t>Simeio Solutions</w:t>
            </w:r>
          </w:p>
        </w:tc>
      </w:tr>
      <w:tr w:rsidRPr="00D85CC8" w:rsidR="00195F40" w:rsidTr="005430D5" w14:paraId="17DB9728" w14:textId="77777777">
        <w:trPr>
          <w:cantSplit/>
          <w:tblHeader/>
        </w:trPr>
        <w:tc>
          <w:tcPr>
            <w:tcW w:w="681" w:type="pct"/>
          </w:tcPr>
          <w:p w:rsidRPr="00D85CC8" w:rsidR="00195F40" w:rsidP="001A68AB" w:rsidRDefault="00567A61" w14:paraId="3C3AE0F2" w14:textId="4F5CF965">
            <w:pPr>
              <w:spacing w:line="360" w:lineRule="auto"/>
              <w:jc w:val="center"/>
              <w:rPr>
                <w:rFonts w:cstheme="minorHAnsi"/>
              </w:rPr>
            </w:pPr>
            <w:r>
              <w:rPr>
                <w:rFonts w:cstheme="minorHAnsi"/>
              </w:rPr>
              <w:t>0.</w:t>
            </w:r>
            <w:r w:rsidR="00F54995">
              <w:rPr>
                <w:rFonts w:cstheme="minorHAnsi"/>
              </w:rPr>
              <w:t>6</w:t>
            </w:r>
          </w:p>
        </w:tc>
        <w:tc>
          <w:tcPr>
            <w:tcW w:w="766" w:type="pct"/>
          </w:tcPr>
          <w:p w:rsidRPr="00D85CC8" w:rsidR="00195F40" w:rsidP="00567A61" w:rsidRDefault="00567A61" w14:paraId="39D47D4E" w14:textId="1B632C5B">
            <w:pPr>
              <w:spacing w:line="360" w:lineRule="auto"/>
              <w:ind w:left="360"/>
              <w:rPr>
                <w:rFonts w:cstheme="minorHAnsi"/>
              </w:rPr>
            </w:pPr>
            <w:r>
              <w:rPr>
                <w:rFonts w:cstheme="minorHAnsi"/>
              </w:rPr>
              <w:t>16-08-2019</w:t>
            </w:r>
          </w:p>
        </w:tc>
        <w:tc>
          <w:tcPr>
            <w:tcW w:w="2600" w:type="pct"/>
          </w:tcPr>
          <w:p w:rsidRPr="00D85CC8" w:rsidR="00195F40" w:rsidP="001A68AB" w:rsidRDefault="00567A61" w14:paraId="27D7E790" w14:textId="131B49BE">
            <w:pPr>
              <w:spacing w:line="360" w:lineRule="auto"/>
              <w:rPr>
                <w:rFonts w:cstheme="minorHAnsi"/>
              </w:rPr>
            </w:pPr>
            <w:r>
              <w:rPr>
                <w:rFonts w:cstheme="minorHAnsi"/>
              </w:rPr>
              <w:t xml:space="preserve">Reviewed </w:t>
            </w:r>
            <w:r w:rsidR="00F54995">
              <w:rPr>
                <w:rFonts w:cstheme="minorHAnsi"/>
              </w:rPr>
              <w:t>by team</w:t>
            </w:r>
          </w:p>
        </w:tc>
        <w:tc>
          <w:tcPr>
            <w:tcW w:w="952" w:type="pct"/>
          </w:tcPr>
          <w:p w:rsidRPr="00D85CC8" w:rsidR="00195F40" w:rsidP="00567A61" w:rsidRDefault="00567A61" w14:paraId="20DB4B11" w14:textId="6A300A66">
            <w:pPr>
              <w:spacing w:line="360" w:lineRule="auto"/>
              <w:ind w:left="360"/>
              <w:rPr>
                <w:rFonts w:cstheme="minorHAnsi"/>
              </w:rPr>
            </w:pPr>
            <w:r>
              <w:rPr>
                <w:rFonts w:cstheme="minorHAnsi"/>
              </w:rPr>
              <w:t>Simeio Solutions</w:t>
            </w:r>
          </w:p>
        </w:tc>
      </w:tr>
      <w:tr w:rsidRPr="00D85CC8" w:rsidR="005430D5" w:rsidTr="005430D5" w14:paraId="62797711" w14:textId="77777777">
        <w:trPr>
          <w:cantSplit/>
          <w:tblHeader/>
        </w:trPr>
        <w:tc>
          <w:tcPr>
            <w:tcW w:w="681" w:type="pct"/>
          </w:tcPr>
          <w:p w:rsidR="005430D5" w:rsidP="005430D5" w:rsidRDefault="005430D5" w14:paraId="6B80C19B" w14:textId="5E36A11F">
            <w:pPr>
              <w:spacing w:line="360" w:lineRule="auto"/>
              <w:jc w:val="center"/>
              <w:rPr>
                <w:rFonts w:cstheme="minorHAnsi"/>
              </w:rPr>
            </w:pPr>
            <w:r>
              <w:rPr>
                <w:rFonts w:cstheme="minorHAnsi"/>
              </w:rPr>
              <w:t xml:space="preserve">1.0 </w:t>
            </w:r>
          </w:p>
        </w:tc>
        <w:tc>
          <w:tcPr>
            <w:tcW w:w="766" w:type="pct"/>
          </w:tcPr>
          <w:p w:rsidR="005430D5" w:rsidP="005430D5" w:rsidRDefault="005430D5" w14:paraId="45904D2C" w14:textId="6FB85CE8">
            <w:pPr>
              <w:spacing w:line="360" w:lineRule="auto"/>
              <w:ind w:left="360"/>
              <w:rPr>
                <w:rFonts w:cstheme="minorHAnsi"/>
              </w:rPr>
            </w:pPr>
            <w:r>
              <w:rPr>
                <w:rFonts w:cstheme="minorHAnsi"/>
              </w:rPr>
              <w:t>22-08-20</w:t>
            </w:r>
            <w:r w:rsidR="00C7753D">
              <w:rPr>
                <w:rFonts w:cstheme="minorHAnsi"/>
              </w:rPr>
              <w:t>1</w:t>
            </w:r>
            <w:r>
              <w:rPr>
                <w:rFonts w:cstheme="minorHAnsi"/>
              </w:rPr>
              <w:t>9</w:t>
            </w:r>
          </w:p>
        </w:tc>
        <w:tc>
          <w:tcPr>
            <w:tcW w:w="2600" w:type="pct"/>
          </w:tcPr>
          <w:p w:rsidR="005430D5" w:rsidP="005430D5" w:rsidRDefault="005430D5" w14:paraId="4BED602F" w14:textId="2186F110">
            <w:pPr>
              <w:spacing w:line="360" w:lineRule="auto"/>
              <w:rPr>
                <w:rFonts w:cstheme="minorHAnsi"/>
              </w:rPr>
            </w:pPr>
            <w:r>
              <w:rPr>
                <w:rFonts w:cstheme="minorHAnsi"/>
              </w:rPr>
              <w:t>Final review by Amit and Tonnie</w:t>
            </w:r>
          </w:p>
        </w:tc>
        <w:tc>
          <w:tcPr>
            <w:tcW w:w="952" w:type="pct"/>
          </w:tcPr>
          <w:p w:rsidR="005430D5" w:rsidP="005430D5" w:rsidRDefault="005430D5" w14:paraId="6C8FC4B0" w14:textId="19E0160D">
            <w:pPr>
              <w:spacing w:line="360" w:lineRule="auto"/>
              <w:ind w:left="0" w:firstLine="0"/>
              <w:rPr>
                <w:rFonts w:cstheme="minorHAnsi"/>
              </w:rPr>
            </w:pPr>
            <w:r>
              <w:rPr>
                <w:rFonts w:cstheme="minorHAnsi"/>
              </w:rPr>
              <w:t>Simeio Solutions</w:t>
            </w:r>
          </w:p>
        </w:tc>
      </w:tr>
      <w:tr w:rsidRPr="00D85CC8" w:rsidR="00090179" w:rsidTr="005430D5" w14:paraId="1A3A07AA" w14:textId="77777777">
        <w:trPr>
          <w:cantSplit/>
          <w:tblHeader/>
        </w:trPr>
        <w:tc>
          <w:tcPr>
            <w:tcW w:w="681" w:type="pct"/>
          </w:tcPr>
          <w:p w:rsidR="00090179" w:rsidP="005430D5" w:rsidRDefault="00090179" w14:paraId="3736250C" w14:textId="1FE9607C">
            <w:pPr>
              <w:spacing w:line="360" w:lineRule="auto"/>
              <w:jc w:val="center"/>
              <w:rPr>
                <w:rFonts w:cstheme="minorHAnsi"/>
              </w:rPr>
            </w:pPr>
            <w:r>
              <w:rPr>
                <w:rFonts w:cstheme="minorHAnsi"/>
              </w:rPr>
              <w:t>1.1</w:t>
            </w:r>
          </w:p>
        </w:tc>
        <w:tc>
          <w:tcPr>
            <w:tcW w:w="766" w:type="pct"/>
          </w:tcPr>
          <w:p w:rsidR="00090179" w:rsidP="005430D5" w:rsidRDefault="00B55E87" w14:paraId="3338199E" w14:textId="207B79A7">
            <w:pPr>
              <w:spacing w:line="360" w:lineRule="auto"/>
              <w:ind w:left="360"/>
              <w:rPr>
                <w:rFonts w:cstheme="minorHAnsi"/>
              </w:rPr>
            </w:pPr>
            <w:r>
              <w:rPr>
                <w:rFonts w:cstheme="minorHAnsi"/>
              </w:rPr>
              <w:t>27-08-2019</w:t>
            </w:r>
          </w:p>
        </w:tc>
        <w:tc>
          <w:tcPr>
            <w:tcW w:w="2600" w:type="pct"/>
          </w:tcPr>
          <w:p w:rsidR="00090179" w:rsidP="005430D5" w:rsidRDefault="00B55E87" w14:paraId="0A3B8503" w14:textId="6F2A7B57">
            <w:pPr>
              <w:spacing w:line="360" w:lineRule="auto"/>
              <w:rPr>
                <w:rFonts w:cstheme="minorHAnsi"/>
              </w:rPr>
            </w:pPr>
            <w:r>
              <w:rPr>
                <w:rFonts w:cstheme="minorHAnsi"/>
              </w:rPr>
              <w:t>Minor updates and review by Wes and Linda</w:t>
            </w:r>
          </w:p>
        </w:tc>
        <w:tc>
          <w:tcPr>
            <w:tcW w:w="952" w:type="pct"/>
          </w:tcPr>
          <w:p w:rsidR="00090179" w:rsidP="005430D5" w:rsidRDefault="00B55E87" w14:paraId="286A89ED" w14:textId="7E5FBCF8">
            <w:pPr>
              <w:spacing w:line="360" w:lineRule="auto"/>
              <w:ind w:left="0" w:firstLine="0"/>
              <w:rPr>
                <w:rFonts w:cstheme="minorHAnsi"/>
              </w:rPr>
            </w:pPr>
            <w:r>
              <w:rPr>
                <w:rFonts w:cstheme="minorHAnsi"/>
              </w:rPr>
              <w:t>MPC</w:t>
            </w:r>
          </w:p>
        </w:tc>
      </w:tr>
      <w:tr w:rsidRPr="00D85CC8" w:rsidR="00ED63CF" w:rsidTr="005430D5" w14:paraId="7CD6C879" w14:textId="77777777">
        <w:trPr>
          <w:cantSplit/>
          <w:tblHeader/>
        </w:trPr>
        <w:tc>
          <w:tcPr>
            <w:tcW w:w="681" w:type="pct"/>
          </w:tcPr>
          <w:p w:rsidR="00ED63CF" w:rsidP="005430D5" w:rsidRDefault="00ED63CF" w14:paraId="312117F1" w14:textId="4BE8C57D">
            <w:pPr>
              <w:spacing w:line="360" w:lineRule="auto"/>
              <w:jc w:val="center"/>
              <w:rPr>
                <w:rFonts w:cstheme="minorHAnsi"/>
              </w:rPr>
            </w:pPr>
            <w:r>
              <w:rPr>
                <w:rFonts w:cstheme="minorHAnsi"/>
              </w:rPr>
              <w:t xml:space="preserve">1.2 </w:t>
            </w:r>
          </w:p>
        </w:tc>
        <w:tc>
          <w:tcPr>
            <w:tcW w:w="766" w:type="pct"/>
          </w:tcPr>
          <w:p w:rsidR="00ED63CF" w:rsidP="005430D5" w:rsidRDefault="00ED63CF" w14:paraId="5DA0352B" w14:textId="3D4BB5FA">
            <w:pPr>
              <w:spacing w:line="360" w:lineRule="auto"/>
              <w:ind w:left="360"/>
              <w:rPr>
                <w:rFonts w:cstheme="minorHAnsi"/>
              </w:rPr>
            </w:pPr>
            <w:r>
              <w:rPr>
                <w:rFonts w:cstheme="minorHAnsi"/>
              </w:rPr>
              <w:t>30-08-2019</w:t>
            </w:r>
          </w:p>
        </w:tc>
        <w:tc>
          <w:tcPr>
            <w:tcW w:w="2600" w:type="pct"/>
          </w:tcPr>
          <w:p w:rsidR="00ED63CF" w:rsidP="005430D5" w:rsidRDefault="00ED63CF" w14:paraId="66248A6F" w14:textId="2F33AFDD">
            <w:pPr>
              <w:spacing w:line="360" w:lineRule="auto"/>
              <w:rPr>
                <w:rFonts w:cstheme="minorHAnsi"/>
              </w:rPr>
            </w:pPr>
            <w:r>
              <w:rPr>
                <w:rFonts w:cstheme="minorHAnsi"/>
              </w:rPr>
              <w:t>Accepted all updates. ready for Signoff</w:t>
            </w:r>
          </w:p>
        </w:tc>
        <w:tc>
          <w:tcPr>
            <w:tcW w:w="952" w:type="pct"/>
          </w:tcPr>
          <w:p w:rsidR="00ED63CF" w:rsidP="005430D5" w:rsidRDefault="00ED63CF" w14:paraId="22DFC008" w14:textId="24321E19">
            <w:pPr>
              <w:spacing w:line="360" w:lineRule="auto"/>
              <w:ind w:left="0" w:firstLine="0"/>
              <w:rPr>
                <w:rFonts w:cstheme="minorHAnsi"/>
              </w:rPr>
            </w:pPr>
            <w:r>
              <w:rPr>
                <w:rFonts w:cstheme="minorHAnsi"/>
              </w:rPr>
              <w:t>Simeio Solutions</w:t>
            </w:r>
          </w:p>
        </w:tc>
      </w:tr>
    </w:tbl>
    <w:p w:rsidR="00195F40" w:rsidP="00195F40" w:rsidRDefault="00195F40" w14:paraId="5E42940C" w14:textId="77777777"/>
    <w:p w:rsidR="00B111E3" w:rsidP="00195F40" w:rsidRDefault="00B111E3" w14:paraId="3B368B3E" w14:textId="77777777"/>
    <w:p w:rsidR="00B111E3" w:rsidP="00195F40" w:rsidRDefault="00B111E3" w14:paraId="36889F2B" w14:textId="77777777"/>
    <w:p w:rsidR="00B111E3" w:rsidP="00B111E3" w:rsidRDefault="00B111E3" w14:paraId="324EFFB3" w14:textId="77777777">
      <w:pPr>
        <w:pStyle w:val="Heading1"/>
      </w:pPr>
      <w:bookmarkStart w:name="_Toc17816793" w:id="3"/>
      <w:r>
        <w:t>Required Approvals</w:t>
      </w:r>
      <w:r w:rsidR="00F52C4A">
        <w:t>:</w:t>
      </w:r>
      <w:bookmarkEnd w:id="3"/>
    </w:p>
    <w:p w:rsidR="00B111E3" w:rsidP="00B111E3" w:rsidRDefault="00B111E3" w14:paraId="1BB45005" w14:textId="77777777"/>
    <w:tbl>
      <w:tblPr>
        <w:tblW w:w="935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4" w:type="dxa"/>
          <w:left w:w="14" w:type="dxa"/>
          <w:bottom w:w="14" w:type="dxa"/>
          <w:right w:w="14" w:type="dxa"/>
        </w:tblCellMar>
        <w:tblLook w:val="01E0" w:firstRow="1" w:lastRow="1" w:firstColumn="1" w:lastColumn="1" w:noHBand="0" w:noVBand="0"/>
      </w:tblPr>
      <w:tblGrid>
        <w:gridCol w:w="2861"/>
        <w:gridCol w:w="2638"/>
        <w:gridCol w:w="3856"/>
      </w:tblGrid>
      <w:tr w:rsidRPr="00D85CC8" w:rsidR="00B111E3" w:rsidTr="6670B60C" w14:paraId="12B063A0" w14:textId="77777777">
        <w:trPr>
          <w:trHeight w:val="435"/>
        </w:trPr>
        <w:tc>
          <w:tcPr>
            <w:tcW w:w="2861" w:type="dxa"/>
            <w:shd w:val="clear" w:color="auto" w:fill="95B3D7" w:themeFill="accent1" w:themeFillTint="99"/>
            <w:tcMar/>
          </w:tcPr>
          <w:p w:rsidRPr="003E129A" w:rsidR="00B111E3" w:rsidP="0089482C" w:rsidRDefault="0089482C" w14:paraId="6F6E890F" w14:textId="6A4B58E1">
            <w:pPr>
              <w:pStyle w:val="TableHeading"/>
              <w:spacing w:line="360" w:lineRule="auto"/>
              <w:ind w:firstLine="366"/>
              <w:rPr>
                <w:rFonts w:asciiTheme="minorHAnsi" w:hAnsiTheme="minorHAnsi" w:cstheme="minorHAnsi"/>
                <w:sz w:val="22"/>
                <w:szCs w:val="22"/>
              </w:rPr>
            </w:pPr>
            <w:r>
              <w:rPr>
                <w:rFonts w:asciiTheme="minorHAnsi" w:hAnsiTheme="minorHAnsi" w:cstheme="minorHAnsi"/>
                <w:sz w:val="22"/>
                <w:szCs w:val="22"/>
              </w:rPr>
              <w:t xml:space="preserve">Name </w:t>
            </w:r>
            <w:r w:rsidR="00B55E87">
              <w:rPr>
                <w:rFonts w:asciiTheme="minorHAnsi" w:hAnsiTheme="minorHAnsi" w:cstheme="minorHAnsi"/>
                <w:sz w:val="22"/>
                <w:szCs w:val="22"/>
              </w:rPr>
              <w:t>o</w:t>
            </w:r>
            <w:r>
              <w:rPr>
                <w:rFonts w:asciiTheme="minorHAnsi" w:hAnsiTheme="minorHAnsi" w:cstheme="minorHAnsi"/>
                <w:sz w:val="22"/>
                <w:szCs w:val="22"/>
              </w:rPr>
              <w:t>f Person</w:t>
            </w:r>
          </w:p>
        </w:tc>
        <w:tc>
          <w:tcPr>
            <w:tcW w:w="2638" w:type="dxa"/>
            <w:shd w:val="clear" w:color="auto" w:fill="95B3D7" w:themeFill="accent1" w:themeFillTint="99"/>
            <w:tcMar/>
          </w:tcPr>
          <w:p w:rsidRPr="003E129A" w:rsidR="00B111E3" w:rsidP="5F60E2FE" w:rsidRDefault="00B111E3" w14:paraId="7E8CFBF5" w14:textId="2D40F1E4">
            <w:pPr>
              <w:pStyle w:val="TableHeading"/>
              <w:spacing w:line="360" w:lineRule="auto"/>
              <w:ind w:right="76"/>
              <w:jc w:val="center"/>
              <w:rPr>
                <w:rFonts w:ascii="Calibri" w:hAnsi="Calibri" w:cs="Calibri" w:asciiTheme="minorAscii" w:hAnsiTheme="minorAscii" w:cstheme="minorAscii"/>
                <w:sz w:val="22"/>
                <w:szCs w:val="22"/>
                <w:rPrChange w:author="Vollmar, Wesley C." w:date="2019-08-30T13:01:14.8691318" w:id="17460657">
                  <w:rPr/>
                </w:rPrChange>
              </w:rPr>
              <w:pPrChange w:author="Vollmar, Wesley C." w:date="2019-08-30T13:01:14.8691318" w:id="421711133">
                <w:pPr>
                  <w:pStyle w:val="TableHeading"/>
                  <w:ind w:right="76"/>
                  <w:jc w:val="center"/>
                </w:pPr>
              </w:pPrChange>
            </w:pPr>
            <w:ins w:author="Vollmar, Wesley C." w:date="2019-08-30T13:01:14.8691318" w:id="1951556977">
              <w:r w:rsidRPr="5F60E2FE" w:rsidR="5F60E2FE">
                <w:rPr>
                  <w:rFonts w:ascii="Calibri" w:hAnsi="Calibri" w:cs="Calibri" w:asciiTheme="minorAscii" w:hAnsiTheme="minorAscii" w:cstheme="minorAscii"/>
                  <w:sz w:val="22"/>
                  <w:szCs w:val="22"/>
                  <w:rPrChange w:author="Vollmar, Wesley C." w:date="2019-08-30T13:01:14.8691318" w:id="1053132412">
                    <w:rPr>
                      <w:rFonts w:asciiTheme="minorHAnsi" w:hAnsiTheme="minorHAnsi" w:cstheme="minorHAnsi"/>
                      <w:sz w:val="22"/>
                      <w:szCs w:val="22"/>
                    </w:rPr>
                  </w:rPrChange>
                </w:rPr>
                <w:t>Date</w:t>
              </w:r>
            </w:ins>
          </w:p>
        </w:tc>
        <w:tc>
          <w:tcPr>
            <w:tcW w:w="3856" w:type="dxa"/>
            <w:shd w:val="clear" w:color="auto" w:fill="95B3D7" w:themeFill="accent1" w:themeFillTint="99"/>
            <w:tcMar/>
          </w:tcPr>
          <w:p w:rsidRPr="003E129A" w:rsidR="00B111E3" w:rsidP="001A68AB" w:rsidRDefault="00B111E3" w14:paraId="01AADB6C" w14:textId="77777777">
            <w:pPr>
              <w:pStyle w:val="TableHeading"/>
              <w:spacing w:line="360" w:lineRule="auto"/>
              <w:ind w:right="76"/>
              <w:jc w:val="center"/>
              <w:rPr>
                <w:rFonts w:asciiTheme="minorHAnsi" w:hAnsiTheme="minorHAnsi" w:cstheme="minorHAnsi"/>
                <w:sz w:val="22"/>
                <w:szCs w:val="22"/>
              </w:rPr>
            </w:pPr>
            <w:r w:rsidRPr="003E129A">
              <w:rPr>
                <w:rFonts w:asciiTheme="minorHAnsi" w:hAnsiTheme="minorHAnsi" w:cstheme="minorHAnsi"/>
                <w:sz w:val="22"/>
                <w:szCs w:val="22"/>
              </w:rPr>
              <w:t xml:space="preserve">Approval </w:t>
            </w:r>
          </w:p>
        </w:tc>
      </w:tr>
      <w:tr w:rsidRPr="00D85CC8" w:rsidR="00B111E3" w:rsidTr="6670B60C" w14:paraId="62343158" w14:textId="77777777">
        <w:trPr>
          <w:trHeight w:val="379"/>
        </w:trPr>
        <w:tc>
          <w:tcPr>
            <w:tcW w:w="2861" w:type="dxa"/>
            <w:tcMar/>
            <w:vAlign w:val="center"/>
            <w:tcPrChange w:author="Longdon, Dennis F" w:date="2019-09-06T05:10:10.8387373" w:id="1724073251">
              <w:tcPr>
                <w:tcW w:w="2861" w:type="dxa"/>
              </w:tcPr>
            </w:tcPrChange>
          </w:tcPr>
          <w:p w:rsidRPr="00D85CC8" w:rsidR="00B111E3" w:rsidP="001A68AB" w:rsidRDefault="0007420A" w14:paraId="13EABD1C" w14:textId="03E686AB">
            <w:pPr>
              <w:pStyle w:val="TableText"/>
              <w:spacing w:line="360" w:lineRule="auto"/>
              <w:rPr>
                <w:rFonts w:asciiTheme="minorHAnsi" w:hAnsiTheme="minorHAnsi" w:cstheme="minorHAnsi"/>
              </w:rPr>
            </w:pPr>
            <w:r>
              <w:rPr>
                <w:rFonts w:asciiTheme="minorHAnsi" w:hAnsiTheme="minorHAnsi" w:cstheme="minorHAnsi"/>
              </w:rPr>
              <w:t>Wes Vollmar</w:t>
            </w:r>
          </w:p>
        </w:tc>
        <w:tc>
          <w:tcPr>
            <w:tcW w:w="2638" w:type="dxa"/>
            <w:tcMar/>
          </w:tcPr>
          <w:p w:rsidRPr="00D85CC8" w:rsidR="00B111E3" w:rsidP="5F60E2FE" w:rsidRDefault="00B111E3" w14:paraId="2F658655" w14:textId="77777777">
            <w:pPr>
              <w:pStyle w:val="TableText"/>
              <w:spacing w:line="360" w:lineRule="auto"/>
              <w:rPr>
                <w:rFonts w:ascii="Calibri" w:hAnsi="Calibri" w:cs="Calibri" w:asciiTheme="minorAscii" w:hAnsiTheme="minorAscii" w:cstheme="minorAscii"/>
                <w:rPrChange w:author="Vollmar, Wesley C." w:date="2019-08-30T13:01:14.8691318" w:id="1633645739">
                  <w:rPr/>
                </w:rPrChange>
              </w:rPr>
              <w:pPrChange w:author="Vollmar, Wesley C." w:date="2019-08-30T13:01:14.8691318" w:id="268025433">
                <w:pPr>
                  <w:pStyle w:val="TableText"/>
                </w:pPr>
              </w:pPrChange>
            </w:pPr>
            <w:ins w:author="Vollmar, Wesley C." w:date="2019-08-30T13:01:14.8691318" w:id="1965751044">
              <w:r w:rsidRPr="5F60E2FE" w:rsidR="5F60E2FE">
                <w:rPr>
                  <w:rFonts w:ascii="Calibri" w:hAnsi="Calibri" w:cs="Calibri" w:asciiTheme="minorAscii" w:hAnsiTheme="minorAscii" w:cstheme="minorAscii"/>
                  <w:rPrChange w:author="Vollmar, Wesley C." w:date="2019-08-30T13:01:14.8691318" w:id="1485039761">
                    <w:rPr/>
                  </w:rPrChange>
                </w:rPr>
                <w:t>8/30/2019</w:t>
              </w:r>
            </w:ins>
          </w:p>
        </w:tc>
        <w:tc>
          <w:tcPr>
            <w:tcW w:w="3856" w:type="dxa"/>
            <w:tcMar/>
            <w:vAlign w:val="center"/>
            <w:tcPrChange w:author="Longdon, Dennis F" w:date="2019-09-06T05:10:10.8387373" w:id="599978437">
              <w:tcPr>
                <w:tcW w:w="3856" w:type="dxa"/>
              </w:tcPr>
            </w:tcPrChange>
          </w:tcPr>
          <w:p w:rsidRPr="00D85CC8" w:rsidR="00B111E3" w:rsidP="001A68AB" w:rsidRDefault="002D2E5F" w14:paraId="64DF3654" w14:textId="12B61C16">
            <w:pPr>
              <w:pStyle w:val="TableText"/>
              <w:spacing w:line="360" w:lineRule="auto"/>
              <w:rPr>
                <w:rFonts w:asciiTheme="minorHAnsi" w:hAnsiTheme="minorHAnsi" w:cstheme="minorHAnsi"/>
              </w:rPr>
            </w:pPr>
            <w:r>
              <w:rPr>
                <w:rFonts w:asciiTheme="minorHAnsi" w:hAnsiTheme="minorHAnsi" w:cstheme="minorHAnsi"/>
              </w:rPr>
              <w:t>Wes Vollmar</w:t>
            </w:r>
          </w:p>
        </w:tc>
      </w:tr>
      <w:tr w:rsidRPr="00D85CC8" w:rsidR="00B111E3" w:rsidTr="6670B60C" w14:paraId="56E38550" w14:textId="77777777">
        <w:trPr>
          <w:trHeight w:val="379"/>
        </w:trPr>
        <w:tc>
          <w:tcPr>
            <w:tcW w:w="2861" w:type="dxa"/>
            <w:tcMar/>
            <w:vAlign w:val="center"/>
            <w:tcPrChange w:author="Longdon, Dennis F" w:date="2019-09-06T05:10:10.8387373" w:id="162360804">
              <w:tcPr>
                <w:tcW w:w="2861" w:type="dxa"/>
              </w:tcPr>
            </w:tcPrChange>
          </w:tcPr>
          <w:p w:rsidRPr="00D85CC8" w:rsidR="00B111E3" w:rsidP="6BAFB990" w:rsidRDefault="00B111E3" w14:paraId="0755EE57" w14:textId="7F58DAE1">
            <w:pPr>
              <w:pStyle w:val="TableText"/>
              <w:spacing w:line="360" w:lineRule="auto"/>
              <w:rPr>
                <w:rFonts w:ascii="Calibri" w:hAnsi="Calibri" w:cs="Calibri" w:asciiTheme="minorAscii" w:hAnsiTheme="minorAscii" w:cstheme="minorAscii"/>
                <w:rPrChange w:author="Calmus, Robert" w:date="2019-09-04T10:37:09.6471972" w:id="1191441595">
                  <w:rPr/>
                </w:rPrChange>
              </w:rPr>
              <w:pPrChange w:author="Calmus, Robert" w:date="2019-09-04T10:37:09.6471972" w:id="1722584593">
                <w:pPr>
                  <w:pStyle w:val="TableText"/>
                </w:pPr>
              </w:pPrChange>
            </w:pPr>
            <w:ins w:author="Calmus, Robert" w:date="2019-09-04T10:36:39.1216553" w:id="1635200695">
              <w:r w:rsidRPr="3D51D428" w:rsidR="683FDC3F">
                <w:rPr>
                  <w:rFonts w:ascii="Calibri" w:hAnsi="Calibri" w:cs="Calibri" w:asciiTheme="minorAscii" w:hAnsiTheme="minorAscii" w:cstheme="minorAscii"/>
                  <w:rPrChange w:author="Calmus, Robert" w:date="2019-09-04T10:36:39.1216553" w:id="1387522379">
                    <w:rPr/>
                  </w:rPrChange>
                </w:rPr>
                <w:t>Ro</w:t>
              </w:r>
            </w:ins>
            <w:ins w:author="Calmus, Robert" w:date="2019-09-04T10:37:09.6471972" w:id="311444087">
              <w:r w:rsidRPr="3D51D428" w:rsidR="683FDC3F">
                <w:rPr>
                  <w:rFonts w:ascii="Calibri" w:hAnsi="Calibri" w:cs="Calibri" w:asciiTheme="minorAscii" w:hAnsiTheme="minorAscii" w:cstheme="minorAscii"/>
                  <w:rPrChange w:author="Calmus, Robert" w:date="2019-09-04T10:36:39.1216553" w:id="912794582">
                    <w:rPr/>
                  </w:rPrChange>
                </w:rPr>
                <w:t>bert Calmus</w:t>
              </w:r>
            </w:ins>
          </w:p>
        </w:tc>
        <w:tc>
          <w:tcPr>
            <w:tcW w:w="2638" w:type="dxa"/>
            <w:tcMar/>
          </w:tcPr>
          <w:p w:rsidRPr="00D85CC8" w:rsidR="00B111E3" w:rsidP="6BAFB990" w:rsidRDefault="00B111E3" w14:paraId="06A52C44" w14:textId="77777777">
            <w:pPr>
              <w:pStyle w:val="TableText"/>
              <w:spacing w:line="360" w:lineRule="auto"/>
              <w:rPr>
                <w:rFonts w:ascii="Calibri" w:hAnsi="Calibri" w:cs="Calibri" w:asciiTheme="minorAscii" w:hAnsiTheme="minorAscii" w:cstheme="minorAscii"/>
                <w:rPrChange w:author="Calmus, Robert" w:date="2019-09-04T10:37:09.6471972" w:id="1089506337">
                  <w:rPr/>
                </w:rPrChange>
              </w:rPr>
              <w:pPrChange w:author="Calmus, Robert" w:date="2019-09-04T10:37:09.6471972" w:id="388848443">
                <w:pPr>
                  <w:pStyle w:val="TableText"/>
                </w:pPr>
              </w:pPrChange>
            </w:pPr>
            <w:ins w:author="Calmus, Robert" w:date="2019-09-04T10:37:09.6471972" w:id="363566416">
              <w:r w:rsidRPr="6BAFB990" w:rsidR="683FDC3F">
                <w:rPr>
                  <w:rFonts w:ascii="Calibri" w:hAnsi="Calibri" w:cs="Calibri" w:asciiTheme="minorAscii" w:hAnsiTheme="minorAscii" w:cstheme="minorAscii"/>
                  <w:rPrChange w:author="Calmus, Robert" w:date="2019-09-04T10:37:09.6471972" w:id="377813043">
                    <w:rPr/>
                  </w:rPrChange>
                </w:rPr>
                <w:t>9/4/2019</w:t>
              </w:r>
            </w:ins>
          </w:p>
        </w:tc>
        <w:tc>
          <w:tcPr>
            <w:tcW w:w="3856" w:type="dxa"/>
            <w:tcMar/>
            <w:vAlign w:val="center"/>
            <w:tcPrChange w:author="Longdon, Dennis F" w:date="2019-09-06T05:10:10.8387373" w:id="819560039">
              <w:tcPr>
                <w:tcW w:w="3856" w:type="dxa"/>
              </w:tcPr>
            </w:tcPrChange>
          </w:tcPr>
          <w:p w:rsidRPr="00D85CC8" w:rsidR="00B111E3" w:rsidP="6BAFB990" w:rsidRDefault="00B111E3" w14:paraId="099FEA13" w14:textId="77777777">
            <w:pPr>
              <w:pStyle w:val="TableText"/>
              <w:spacing w:line="360" w:lineRule="auto"/>
              <w:rPr>
                <w:rFonts w:ascii="Calibri" w:hAnsi="Calibri" w:cs="Calibri" w:asciiTheme="minorAscii" w:hAnsiTheme="minorAscii" w:cstheme="minorAscii"/>
                <w:rPrChange w:author="Calmus, Robert" w:date="2019-09-04T10:37:09.6471972" w:id="106540687">
                  <w:rPr/>
                </w:rPrChange>
              </w:rPr>
              <w:pPrChange w:author="Calmus, Robert" w:date="2019-09-04T10:37:09.6471972" w:id="990443565">
                <w:pPr>
                  <w:pStyle w:val="TableText"/>
                </w:pPr>
              </w:pPrChange>
            </w:pPr>
            <w:ins w:author="Calmus, Robert" w:date="2019-09-04T10:37:09.6471972" w:id="1155524754">
              <w:r w:rsidRPr="6BAFB990" w:rsidR="683FDC3F">
                <w:rPr>
                  <w:rFonts w:ascii="Calibri" w:hAnsi="Calibri" w:cs="Calibri" w:asciiTheme="minorAscii" w:hAnsiTheme="minorAscii" w:cstheme="minorAscii"/>
                  <w:rPrChange w:author="Calmus, Robert" w:date="2019-09-04T10:37:09.6471972" w:id="284621423">
                    <w:rPr/>
                  </w:rPrChange>
                </w:rPr>
                <w:t>Robert Calmus</w:t>
              </w:r>
            </w:ins>
          </w:p>
        </w:tc>
      </w:tr>
      <w:tr w:rsidRPr="00D85CC8" w:rsidR="00B111E3" w:rsidTr="6670B60C" w14:paraId="10FEC73E" w14:textId="77777777">
        <w:trPr>
          <w:trHeight w:val="384"/>
        </w:trPr>
        <w:tc>
          <w:tcPr>
            <w:tcW w:w="2861" w:type="dxa"/>
            <w:tcBorders>
              <w:bottom w:val="single" w:color="auto" w:sz="4" w:space="0"/>
            </w:tcBorders>
            <w:tcMar/>
            <w:tcPrChange w:author="Longdon, Dennis F" w:date="2019-09-06T05:10:10.8387373" w:id="1507618233">
              <w:tcPr>
                <w:tcW w:w="2861" w:type="dxa"/>
                <w:tcBorders>
                  <w:bottom w:val="single" w:color="auto" w:sz="4" w:space="0"/>
                </w:tcBorders>
              </w:tcPr>
            </w:tcPrChange>
          </w:tcPr>
          <w:p w:rsidRPr="00D85CC8" w:rsidR="00B111E3" w:rsidP="6670B60C" w:rsidRDefault="00B111E3" w14:paraId="717E208E" w14:textId="77777777">
            <w:pPr>
              <w:pStyle w:val="TableText"/>
              <w:spacing w:line="360" w:lineRule="auto"/>
              <w:rPr>
                <w:rFonts w:ascii="Calibri" w:hAnsi="Calibri" w:cs="Calibri" w:asciiTheme="minorAscii" w:hAnsiTheme="minorAscii" w:cstheme="minorAscii"/>
                <w:rPrChange w:author="Longdon, Dennis F" w:date="2019-09-06T05:10:10.8387373" w:id="586965229">
                  <w:rPr/>
                </w:rPrChange>
              </w:rPr>
              <w:pPrChange w:author="Longdon, Dennis F" w:date="2019-09-06T05:10:10.8387373" w:id="423520573">
                <w:pPr>
                  <w:pStyle w:val="TableText"/>
                </w:pPr>
              </w:pPrChange>
            </w:pPr>
            <w:ins w:author="Longdon, Dennis F" w:date="2019-09-06T05:10:10.8387373" w:id="1299506631">
              <w:r w:rsidRPr="6670B60C" w:rsidR="6670B60C">
                <w:rPr>
                  <w:rFonts w:ascii="Calibri" w:hAnsi="Calibri" w:cs="Calibri" w:asciiTheme="minorAscii" w:hAnsiTheme="minorAscii" w:cstheme="minorAscii"/>
                  <w:rPrChange w:author="Longdon, Dennis F" w:date="2019-09-06T05:10:10.8387373" w:id="1226126014">
                    <w:rPr/>
                  </w:rPrChange>
                </w:rPr>
                <w:t>Dennis Longdon</w:t>
              </w:r>
            </w:ins>
          </w:p>
        </w:tc>
        <w:tc>
          <w:tcPr>
            <w:tcW w:w="2638" w:type="dxa"/>
            <w:tcBorders>
              <w:bottom w:val="single" w:color="auto" w:sz="4" w:space="0"/>
            </w:tcBorders>
            <w:tcMar/>
            <w:tcPrChange w:author="Longdon, Dennis F" w:date="2019-09-06T05:10:10.8387373" w:id="1606251821">
              <w:tcPr>
                <w:tcW w:w="2638" w:type="dxa"/>
                <w:tcBorders>
                  <w:bottom w:val="single" w:color="auto" w:sz="4" w:space="0"/>
                </w:tcBorders>
              </w:tcPr>
            </w:tcPrChange>
          </w:tcPr>
          <w:p w:rsidRPr="00D85CC8" w:rsidR="00B111E3" w:rsidP="6670B60C" w:rsidRDefault="00B111E3" w14:paraId="0EB3E744" w14:textId="77777777">
            <w:pPr>
              <w:pStyle w:val="TableText"/>
              <w:spacing w:line="360" w:lineRule="auto"/>
              <w:rPr>
                <w:rFonts w:ascii="Calibri" w:hAnsi="Calibri" w:cs="Calibri" w:asciiTheme="minorAscii" w:hAnsiTheme="minorAscii" w:cstheme="minorAscii"/>
                <w:rPrChange w:author="Longdon, Dennis F" w:date="2019-09-06T05:10:10.8387373" w:id="1573845554">
                  <w:rPr/>
                </w:rPrChange>
              </w:rPr>
              <w:pPrChange w:author="Longdon, Dennis F" w:date="2019-09-06T05:10:10.8387373" w:id="1961687411">
                <w:pPr>
                  <w:pStyle w:val="TableText"/>
                </w:pPr>
              </w:pPrChange>
            </w:pPr>
            <w:ins w:author="Longdon, Dennis F" w:date="2019-09-06T05:10:10.8387373" w:id="1350955231">
              <w:r w:rsidRPr="6670B60C" w:rsidR="6670B60C">
                <w:rPr>
                  <w:rFonts w:ascii="Calibri" w:hAnsi="Calibri" w:cs="Calibri" w:asciiTheme="minorAscii" w:hAnsiTheme="minorAscii" w:cstheme="minorAscii"/>
                  <w:rPrChange w:author="Longdon, Dennis F" w:date="2019-09-06T05:10:10.8387373" w:id="936851468">
                    <w:rPr/>
                  </w:rPrChange>
                </w:rPr>
                <w:t>9/6/2019</w:t>
              </w:r>
            </w:ins>
          </w:p>
        </w:tc>
        <w:tc>
          <w:tcPr>
            <w:tcW w:w="3856" w:type="dxa"/>
            <w:tcBorders>
              <w:bottom w:val="single" w:color="auto" w:sz="4" w:space="0"/>
            </w:tcBorders>
            <w:tcMar/>
            <w:tcPrChange w:author="Longdon, Dennis F" w:date="2019-09-06T05:10:10.8387373" w:id="107649095">
              <w:tcPr>
                <w:tcW w:w="3856" w:type="dxa"/>
                <w:tcBorders>
                  <w:bottom w:val="single" w:color="auto" w:sz="4" w:space="0"/>
                </w:tcBorders>
              </w:tcPr>
            </w:tcPrChange>
          </w:tcPr>
          <w:p w:rsidRPr="00D85CC8" w:rsidR="00B111E3" w:rsidP="6670B60C" w:rsidRDefault="00B111E3" w14:paraId="26BBE2F6" w14:textId="77777777">
            <w:pPr>
              <w:pStyle w:val="TableText"/>
              <w:spacing w:line="360" w:lineRule="auto"/>
              <w:rPr>
                <w:rFonts w:ascii="Calibri" w:hAnsi="Calibri" w:cs="Calibri" w:asciiTheme="minorAscii" w:hAnsiTheme="minorAscii" w:cstheme="minorAscii"/>
                <w:rPrChange w:author="Longdon, Dennis F" w:date="2019-09-06T05:10:10.8387373" w:id="2082540271">
                  <w:rPr/>
                </w:rPrChange>
              </w:rPr>
              <w:pPrChange w:author="Longdon, Dennis F" w:date="2019-09-06T05:10:10.8387373" w:id="763758631">
                <w:pPr>
                  <w:pStyle w:val="TableText"/>
                </w:pPr>
              </w:pPrChange>
            </w:pPr>
            <w:ins w:author="Longdon, Dennis F" w:date="2019-09-06T05:10:10.8387373" w:id="2047866770">
              <w:r w:rsidRPr="6670B60C" w:rsidR="6670B60C">
                <w:rPr>
                  <w:rFonts w:ascii="Calibri" w:hAnsi="Calibri" w:cs="Calibri" w:asciiTheme="minorAscii" w:hAnsiTheme="minorAscii" w:cstheme="minorAscii"/>
                  <w:rPrChange w:author="Longdon, Dennis F" w:date="2019-09-06T05:10:10.8387373" w:id="911412021">
                    <w:rPr/>
                  </w:rPrChange>
                </w:rPr>
                <w:t>Dennis Longdon</w:t>
              </w:r>
            </w:ins>
          </w:p>
        </w:tc>
      </w:tr>
      <w:tr w:rsidRPr="00D85CC8" w:rsidR="00B111E3" w:rsidTr="6670B60C" w14:paraId="4E1989E4" w14:textId="77777777">
        <w:trPr>
          <w:trHeight w:val="384"/>
        </w:trPr>
        <w:tc>
          <w:tcPr>
            <w:tcW w:w="2861" w:type="dxa"/>
            <w:tcBorders>
              <w:bottom w:val="single" w:color="auto" w:sz="4" w:space="0"/>
            </w:tcBorders>
            <w:tcMar/>
            <w:tcPrChange w:author="Longdon, Dennis F" w:date="2019-09-06T05:10:10.8387373" w:id="929485711">
              <w:tcPr>
                <w:tcW w:w="2861" w:type="dxa"/>
                <w:tcBorders>
                  <w:bottom w:val="single" w:color="auto" w:sz="4" w:space="0"/>
                </w:tcBorders>
              </w:tcPr>
            </w:tcPrChange>
          </w:tcPr>
          <w:p w:rsidRPr="00D85CC8" w:rsidR="00B111E3" w:rsidP="001A68AB" w:rsidRDefault="00B111E3" w14:paraId="192E6121" w14:textId="77777777">
            <w:pPr>
              <w:pStyle w:val="TableText"/>
              <w:spacing w:line="360" w:lineRule="auto"/>
              <w:rPr>
                <w:rFonts w:asciiTheme="minorHAnsi" w:hAnsiTheme="minorHAnsi" w:cstheme="minorHAnsi"/>
              </w:rPr>
            </w:pPr>
          </w:p>
        </w:tc>
        <w:tc>
          <w:tcPr>
            <w:tcW w:w="2638" w:type="dxa"/>
            <w:tcBorders>
              <w:bottom w:val="single" w:color="auto" w:sz="4" w:space="0"/>
            </w:tcBorders>
            <w:tcMar/>
            <w:tcPrChange w:author="Longdon, Dennis F" w:date="2019-09-06T05:10:10.8387373" w:id="1902435872">
              <w:tcPr>
                <w:tcW w:w="2638" w:type="dxa"/>
                <w:tcBorders>
                  <w:bottom w:val="single" w:color="auto" w:sz="4" w:space="0"/>
                </w:tcBorders>
              </w:tcPr>
            </w:tcPrChange>
          </w:tcPr>
          <w:p w:rsidRPr="00D85CC8" w:rsidR="00B111E3" w:rsidP="001A68AB" w:rsidRDefault="00B111E3" w14:paraId="2350ED08" w14:textId="77777777">
            <w:pPr>
              <w:pStyle w:val="TableText"/>
              <w:spacing w:line="360" w:lineRule="auto"/>
              <w:rPr>
                <w:rFonts w:asciiTheme="minorHAnsi" w:hAnsiTheme="minorHAnsi" w:cstheme="minorHAnsi"/>
              </w:rPr>
            </w:pPr>
          </w:p>
        </w:tc>
        <w:tc>
          <w:tcPr>
            <w:tcW w:w="3856" w:type="dxa"/>
            <w:tcBorders>
              <w:bottom w:val="single" w:color="auto" w:sz="4" w:space="0"/>
            </w:tcBorders>
            <w:tcMar/>
            <w:tcPrChange w:author="Longdon, Dennis F" w:date="2019-09-06T05:10:10.8387373" w:id="53958250">
              <w:tcPr>
                <w:tcW w:w="3856" w:type="dxa"/>
                <w:tcBorders>
                  <w:bottom w:val="single" w:color="auto" w:sz="4" w:space="0"/>
                </w:tcBorders>
              </w:tcPr>
            </w:tcPrChange>
          </w:tcPr>
          <w:p w:rsidRPr="00D85CC8" w:rsidR="00B111E3" w:rsidP="001A68AB" w:rsidRDefault="00B111E3" w14:paraId="72A20EAA" w14:textId="77777777">
            <w:pPr>
              <w:pStyle w:val="TableText"/>
              <w:spacing w:line="360" w:lineRule="auto"/>
              <w:rPr>
                <w:rFonts w:asciiTheme="minorHAnsi" w:hAnsiTheme="minorHAnsi" w:cstheme="minorHAnsi"/>
              </w:rPr>
            </w:pPr>
          </w:p>
        </w:tc>
      </w:tr>
    </w:tbl>
    <w:p w:rsidR="00B111E3" w:rsidP="00B111E3" w:rsidRDefault="00B111E3" w14:paraId="44CBCCAA" w14:textId="77777777"/>
    <w:p w:rsidR="00DE4AA1" w:rsidP="00B111E3" w:rsidRDefault="00DE4AA1" w14:paraId="5977719E" w14:textId="77777777"/>
    <w:p w:rsidR="00DE4AA1" w:rsidP="00B111E3" w:rsidRDefault="00DE4AA1" w14:paraId="564EAEC3" w14:textId="77777777"/>
    <w:p w:rsidR="00DE4AA1" w:rsidP="00B111E3" w:rsidRDefault="00DE4AA1" w14:paraId="23934C0D" w14:textId="77777777"/>
    <w:p w:rsidR="00DE4AA1" w:rsidP="00B111E3" w:rsidRDefault="00DE4AA1" w14:paraId="64D96710" w14:textId="77777777"/>
    <w:p w:rsidR="00DE4AA1" w:rsidP="00B111E3" w:rsidRDefault="00DE4AA1" w14:paraId="0353B093" w14:textId="77777777"/>
    <w:p w:rsidR="00DE4AA1" w:rsidP="00B111E3" w:rsidRDefault="00DE4AA1" w14:paraId="3CA9B020" w14:textId="77777777"/>
    <w:p w:rsidR="00DE4AA1" w:rsidP="00B111E3" w:rsidRDefault="00DE4AA1" w14:paraId="54D6825C" w14:textId="77777777"/>
    <w:p w:rsidR="00DE4AA1" w:rsidP="00DE4AA1" w:rsidRDefault="00DE4AA1" w14:paraId="4453DFE2" w14:textId="77777777">
      <w:pPr>
        <w:pStyle w:val="Heading1"/>
        <w:pageBreakBefore/>
        <w:rPr>
          <w:rFonts w:cstheme="minorHAnsi"/>
        </w:rPr>
      </w:pPr>
      <w:bookmarkStart w:name="_Toc469939330" w:id="4"/>
      <w:bookmarkStart w:name="_Toc501366367" w:id="5"/>
      <w:bookmarkStart w:name="_Toc17816794" w:id="6"/>
      <w:r w:rsidRPr="00D85CC8">
        <w:rPr>
          <w:rFonts w:cstheme="minorHAnsi"/>
        </w:rPr>
        <w:lastRenderedPageBreak/>
        <w:t>Project Overview</w:t>
      </w:r>
      <w:bookmarkEnd w:id="4"/>
      <w:bookmarkEnd w:id="5"/>
      <w:r w:rsidR="00F52C4A">
        <w:rPr>
          <w:rFonts w:cstheme="minorHAnsi"/>
        </w:rPr>
        <w:t>:</w:t>
      </w:r>
      <w:bookmarkEnd w:id="6"/>
    </w:p>
    <w:p w:rsidRPr="00B128E5" w:rsidR="00DE4AA1" w:rsidP="000A203B" w:rsidRDefault="00DE4AA1" w14:paraId="60C0C07C" w14:textId="77777777">
      <w:pPr>
        <w:ind w:left="360" w:firstLine="0"/>
      </w:pPr>
      <w:r>
        <w:t>Saviynt</w:t>
      </w:r>
      <w:r w:rsidRPr="00B128E5">
        <w:t xml:space="preserve"> is a powerful and flexible enterprise identity management system that automatically manages users' access privileges within enterprise resources. </w:t>
      </w:r>
      <w:r>
        <w:t>Saviynt</w:t>
      </w:r>
      <w:r w:rsidRPr="00B128E5">
        <w:t xml:space="preserve"> is designed to manage user access privileges across </w:t>
      </w:r>
      <w:proofErr w:type="gramStart"/>
      <w:r w:rsidRPr="00B128E5">
        <w:t>all of</w:t>
      </w:r>
      <w:proofErr w:type="gramEnd"/>
      <w:r w:rsidRPr="00B128E5">
        <w:t xml:space="preserve"> a firm's resources, throughout the entire identity management lifecycle -- from initial creation of access privileges to dynamically adapting to changes in business requirements.</w:t>
      </w:r>
    </w:p>
    <w:p w:rsidR="00DE4AA1" w:rsidP="000A203B" w:rsidRDefault="00DE4AA1" w14:paraId="5DA537A7" w14:textId="77777777">
      <w:pPr>
        <w:ind w:left="360" w:firstLine="0"/>
      </w:pPr>
      <w:r w:rsidRPr="00B128E5">
        <w:t>A</w:t>
      </w:r>
      <w:r>
        <w:t>s a next phase to IAM implementation, MPC is in process of designing user provisioning as a birthright access to users. User will be</w:t>
      </w:r>
      <w:r w:rsidRPr="00B128E5">
        <w:t xml:space="preserve"> </w:t>
      </w:r>
      <w:r>
        <w:t>auto-provisioned to a set of roles and accounts</w:t>
      </w:r>
      <w:r w:rsidRPr="00B128E5">
        <w:t xml:space="preserve"> based on applicable </w:t>
      </w:r>
      <w:r>
        <w:t>group of attributes (policies) when a n</w:t>
      </w:r>
      <w:r w:rsidRPr="00B128E5">
        <w:t>ew user i</w:t>
      </w:r>
      <w:r>
        <w:t xml:space="preserve">s on-boarded. </w:t>
      </w:r>
      <w:r w:rsidRPr="00B128E5">
        <w:t>Account and entitlement assignments may change as users’ identity attributes change in the enterprise as a result of promotions, transfers, or o</w:t>
      </w:r>
      <w:r>
        <w:t>ther organizational changes. Saviynt</w:t>
      </w:r>
      <w:r w:rsidRPr="00B128E5">
        <w:t xml:space="preserve"> automatically provisions these changes in the target systems based on role</w:t>
      </w:r>
      <w:r>
        <w:t>s</w:t>
      </w:r>
      <w:r w:rsidRPr="00B128E5">
        <w:t>/policies.</w:t>
      </w:r>
    </w:p>
    <w:p w:rsidR="00DE4AA1" w:rsidP="000A203B" w:rsidRDefault="00DE4AA1" w14:paraId="2654DD02" w14:textId="55CAF03B">
      <w:pPr>
        <w:ind w:left="360" w:firstLine="0"/>
      </w:pPr>
      <w:r>
        <w:t>Current Applications which is in scope for this implementation are</w:t>
      </w:r>
      <w:r w:rsidR="00D53084">
        <w:t>:</w:t>
      </w:r>
    </w:p>
    <w:p w:rsidR="00D53084" w:rsidP="0089482C" w:rsidRDefault="00D53084" w14:paraId="656EDCDA" w14:textId="77777777">
      <w:pPr>
        <w:ind w:left="360" w:firstLine="0"/>
        <w:jc w:val="both"/>
      </w:pPr>
    </w:p>
    <w:p w:rsidR="00DE4AA1" w:rsidP="000F7939" w:rsidRDefault="00DE4AA1" w14:paraId="20AF5950" w14:textId="31B51B82">
      <w:pPr>
        <w:pStyle w:val="ListParagraph"/>
        <w:numPr>
          <w:ilvl w:val="0"/>
          <w:numId w:val="3"/>
        </w:numPr>
        <w:ind w:left="720" w:firstLine="0"/>
        <w:jc w:val="both"/>
      </w:pPr>
      <w:r>
        <w:t xml:space="preserve">SAP HR </w:t>
      </w:r>
    </w:p>
    <w:p w:rsidR="00D53084" w:rsidP="000F7939" w:rsidRDefault="002A413D" w14:paraId="7472BAB2" w14:textId="679D9736">
      <w:pPr>
        <w:pStyle w:val="ListParagraph"/>
        <w:numPr>
          <w:ilvl w:val="0"/>
          <w:numId w:val="3"/>
        </w:numPr>
        <w:ind w:left="720" w:firstLine="0"/>
        <w:jc w:val="both"/>
      </w:pPr>
      <w:r>
        <w:t>Active</w:t>
      </w:r>
      <w:r w:rsidR="00D53084">
        <w:t xml:space="preserve"> Directory</w:t>
      </w:r>
    </w:p>
    <w:p w:rsidR="00D53084" w:rsidP="000F7939" w:rsidRDefault="00D53084" w14:paraId="0BED0DBE" w14:textId="118D4A94">
      <w:pPr>
        <w:pStyle w:val="ListParagraph"/>
        <w:numPr>
          <w:ilvl w:val="0"/>
          <w:numId w:val="3"/>
        </w:numPr>
        <w:ind w:left="720" w:firstLine="0"/>
        <w:jc w:val="both"/>
      </w:pPr>
      <w:r>
        <w:t>TADA</w:t>
      </w:r>
    </w:p>
    <w:p w:rsidR="00D53084" w:rsidP="000F7939" w:rsidRDefault="005430D5" w14:paraId="5E1CE86A" w14:textId="4A5EE5FD">
      <w:pPr>
        <w:pStyle w:val="ListParagraph"/>
        <w:numPr>
          <w:ilvl w:val="0"/>
          <w:numId w:val="3"/>
        </w:numPr>
        <w:ind w:left="720" w:firstLine="0"/>
        <w:jc w:val="both"/>
      </w:pPr>
      <w:r>
        <w:t>6</w:t>
      </w:r>
      <w:r w:rsidR="00D53084">
        <w:t xml:space="preserve"> SAP Applications</w:t>
      </w:r>
    </w:p>
    <w:p w:rsidR="00D53084" w:rsidP="000F7939" w:rsidRDefault="00961960" w14:paraId="26416FA3" w14:textId="23BEECE7">
      <w:pPr>
        <w:pStyle w:val="ListParagraph"/>
        <w:numPr>
          <w:ilvl w:val="0"/>
          <w:numId w:val="3"/>
        </w:numPr>
        <w:ind w:left="720" w:firstLine="0"/>
        <w:jc w:val="both"/>
      </w:pPr>
      <w:r>
        <w:t>P</w:t>
      </w:r>
      <w:r w:rsidR="00D53084">
        <w:t>olaris DB</w:t>
      </w:r>
    </w:p>
    <w:p w:rsidR="00D53084" w:rsidP="000F7939" w:rsidRDefault="00961960" w14:paraId="119C71A1" w14:textId="67C01797">
      <w:pPr>
        <w:pStyle w:val="ListParagraph"/>
        <w:numPr>
          <w:ilvl w:val="0"/>
          <w:numId w:val="3"/>
        </w:numPr>
        <w:ind w:left="720" w:firstLine="0"/>
        <w:jc w:val="both"/>
      </w:pPr>
      <w:proofErr w:type="spellStart"/>
      <w:r>
        <w:t>IAM</w:t>
      </w:r>
      <w:r w:rsidR="00D53084">
        <w:t>Gold</w:t>
      </w:r>
      <w:proofErr w:type="spellEnd"/>
      <w:r w:rsidR="00D53084">
        <w:t xml:space="preserve"> DB</w:t>
      </w:r>
    </w:p>
    <w:p w:rsidR="00D53084" w:rsidP="000A203B" w:rsidRDefault="00D53084" w14:paraId="2D0A9871" w14:textId="77777777">
      <w:pPr>
        <w:ind w:left="360" w:firstLine="0"/>
        <w:jc w:val="both"/>
      </w:pPr>
    </w:p>
    <w:p w:rsidR="00DE4AA1" w:rsidP="000A203B" w:rsidRDefault="00DE4AA1" w14:paraId="020225C3" w14:textId="6E931E2D">
      <w:pPr>
        <w:ind w:left="360" w:firstLine="0"/>
      </w:pPr>
      <w:r w:rsidRPr="00B128E5">
        <w:t xml:space="preserve">When a user’s employment is terminated, </w:t>
      </w:r>
      <w:r>
        <w:t>Saviynt</w:t>
      </w:r>
      <w:r w:rsidRPr="00B128E5">
        <w:t xml:space="preserve"> ensures that </w:t>
      </w:r>
      <w:r w:rsidR="004700BF">
        <w:t xml:space="preserve"> </w:t>
      </w:r>
      <w:r w:rsidRPr="00B128E5" w:rsidR="002A413D">
        <w:t>all</w:t>
      </w:r>
      <w:r w:rsidRPr="00B128E5">
        <w:t xml:space="preserve"> their accounts are disabled or de-provisioned, according to </w:t>
      </w:r>
      <w:r>
        <w:t xml:space="preserve">the </w:t>
      </w:r>
      <w:r w:rsidRPr="00B128E5">
        <w:t>enterpr</w:t>
      </w:r>
      <w:r w:rsidR="004F0F17">
        <w:t xml:space="preserve">ise policies configured in </w:t>
      </w:r>
      <w:r w:rsidRPr="00B128E5">
        <w:t>I</w:t>
      </w:r>
      <w:r w:rsidR="004F0F17">
        <w:t>A</w:t>
      </w:r>
      <w:r w:rsidRPr="00B128E5">
        <w:t xml:space="preserve">M. Automatic assignment and provisioning of accounts and entitlements increases employee productivity by eliminating long manual cycles typically required to provision accounts manually. Similarly, automatic de-provisioning of accounts and entitlements ensures compliance to key regulatory requirements by ensuring that terminated employees are not able to access key corporate </w:t>
      </w:r>
      <w:r>
        <w:t>applications after termination.</w:t>
      </w:r>
    </w:p>
    <w:p w:rsidR="00F52C4A" w:rsidP="00F52C4A" w:rsidRDefault="00F52C4A" w14:paraId="276F5932" w14:textId="77777777">
      <w:pPr>
        <w:pStyle w:val="Heading1"/>
      </w:pPr>
      <w:bookmarkStart w:name="_Toc17816795" w:id="7"/>
      <w:r>
        <w:t>Stakeholders:</w:t>
      </w:r>
      <w:bookmarkEnd w:id="7"/>
    </w:p>
    <w:tbl>
      <w:tblPr>
        <w:tblStyle w:val="TableGrid"/>
        <w:tblW w:w="8455" w:type="dxa"/>
        <w:tblInd w:w="445" w:type="dxa"/>
        <w:tblLook w:val="04A0" w:firstRow="1" w:lastRow="0" w:firstColumn="1" w:lastColumn="0" w:noHBand="0" w:noVBand="1"/>
      </w:tblPr>
      <w:tblGrid>
        <w:gridCol w:w="4675"/>
        <w:gridCol w:w="3780"/>
      </w:tblGrid>
      <w:tr w:rsidR="00F52C4A" w:rsidTr="00F52C4A" w14:paraId="20119367" w14:textId="77777777">
        <w:tc>
          <w:tcPr>
            <w:tcW w:w="4675" w:type="dxa"/>
            <w:shd w:val="clear" w:color="auto" w:fill="95B3D7" w:themeFill="accent1" w:themeFillTint="99"/>
          </w:tcPr>
          <w:p w:rsidRPr="00DF0937" w:rsidR="00F52C4A" w:rsidP="003F0110" w:rsidRDefault="00F52C4A" w14:paraId="75BDA536" w14:textId="77777777">
            <w:pPr>
              <w:rPr>
                <w:b/>
              </w:rPr>
            </w:pPr>
            <w:r w:rsidRPr="00DF0937">
              <w:rPr>
                <w:rFonts w:cstheme="minorHAnsi"/>
                <w:b/>
              </w:rPr>
              <w:t>Name</w:t>
            </w:r>
          </w:p>
        </w:tc>
        <w:tc>
          <w:tcPr>
            <w:tcW w:w="3780" w:type="dxa"/>
            <w:shd w:val="clear" w:color="auto" w:fill="95B3D7" w:themeFill="accent1" w:themeFillTint="99"/>
          </w:tcPr>
          <w:p w:rsidRPr="00DF0937" w:rsidR="00F52C4A" w:rsidP="003F0110" w:rsidRDefault="00F52C4A" w14:paraId="0777F57E" w14:textId="77777777">
            <w:pPr>
              <w:rPr>
                <w:b/>
              </w:rPr>
            </w:pPr>
            <w:r w:rsidRPr="00DF0937">
              <w:rPr>
                <w:rFonts w:cstheme="minorHAnsi"/>
                <w:b/>
              </w:rPr>
              <w:t>Title</w:t>
            </w:r>
          </w:p>
        </w:tc>
      </w:tr>
      <w:tr w:rsidR="00F52C4A" w:rsidTr="00F52C4A" w14:paraId="0D534326" w14:textId="77777777">
        <w:tc>
          <w:tcPr>
            <w:tcW w:w="4675" w:type="dxa"/>
            <w:vAlign w:val="bottom"/>
          </w:tcPr>
          <w:p w:rsidRPr="00DF0937" w:rsidR="00F52C4A" w:rsidP="003F0110" w:rsidRDefault="00D53084" w14:paraId="5D50ABD6" w14:textId="6B07E822">
            <w:pPr>
              <w:rPr>
                <w:b/>
              </w:rPr>
            </w:pPr>
            <w:r>
              <w:rPr>
                <w:b/>
              </w:rPr>
              <w:t>Robert Calmus</w:t>
            </w:r>
          </w:p>
        </w:tc>
        <w:tc>
          <w:tcPr>
            <w:tcW w:w="3780" w:type="dxa"/>
            <w:vAlign w:val="bottom"/>
          </w:tcPr>
          <w:p w:rsidR="00F52C4A" w:rsidP="003F0110" w:rsidRDefault="00D53084" w14:paraId="7ADD0D46" w14:textId="23F43872">
            <w:r>
              <w:t xml:space="preserve">IAM </w:t>
            </w:r>
            <w:r w:rsidR="005F2EFA">
              <w:t>Supervisor</w:t>
            </w:r>
          </w:p>
        </w:tc>
      </w:tr>
      <w:tr w:rsidR="00F52C4A" w:rsidTr="00F52C4A" w14:paraId="3E570268" w14:textId="77777777">
        <w:tc>
          <w:tcPr>
            <w:tcW w:w="4675" w:type="dxa"/>
            <w:vAlign w:val="bottom"/>
          </w:tcPr>
          <w:p w:rsidRPr="00DF0937" w:rsidR="00F52C4A" w:rsidP="003F0110" w:rsidRDefault="00D53084" w14:paraId="4E43C113" w14:textId="438886E9">
            <w:pPr>
              <w:rPr>
                <w:b/>
              </w:rPr>
            </w:pPr>
            <w:r>
              <w:rPr>
                <w:b/>
              </w:rPr>
              <w:t>Dennis Longdon</w:t>
            </w:r>
          </w:p>
        </w:tc>
        <w:tc>
          <w:tcPr>
            <w:tcW w:w="3780" w:type="dxa"/>
            <w:vAlign w:val="bottom"/>
          </w:tcPr>
          <w:p w:rsidR="00F52C4A" w:rsidP="003F0110" w:rsidRDefault="00D53084" w14:paraId="1852DF8E" w14:textId="13554414">
            <w:r>
              <w:t>IAM Cybersecurity Architect</w:t>
            </w:r>
          </w:p>
        </w:tc>
      </w:tr>
      <w:tr w:rsidR="00F52C4A" w:rsidTr="00F52C4A" w14:paraId="6AD6DDAC" w14:textId="77777777">
        <w:tc>
          <w:tcPr>
            <w:tcW w:w="4675" w:type="dxa"/>
            <w:vAlign w:val="bottom"/>
          </w:tcPr>
          <w:p w:rsidRPr="00DF0937" w:rsidR="00F52C4A" w:rsidP="003F0110" w:rsidRDefault="002A413D" w14:paraId="2B0435FC" w14:textId="6B264647">
            <w:pPr>
              <w:rPr>
                <w:b/>
              </w:rPr>
            </w:pPr>
            <w:r>
              <w:rPr>
                <w:b/>
              </w:rPr>
              <w:t>Wesley</w:t>
            </w:r>
            <w:r w:rsidR="00D53084">
              <w:rPr>
                <w:b/>
              </w:rPr>
              <w:t xml:space="preserve"> Vollmar</w:t>
            </w:r>
          </w:p>
        </w:tc>
        <w:tc>
          <w:tcPr>
            <w:tcW w:w="3780" w:type="dxa"/>
            <w:vAlign w:val="bottom"/>
          </w:tcPr>
          <w:p w:rsidR="00F52C4A" w:rsidP="003F0110" w:rsidRDefault="00D53084" w14:paraId="5B97D518" w14:textId="0E691B69">
            <w:r>
              <w:t xml:space="preserve">IAM </w:t>
            </w:r>
            <w:r w:rsidR="009F5D73">
              <w:t xml:space="preserve">Cybersecurity Architect </w:t>
            </w:r>
          </w:p>
        </w:tc>
      </w:tr>
    </w:tbl>
    <w:p w:rsidR="00F52C4A" w:rsidP="00F52C4A" w:rsidRDefault="00F52C4A" w14:paraId="574D8C26" w14:textId="77777777"/>
    <w:p w:rsidR="00F52C4A" w:rsidP="00F52C4A" w:rsidRDefault="00F52C4A" w14:paraId="55066CF6" w14:textId="77777777">
      <w:pPr>
        <w:pStyle w:val="Heading1"/>
      </w:pPr>
      <w:bookmarkStart w:name="_Toc17816796" w:id="8"/>
      <w:r>
        <w:t>Products and Tools:</w:t>
      </w:r>
      <w:bookmarkEnd w:id="8"/>
    </w:p>
    <w:p w:rsidR="00574244" w:rsidP="009A1CA7" w:rsidRDefault="00F52C4A" w14:paraId="136F6839" w14:textId="0C1B3C45">
      <w:pPr>
        <w:ind w:left="360" w:firstLine="0"/>
      </w:pPr>
      <w:r>
        <w:t xml:space="preserve"> MPC has purchased Saviynt IGA to build the IAM solution. Currently, MPC is utilizing </w:t>
      </w:r>
      <w:r w:rsidR="00736B13">
        <w:t>IAM</w:t>
      </w:r>
      <w:r>
        <w:t xml:space="preserve"> 11gR2PS3.</w:t>
      </w:r>
    </w:p>
    <w:p w:rsidR="00574244" w:rsidP="00574244" w:rsidRDefault="00574244" w14:paraId="33FE0AAE" w14:textId="77777777">
      <w:pPr>
        <w:pStyle w:val="Heading1"/>
        <w:rPr>
          <w:lang w:eastAsia="fr-BE"/>
        </w:rPr>
      </w:pPr>
      <w:bookmarkStart w:name="_Toc17816797" w:id="9"/>
      <w:r>
        <w:rPr>
          <w:lang w:eastAsia="fr-BE"/>
        </w:rPr>
        <w:lastRenderedPageBreak/>
        <w:t>Key Decisions:</w:t>
      </w:r>
      <w:bookmarkEnd w:id="9"/>
    </w:p>
    <w:p w:rsidR="00574244" w:rsidP="000F7939" w:rsidRDefault="00574244" w14:paraId="33EC82FD" w14:textId="18E2A7AB">
      <w:pPr>
        <w:pStyle w:val="BulletedList2"/>
        <w:numPr>
          <w:ilvl w:val="0"/>
          <w:numId w:val="1"/>
        </w:numPr>
        <w:ind w:left="720"/>
        <w:rPr>
          <w:rFonts w:asciiTheme="minorHAnsi" w:hAnsiTheme="minorHAnsi"/>
          <w:szCs w:val="22"/>
        </w:rPr>
      </w:pPr>
      <w:r>
        <w:rPr>
          <w:rFonts w:asciiTheme="minorHAnsi" w:hAnsiTheme="minorHAnsi"/>
          <w:szCs w:val="22"/>
        </w:rPr>
        <w:t xml:space="preserve">Current requirements were chosen to be gathered through demonstration/review with the </w:t>
      </w:r>
      <w:r w:rsidR="00736B13">
        <w:rPr>
          <w:rFonts w:asciiTheme="minorHAnsi" w:hAnsiTheme="minorHAnsi"/>
          <w:szCs w:val="22"/>
        </w:rPr>
        <w:t>IAM</w:t>
      </w:r>
      <w:r w:rsidRPr="0090058C">
        <w:rPr>
          <w:rFonts w:asciiTheme="minorHAnsi" w:hAnsiTheme="minorHAnsi"/>
          <w:szCs w:val="22"/>
        </w:rPr>
        <w:t xml:space="preserve"> Admin team via reverse engineering the current </w:t>
      </w:r>
      <w:r w:rsidR="00736B13">
        <w:rPr>
          <w:rFonts w:asciiTheme="minorHAnsi" w:hAnsiTheme="minorHAnsi"/>
          <w:szCs w:val="22"/>
        </w:rPr>
        <w:t>IAM</w:t>
      </w:r>
      <w:r w:rsidRPr="0090058C">
        <w:rPr>
          <w:rFonts w:asciiTheme="minorHAnsi" w:hAnsiTheme="minorHAnsi"/>
          <w:szCs w:val="22"/>
        </w:rPr>
        <w:t xml:space="preserve"> configuration.</w:t>
      </w:r>
    </w:p>
    <w:p w:rsidR="00574244" w:rsidP="000F7939" w:rsidRDefault="00574244" w14:paraId="1369EC38" w14:textId="207F86CF">
      <w:pPr>
        <w:pStyle w:val="BulletedList2"/>
        <w:numPr>
          <w:ilvl w:val="0"/>
          <w:numId w:val="1"/>
        </w:numPr>
        <w:ind w:left="720"/>
        <w:rPr>
          <w:rFonts w:asciiTheme="minorHAnsi" w:hAnsiTheme="minorHAnsi"/>
          <w:szCs w:val="22"/>
        </w:rPr>
      </w:pPr>
      <w:r>
        <w:rPr>
          <w:rFonts w:asciiTheme="minorHAnsi" w:hAnsiTheme="minorHAnsi"/>
          <w:szCs w:val="22"/>
        </w:rPr>
        <w:t>Simeio</w:t>
      </w:r>
      <w:r w:rsidRPr="0090058C">
        <w:rPr>
          <w:rFonts w:asciiTheme="minorHAnsi" w:hAnsiTheme="minorHAnsi"/>
          <w:szCs w:val="22"/>
        </w:rPr>
        <w:t xml:space="preserve"> will vet all use cases gathered from </w:t>
      </w:r>
      <w:r w:rsidR="00736B13">
        <w:rPr>
          <w:rFonts w:asciiTheme="minorHAnsi" w:hAnsiTheme="minorHAnsi"/>
          <w:szCs w:val="22"/>
        </w:rPr>
        <w:t>IAM</w:t>
      </w:r>
      <w:r w:rsidRPr="0090058C">
        <w:rPr>
          <w:rFonts w:asciiTheme="minorHAnsi" w:hAnsiTheme="minorHAnsi"/>
          <w:szCs w:val="22"/>
        </w:rPr>
        <w:t xml:space="preserve"> and design the </w:t>
      </w:r>
      <w:r>
        <w:rPr>
          <w:rFonts w:asciiTheme="minorHAnsi" w:hAnsiTheme="minorHAnsi"/>
          <w:szCs w:val="22"/>
        </w:rPr>
        <w:t xml:space="preserve">similar </w:t>
      </w:r>
      <w:r w:rsidRPr="0090058C">
        <w:rPr>
          <w:rFonts w:asciiTheme="minorHAnsi" w:hAnsiTheme="minorHAnsi"/>
          <w:szCs w:val="22"/>
        </w:rPr>
        <w:t xml:space="preserve">solution in </w:t>
      </w:r>
      <w:r>
        <w:rPr>
          <w:rFonts w:asciiTheme="minorHAnsi" w:hAnsiTheme="minorHAnsi"/>
          <w:szCs w:val="22"/>
        </w:rPr>
        <w:t xml:space="preserve">the </w:t>
      </w:r>
      <w:r w:rsidRPr="0090058C">
        <w:rPr>
          <w:rFonts w:asciiTheme="minorHAnsi" w:hAnsiTheme="minorHAnsi"/>
          <w:szCs w:val="22"/>
        </w:rPr>
        <w:t xml:space="preserve">Saviynt platform. Current </w:t>
      </w:r>
      <w:r>
        <w:rPr>
          <w:rFonts w:asciiTheme="minorHAnsi" w:hAnsiTheme="minorHAnsi"/>
          <w:szCs w:val="22"/>
        </w:rPr>
        <w:t>u</w:t>
      </w:r>
      <w:r w:rsidRPr="0090058C">
        <w:rPr>
          <w:rFonts w:asciiTheme="minorHAnsi" w:hAnsiTheme="minorHAnsi"/>
          <w:szCs w:val="22"/>
        </w:rPr>
        <w:t xml:space="preserve">se cases might not be implemented in </w:t>
      </w:r>
      <w:r>
        <w:rPr>
          <w:rFonts w:asciiTheme="minorHAnsi" w:hAnsiTheme="minorHAnsi"/>
          <w:szCs w:val="22"/>
        </w:rPr>
        <w:t xml:space="preserve">the </w:t>
      </w:r>
      <w:r w:rsidRPr="0090058C">
        <w:rPr>
          <w:rFonts w:asciiTheme="minorHAnsi" w:hAnsiTheme="minorHAnsi"/>
          <w:szCs w:val="22"/>
        </w:rPr>
        <w:t>same way in new Saviynt platform.</w:t>
      </w:r>
    </w:p>
    <w:p w:rsidR="00574244" w:rsidP="000F7939" w:rsidRDefault="00574244" w14:paraId="6197DEAF" w14:textId="15940A91">
      <w:pPr>
        <w:pStyle w:val="BulletedList2"/>
        <w:numPr>
          <w:ilvl w:val="0"/>
          <w:numId w:val="1"/>
        </w:numPr>
        <w:ind w:left="720"/>
        <w:rPr>
          <w:rFonts w:asciiTheme="minorHAnsi" w:hAnsiTheme="minorHAnsi"/>
          <w:szCs w:val="22"/>
        </w:rPr>
      </w:pPr>
      <w:r w:rsidRPr="0090058C">
        <w:rPr>
          <w:rFonts w:asciiTheme="minorHAnsi" w:hAnsiTheme="minorHAnsi"/>
          <w:szCs w:val="22"/>
        </w:rPr>
        <w:t>As Saviynt doesn’t support a lot of customization with</w:t>
      </w:r>
      <w:r w:rsidR="00D53084">
        <w:rPr>
          <w:rFonts w:asciiTheme="minorHAnsi" w:hAnsiTheme="minorHAnsi"/>
          <w:szCs w:val="22"/>
        </w:rPr>
        <w:t>in</w:t>
      </w:r>
      <w:r w:rsidRPr="0090058C">
        <w:rPr>
          <w:rFonts w:asciiTheme="minorHAnsi" w:hAnsiTheme="minorHAnsi"/>
          <w:szCs w:val="22"/>
        </w:rPr>
        <w:t xml:space="preserve"> the tool</w:t>
      </w:r>
      <w:r>
        <w:rPr>
          <w:rFonts w:asciiTheme="minorHAnsi" w:hAnsiTheme="minorHAnsi"/>
          <w:szCs w:val="22"/>
        </w:rPr>
        <w:t>, Simeio</w:t>
      </w:r>
      <w:r w:rsidRPr="0090058C">
        <w:rPr>
          <w:rFonts w:asciiTheme="minorHAnsi" w:hAnsiTheme="minorHAnsi"/>
          <w:szCs w:val="22"/>
        </w:rPr>
        <w:t xml:space="preserve"> will highlight steps and functionality to be built in Saviynt in our Design Documents.</w:t>
      </w:r>
    </w:p>
    <w:p w:rsidR="00574244" w:rsidP="000F7939" w:rsidRDefault="00574244" w14:paraId="1A46BE36" w14:textId="716892AC">
      <w:pPr>
        <w:pStyle w:val="BulletedList2"/>
        <w:numPr>
          <w:ilvl w:val="0"/>
          <w:numId w:val="1"/>
        </w:numPr>
        <w:ind w:left="720"/>
        <w:rPr>
          <w:rFonts w:asciiTheme="minorHAnsi" w:hAnsiTheme="minorHAnsi"/>
          <w:szCs w:val="22"/>
        </w:rPr>
      </w:pPr>
      <w:r>
        <w:rPr>
          <w:rFonts w:asciiTheme="minorHAnsi" w:hAnsiTheme="minorHAnsi"/>
          <w:szCs w:val="22"/>
        </w:rPr>
        <w:t>The MPC “PIC” will continue to be the primary</w:t>
      </w:r>
      <w:r w:rsidRPr="00C16C46" w:rsidR="00C16C46">
        <w:rPr>
          <w:rFonts w:asciiTheme="minorHAnsi" w:hAnsiTheme="minorHAnsi" w:cstheme="minorHAnsi"/>
        </w:rPr>
        <w:t xml:space="preserve"> user login attribute from the </w:t>
      </w:r>
      <w:proofErr w:type="spellStart"/>
      <w:r w:rsidRPr="00C16C46" w:rsidR="00C16C46">
        <w:rPr>
          <w:rFonts w:asciiTheme="minorHAnsi" w:hAnsiTheme="minorHAnsi" w:cstheme="minorHAnsi"/>
          <w:b/>
        </w:rPr>
        <w:t>PicsAvailable</w:t>
      </w:r>
      <w:proofErr w:type="spellEnd"/>
      <w:r w:rsidRPr="00C16C46" w:rsidR="00C16C46">
        <w:rPr>
          <w:rFonts w:asciiTheme="minorHAnsi" w:hAnsiTheme="minorHAnsi" w:cstheme="minorHAnsi"/>
          <w:b/>
        </w:rPr>
        <w:t xml:space="preserve"> </w:t>
      </w:r>
      <w:r w:rsidRPr="000A203B" w:rsidR="00C16C46">
        <w:rPr>
          <w:rFonts w:asciiTheme="minorHAnsi" w:hAnsiTheme="minorHAnsi" w:cstheme="minorHAnsi"/>
        </w:rPr>
        <w:t>table</w:t>
      </w:r>
      <w:r w:rsidRPr="00C16C46">
        <w:rPr>
          <w:rFonts w:asciiTheme="minorHAnsi" w:hAnsiTheme="minorHAnsi" w:cstheme="minorHAnsi"/>
          <w:szCs w:val="22"/>
        </w:rPr>
        <w:t xml:space="preserve"> </w:t>
      </w:r>
      <w:r>
        <w:rPr>
          <w:rFonts w:asciiTheme="minorHAnsi" w:hAnsiTheme="minorHAnsi"/>
          <w:szCs w:val="22"/>
        </w:rPr>
        <w:t>going forward.</w:t>
      </w:r>
    </w:p>
    <w:p w:rsidR="00574244" w:rsidP="000F7939" w:rsidRDefault="00574244" w14:paraId="26FBE0E8" w14:textId="1CFEFA28">
      <w:pPr>
        <w:pStyle w:val="BulletedList2"/>
        <w:numPr>
          <w:ilvl w:val="0"/>
          <w:numId w:val="1"/>
        </w:numPr>
        <w:ind w:left="720"/>
        <w:rPr>
          <w:rFonts w:asciiTheme="minorHAnsi" w:hAnsiTheme="minorHAnsi"/>
          <w:szCs w:val="22"/>
        </w:rPr>
      </w:pPr>
      <w:r>
        <w:rPr>
          <w:rFonts w:asciiTheme="minorHAnsi" w:hAnsiTheme="minorHAnsi"/>
          <w:szCs w:val="22"/>
        </w:rPr>
        <w:t xml:space="preserve">The new implementation will provision the same systems and access that the current </w:t>
      </w:r>
      <w:r w:rsidR="00736B13">
        <w:rPr>
          <w:rFonts w:asciiTheme="minorHAnsi" w:hAnsiTheme="minorHAnsi"/>
          <w:szCs w:val="22"/>
        </w:rPr>
        <w:t>IAM</w:t>
      </w:r>
      <w:r>
        <w:rPr>
          <w:rFonts w:asciiTheme="minorHAnsi" w:hAnsiTheme="minorHAnsi"/>
          <w:szCs w:val="22"/>
        </w:rPr>
        <w:t xml:space="preserve"> system provisions.</w:t>
      </w:r>
    </w:p>
    <w:p w:rsidR="00574244" w:rsidP="000F7939" w:rsidRDefault="00574244" w14:paraId="27EFDC1B" w14:textId="4440E1C6">
      <w:pPr>
        <w:pStyle w:val="BulletedList2"/>
        <w:numPr>
          <w:ilvl w:val="0"/>
          <w:numId w:val="1"/>
        </w:numPr>
        <w:ind w:left="720"/>
        <w:rPr>
          <w:rFonts w:asciiTheme="minorHAnsi" w:hAnsiTheme="minorHAnsi"/>
          <w:szCs w:val="22"/>
        </w:rPr>
      </w:pPr>
      <w:r>
        <w:rPr>
          <w:rFonts w:asciiTheme="minorHAnsi" w:hAnsiTheme="minorHAnsi"/>
          <w:szCs w:val="22"/>
        </w:rPr>
        <w:t xml:space="preserve">Workflows for request approvals will be implemented in the new platform to match the current </w:t>
      </w:r>
      <w:r w:rsidR="00736B13">
        <w:rPr>
          <w:rFonts w:asciiTheme="minorHAnsi" w:hAnsiTheme="minorHAnsi"/>
          <w:szCs w:val="22"/>
        </w:rPr>
        <w:t>IAM</w:t>
      </w:r>
      <w:r>
        <w:rPr>
          <w:rFonts w:asciiTheme="minorHAnsi" w:hAnsiTheme="minorHAnsi"/>
          <w:szCs w:val="22"/>
        </w:rPr>
        <w:t xml:space="preserve"> design.</w:t>
      </w:r>
    </w:p>
    <w:p w:rsidR="00574244" w:rsidP="000F7939" w:rsidRDefault="00574244" w14:paraId="03212BDB" w14:textId="77777777">
      <w:pPr>
        <w:pStyle w:val="BulletedList2"/>
        <w:numPr>
          <w:ilvl w:val="0"/>
          <w:numId w:val="1"/>
        </w:numPr>
        <w:ind w:left="720"/>
        <w:rPr>
          <w:rFonts w:asciiTheme="minorHAnsi" w:hAnsiTheme="minorHAnsi"/>
          <w:szCs w:val="22"/>
        </w:rPr>
      </w:pPr>
      <w:r>
        <w:rPr>
          <w:rFonts w:asciiTheme="minorHAnsi" w:hAnsiTheme="minorHAnsi"/>
          <w:szCs w:val="22"/>
        </w:rPr>
        <w:t>Saviynt will be the request portal for SAP role requests and provisioning/de-provisioning.</w:t>
      </w:r>
    </w:p>
    <w:p w:rsidR="00574244" w:rsidP="000F7939" w:rsidRDefault="00574244" w14:paraId="2A9C2E27" w14:textId="70BB6056">
      <w:pPr>
        <w:pStyle w:val="BulletedList2"/>
        <w:numPr>
          <w:ilvl w:val="0"/>
          <w:numId w:val="1"/>
        </w:numPr>
        <w:ind w:left="720"/>
        <w:rPr>
          <w:rFonts w:asciiTheme="minorHAnsi" w:hAnsiTheme="minorHAnsi"/>
          <w:szCs w:val="22"/>
        </w:rPr>
      </w:pPr>
      <w:r>
        <w:rPr>
          <w:rFonts w:asciiTheme="minorHAnsi" w:hAnsiTheme="minorHAnsi"/>
          <w:szCs w:val="22"/>
        </w:rPr>
        <w:t xml:space="preserve">A portal for non-employee account creation/management will be available, defined further in </w:t>
      </w:r>
      <w:r w:rsidR="00D53084">
        <w:rPr>
          <w:rFonts w:asciiTheme="minorHAnsi" w:hAnsiTheme="minorHAnsi"/>
          <w:szCs w:val="22"/>
        </w:rPr>
        <w:t>the Design Document</w:t>
      </w:r>
      <w:r>
        <w:rPr>
          <w:rFonts w:asciiTheme="minorHAnsi" w:hAnsiTheme="minorHAnsi"/>
          <w:szCs w:val="22"/>
        </w:rPr>
        <w:t>.</w:t>
      </w:r>
    </w:p>
    <w:p w:rsidR="00574244" w:rsidP="000F7939" w:rsidRDefault="00574244" w14:paraId="44A34D7C" w14:textId="231DEB9F">
      <w:pPr>
        <w:pStyle w:val="BulletedList2"/>
        <w:numPr>
          <w:ilvl w:val="0"/>
          <w:numId w:val="1"/>
        </w:numPr>
        <w:ind w:left="720"/>
        <w:rPr>
          <w:rFonts w:asciiTheme="minorHAnsi" w:hAnsiTheme="minorHAnsi"/>
          <w:szCs w:val="22"/>
        </w:rPr>
      </w:pPr>
      <w:r>
        <w:rPr>
          <w:rFonts w:asciiTheme="minorHAnsi" w:hAnsiTheme="minorHAnsi"/>
          <w:szCs w:val="22"/>
        </w:rPr>
        <w:t xml:space="preserve">Existing users, accounts, and roles will be imported into the new platform as a data migration task from </w:t>
      </w:r>
      <w:r w:rsidR="00736B13">
        <w:rPr>
          <w:rFonts w:asciiTheme="minorHAnsi" w:hAnsiTheme="minorHAnsi"/>
          <w:szCs w:val="22"/>
        </w:rPr>
        <w:t>IAM</w:t>
      </w:r>
      <w:r>
        <w:rPr>
          <w:rFonts w:asciiTheme="minorHAnsi" w:hAnsiTheme="minorHAnsi"/>
          <w:szCs w:val="22"/>
        </w:rPr>
        <w:t>, so that new accounts are not provisioned for existing users at the migration.</w:t>
      </w:r>
    </w:p>
    <w:p w:rsidR="00574244" w:rsidP="000F7939" w:rsidRDefault="00574244" w14:paraId="47E06B2F" w14:textId="053917B2">
      <w:pPr>
        <w:pStyle w:val="BulletedList2"/>
        <w:numPr>
          <w:ilvl w:val="0"/>
          <w:numId w:val="1"/>
        </w:numPr>
        <w:ind w:left="720"/>
        <w:rPr>
          <w:rFonts w:asciiTheme="minorHAnsi" w:hAnsiTheme="minorHAnsi"/>
          <w:szCs w:val="22"/>
        </w:rPr>
      </w:pPr>
      <w:r>
        <w:rPr>
          <w:rFonts w:asciiTheme="minorHAnsi" w:hAnsiTheme="minorHAnsi"/>
          <w:szCs w:val="22"/>
        </w:rPr>
        <w:t>Password synchronization will be configured for the connected user accounts on the new pl</w:t>
      </w:r>
      <w:r w:rsidR="00AE3685">
        <w:rPr>
          <w:rFonts w:asciiTheme="minorHAnsi" w:hAnsiTheme="minorHAnsi"/>
          <w:szCs w:val="22"/>
        </w:rPr>
        <w:t>atform.</w:t>
      </w:r>
    </w:p>
    <w:p w:rsidR="00574244" w:rsidP="000F7939" w:rsidRDefault="00574244" w14:paraId="077CBB73" w14:textId="77777777">
      <w:pPr>
        <w:pStyle w:val="BulletedList2"/>
        <w:numPr>
          <w:ilvl w:val="0"/>
          <w:numId w:val="1"/>
        </w:numPr>
        <w:ind w:left="720"/>
        <w:rPr>
          <w:rFonts w:asciiTheme="minorHAnsi" w:hAnsiTheme="minorHAnsi"/>
          <w:szCs w:val="22"/>
        </w:rPr>
      </w:pPr>
      <w:r>
        <w:rPr>
          <w:rFonts w:asciiTheme="minorHAnsi" w:hAnsiTheme="minorHAnsi"/>
          <w:szCs w:val="22"/>
        </w:rPr>
        <w:t>Quarterly non-Employee identity certifications will continue to be processed in the Saviynt governance module.</w:t>
      </w:r>
    </w:p>
    <w:p w:rsidR="00574244" w:rsidP="00574244" w:rsidRDefault="00574244" w14:paraId="572FE84B" w14:textId="77777777">
      <w:pPr>
        <w:pStyle w:val="BulletedList2"/>
        <w:numPr>
          <w:ilvl w:val="0"/>
          <w:numId w:val="0"/>
        </w:numPr>
        <w:ind w:left="720" w:hanging="360"/>
        <w:rPr>
          <w:rFonts w:asciiTheme="minorHAnsi" w:hAnsiTheme="minorHAnsi"/>
          <w:szCs w:val="22"/>
        </w:rPr>
      </w:pPr>
    </w:p>
    <w:p w:rsidR="00574244" w:rsidP="00574244" w:rsidRDefault="00574244" w14:paraId="63EF63F4" w14:textId="77777777">
      <w:pPr>
        <w:pStyle w:val="Heading1"/>
      </w:pPr>
      <w:bookmarkStart w:name="_Toc17816798" w:id="10"/>
      <w:r>
        <w:t>Assumptions:</w:t>
      </w:r>
      <w:bookmarkEnd w:id="10"/>
    </w:p>
    <w:p w:rsidRPr="00A55199" w:rsidR="00574244" w:rsidP="009A1CA7" w:rsidRDefault="00574244" w14:paraId="71DA7841" w14:textId="77777777">
      <w:pPr>
        <w:ind w:left="450" w:firstLine="0"/>
        <w:jc w:val="both"/>
        <w:rPr>
          <w:rFonts w:eastAsia="Times New Roman" w:cs="Times New Roman"/>
          <w:lang w:val="en-CA"/>
        </w:rPr>
      </w:pPr>
      <w:r w:rsidRPr="00A55199">
        <w:rPr>
          <w:rFonts w:eastAsia="Times New Roman" w:cs="Times New Roman"/>
          <w:lang w:val="en-CA"/>
        </w:rPr>
        <w:t xml:space="preserve">Several key business assumptions were considered during </w:t>
      </w:r>
      <w:r w:rsidRPr="0090058C">
        <w:t>reverse engineering</w:t>
      </w:r>
      <w:r w:rsidRPr="00A55199">
        <w:rPr>
          <w:rFonts w:eastAsia="Times New Roman" w:cs="Times New Roman"/>
          <w:lang w:val="en-CA"/>
        </w:rPr>
        <w:t xml:space="preserve"> of technical components of this phase:</w:t>
      </w:r>
    </w:p>
    <w:p w:rsidR="00574244" w:rsidP="000F7939" w:rsidRDefault="00574244" w14:paraId="6544560A" w14:textId="77777777">
      <w:pPr>
        <w:pStyle w:val="BulletedList2"/>
        <w:numPr>
          <w:ilvl w:val="0"/>
          <w:numId w:val="1"/>
        </w:numPr>
        <w:ind w:left="720"/>
        <w:rPr>
          <w:rFonts w:asciiTheme="minorHAnsi" w:hAnsiTheme="minorHAnsi"/>
          <w:szCs w:val="22"/>
        </w:rPr>
      </w:pPr>
      <w:r>
        <w:rPr>
          <w:rFonts w:asciiTheme="minorHAnsi" w:hAnsiTheme="minorHAnsi"/>
          <w:szCs w:val="22"/>
        </w:rPr>
        <w:t>MPC HRIS</w:t>
      </w:r>
      <w:r w:rsidRPr="005B0F0D">
        <w:rPr>
          <w:rFonts w:asciiTheme="minorHAnsi" w:hAnsiTheme="minorHAnsi"/>
          <w:szCs w:val="22"/>
        </w:rPr>
        <w:t xml:space="preserve"> is responsible for ensuring accuracy and completeness of the information in the </w:t>
      </w:r>
      <w:r>
        <w:rPr>
          <w:rFonts w:asciiTheme="minorHAnsi" w:hAnsiTheme="minorHAnsi"/>
          <w:szCs w:val="22"/>
        </w:rPr>
        <w:t>HRIS system</w:t>
      </w:r>
      <w:r w:rsidRPr="005B0F0D">
        <w:rPr>
          <w:rFonts w:asciiTheme="minorHAnsi" w:hAnsiTheme="minorHAnsi"/>
          <w:szCs w:val="22"/>
        </w:rPr>
        <w:t xml:space="preserve">. </w:t>
      </w:r>
    </w:p>
    <w:p w:rsidR="00574244" w:rsidP="000F7939" w:rsidRDefault="00574244" w14:paraId="09A5A45D" w14:textId="77777777">
      <w:pPr>
        <w:pStyle w:val="BulletedList2"/>
        <w:numPr>
          <w:ilvl w:val="0"/>
          <w:numId w:val="1"/>
        </w:numPr>
        <w:ind w:left="720"/>
        <w:rPr>
          <w:rFonts w:asciiTheme="minorHAnsi" w:hAnsiTheme="minorHAnsi"/>
          <w:szCs w:val="22"/>
        </w:rPr>
      </w:pPr>
      <w:r>
        <w:rPr>
          <w:rFonts w:asciiTheme="minorHAnsi" w:hAnsiTheme="minorHAnsi"/>
          <w:szCs w:val="22"/>
        </w:rPr>
        <w:t>An employee belongs to only one HR legal entity under a given employee number as its primary identifier.</w:t>
      </w:r>
    </w:p>
    <w:p w:rsidRPr="00263268" w:rsidR="00574244" w:rsidP="00263268" w:rsidRDefault="00574244" w14:paraId="2142F513" w14:textId="7CB0E196">
      <w:pPr>
        <w:pStyle w:val="BulletedList2"/>
        <w:numPr>
          <w:ilvl w:val="0"/>
          <w:numId w:val="1"/>
        </w:numPr>
        <w:ind w:left="720"/>
        <w:rPr>
          <w:rFonts w:asciiTheme="minorHAnsi" w:hAnsiTheme="minorHAnsi"/>
          <w:szCs w:val="22"/>
        </w:rPr>
      </w:pPr>
      <w:r>
        <w:rPr>
          <w:rFonts w:asciiTheme="minorHAnsi" w:hAnsiTheme="minorHAnsi"/>
          <w:szCs w:val="22"/>
        </w:rPr>
        <w:t>MPC Network Team is responsible for providing the network connectivity and target system high availability.</w:t>
      </w:r>
    </w:p>
    <w:p w:rsidR="00267BBF" w:rsidRDefault="00267BBF" w14:paraId="48C0BE44" w14:textId="77777777">
      <w:pPr>
        <w:rPr>
          <w:rFonts w:eastAsiaTheme="majorEastAsia" w:cstheme="majorBidi"/>
          <w:b/>
          <w:bCs/>
          <w:color w:val="548DD4" w:themeColor="text2" w:themeTint="99"/>
          <w:sz w:val="28"/>
          <w:szCs w:val="28"/>
        </w:rPr>
      </w:pPr>
      <w:r>
        <w:br w:type="page"/>
      </w:r>
    </w:p>
    <w:p w:rsidR="00B17421" w:rsidP="00B17421" w:rsidRDefault="00B17421" w14:paraId="26F32E21" w14:textId="0FAF0789">
      <w:pPr>
        <w:pStyle w:val="Heading1"/>
      </w:pPr>
      <w:bookmarkStart w:name="_Toc17816799" w:id="11"/>
      <w:r w:rsidRPr="00E62011">
        <w:lastRenderedPageBreak/>
        <w:t>Password Policy:</w:t>
      </w:r>
      <w:bookmarkEnd w:id="11"/>
    </w:p>
    <w:p w:rsidR="00B17421" w:rsidP="00263268" w:rsidRDefault="00B17421" w14:paraId="36D986C6" w14:textId="66701DE6">
      <w:pPr>
        <w:ind w:hanging="270"/>
      </w:pPr>
      <w:r w:rsidRPr="00E62011">
        <w:t xml:space="preserve">This is the configured </w:t>
      </w:r>
      <w:r>
        <w:t>IAM</w:t>
      </w:r>
      <w:r w:rsidRPr="00E62011">
        <w:t xml:space="preserve"> password policy:</w:t>
      </w:r>
    </w:p>
    <w:p w:rsidRPr="00B17421" w:rsidR="00B17421" w:rsidP="00B17421" w:rsidRDefault="00B17421" w14:paraId="404BA0CC" w14:textId="77777777"/>
    <w:tbl>
      <w:tblPr>
        <w:tblStyle w:val="TableGrid"/>
        <w:tblW w:w="9350" w:type="dxa"/>
        <w:tblInd w:w="720" w:type="dxa"/>
        <w:tblLook w:val="04A0" w:firstRow="1" w:lastRow="0" w:firstColumn="1" w:lastColumn="0" w:noHBand="0" w:noVBand="1"/>
      </w:tblPr>
      <w:tblGrid>
        <w:gridCol w:w="4675"/>
        <w:gridCol w:w="4675"/>
      </w:tblGrid>
      <w:tr w:rsidRPr="00824DC2" w:rsidR="00267BBF" w:rsidTr="00267BBF" w14:paraId="6E0244FC" w14:textId="77777777">
        <w:tc>
          <w:tcPr>
            <w:tcW w:w="4675" w:type="dxa"/>
          </w:tcPr>
          <w:p w:rsidRPr="00824DC2" w:rsidR="00267BBF" w:rsidP="00267BBF" w:rsidRDefault="00267BBF" w14:paraId="01103C71" w14:textId="77777777">
            <w:pPr>
              <w:jc w:val="center"/>
              <w:rPr>
                <w:b/>
              </w:rPr>
            </w:pPr>
            <w:r w:rsidRPr="00824DC2">
              <w:rPr>
                <w:b/>
              </w:rPr>
              <w:t>Policy Item</w:t>
            </w:r>
          </w:p>
        </w:tc>
        <w:tc>
          <w:tcPr>
            <w:tcW w:w="4675" w:type="dxa"/>
          </w:tcPr>
          <w:p w:rsidRPr="00824DC2" w:rsidR="00267BBF" w:rsidP="00267BBF" w:rsidRDefault="00267BBF" w14:paraId="66EB5AAB" w14:textId="77777777">
            <w:pPr>
              <w:jc w:val="center"/>
              <w:rPr>
                <w:b/>
              </w:rPr>
            </w:pPr>
            <w:r w:rsidRPr="00824DC2">
              <w:rPr>
                <w:b/>
              </w:rPr>
              <w:t>Configured Value</w:t>
            </w:r>
          </w:p>
        </w:tc>
      </w:tr>
      <w:tr w:rsidR="00267BBF" w:rsidTr="00267BBF" w14:paraId="27FB1446" w14:textId="77777777">
        <w:tc>
          <w:tcPr>
            <w:tcW w:w="4675" w:type="dxa"/>
          </w:tcPr>
          <w:p w:rsidRPr="00255B85" w:rsidR="00267BBF" w:rsidP="00267BBF" w:rsidRDefault="00267BBF" w14:paraId="681D6E4E" w14:textId="77777777">
            <w:r w:rsidRPr="00255B85">
              <w:t>Min</w:t>
            </w:r>
            <w:r>
              <w:t>i</w:t>
            </w:r>
            <w:r w:rsidRPr="00255B85">
              <w:t>mum Length</w:t>
            </w:r>
          </w:p>
        </w:tc>
        <w:tc>
          <w:tcPr>
            <w:tcW w:w="4675" w:type="dxa"/>
          </w:tcPr>
          <w:p w:rsidR="00267BBF" w:rsidP="00267BBF" w:rsidRDefault="00267BBF" w14:paraId="4C1DA2CB" w14:textId="77777777">
            <w:r>
              <w:t>9</w:t>
            </w:r>
          </w:p>
        </w:tc>
      </w:tr>
      <w:tr w:rsidR="00267BBF" w:rsidTr="00267BBF" w14:paraId="6D60BAE9" w14:textId="77777777">
        <w:tc>
          <w:tcPr>
            <w:tcW w:w="4675" w:type="dxa"/>
          </w:tcPr>
          <w:p w:rsidR="00267BBF" w:rsidP="00267BBF" w:rsidRDefault="00267BBF" w14:paraId="664582B1" w14:textId="77777777">
            <w:r w:rsidRPr="00255B85">
              <w:t>Warn Afte</w:t>
            </w:r>
            <w:r>
              <w:t>r(days)</w:t>
            </w:r>
          </w:p>
        </w:tc>
        <w:tc>
          <w:tcPr>
            <w:tcW w:w="4675" w:type="dxa"/>
          </w:tcPr>
          <w:p w:rsidR="00267BBF" w:rsidP="00267BBF" w:rsidRDefault="00267BBF" w14:paraId="13B3A229" w14:textId="77777777">
            <w:r>
              <w:t>113</w:t>
            </w:r>
          </w:p>
        </w:tc>
      </w:tr>
      <w:tr w:rsidR="00267BBF" w:rsidTr="00267BBF" w14:paraId="74B3A691" w14:textId="77777777">
        <w:tc>
          <w:tcPr>
            <w:tcW w:w="4675" w:type="dxa"/>
          </w:tcPr>
          <w:p w:rsidRPr="00A837F2" w:rsidR="00267BBF" w:rsidP="00267BBF" w:rsidRDefault="00267BBF" w14:paraId="32EF6971" w14:textId="77777777">
            <w:r w:rsidRPr="00A837F2">
              <w:t>Disallow past</w:t>
            </w:r>
            <w:r>
              <w:t xml:space="preserve"> Passwords</w:t>
            </w:r>
          </w:p>
        </w:tc>
        <w:tc>
          <w:tcPr>
            <w:tcW w:w="4675" w:type="dxa"/>
          </w:tcPr>
          <w:p w:rsidR="00267BBF" w:rsidP="00267BBF" w:rsidRDefault="00267BBF" w14:paraId="25ACE400" w14:textId="77777777">
            <w:r>
              <w:t>24</w:t>
            </w:r>
          </w:p>
        </w:tc>
      </w:tr>
      <w:tr w:rsidR="00267BBF" w:rsidTr="00267BBF" w14:paraId="19CD1501" w14:textId="77777777">
        <w:tc>
          <w:tcPr>
            <w:tcW w:w="4675" w:type="dxa"/>
          </w:tcPr>
          <w:p w:rsidRPr="00A837F2" w:rsidR="00267BBF" w:rsidP="00267BBF" w:rsidRDefault="00267BBF" w14:paraId="2B0A0F53" w14:textId="77777777">
            <w:r w:rsidRPr="00A837F2">
              <w:t>Expires After</w:t>
            </w:r>
            <w:r>
              <w:t>(days)</w:t>
            </w:r>
          </w:p>
        </w:tc>
        <w:tc>
          <w:tcPr>
            <w:tcW w:w="4675" w:type="dxa"/>
          </w:tcPr>
          <w:p w:rsidR="00267BBF" w:rsidP="00267BBF" w:rsidRDefault="00267BBF" w14:paraId="3BFAA65D" w14:textId="77777777">
            <w:r>
              <w:t>120</w:t>
            </w:r>
          </w:p>
        </w:tc>
      </w:tr>
      <w:tr w:rsidR="00267BBF" w:rsidTr="00267BBF" w14:paraId="1714BAC8" w14:textId="77777777">
        <w:tc>
          <w:tcPr>
            <w:tcW w:w="4675" w:type="dxa"/>
          </w:tcPr>
          <w:p w:rsidRPr="00A837F2" w:rsidR="00267BBF" w:rsidP="00267BBF" w:rsidRDefault="00267BBF" w14:paraId="6BAB8B52" w14:textId="77777777">
            <w:r w:rsidRPr="00A837F2">
              <w:t>Minimum Numeric Characters</w:t>
            </w:r>
          </w:p>
        </w:tc>
        <w:tc>
          <w:tcPr>
            <w:tcW w:w="4675" w:type="dxa"/>
          </w:tcPr>
          <w:p w:rsidR="00267BBF" w:rsidP="00267BBF" w:rsidRDefault="00267BBF" w14:paraId="2F0CBF54" w14:textId="77777777">
            <w:r>
              <w:t>1</w:t>
            </w:r>
          </w:p>
        </w:tc>
      </w:tr>
      <w:tr w:rsidR="00267BBF" w:rsidTr="00267BBF" w14:paraId="4CEEB1DF" w14:textId="77777777">
        <w:tc>
          <w:tcPr>
            <w:tcW w:w="4675" w:type="dxa"/>
          </w:tcPr>
          <w:p w:rsidRPr="00A837F2" w:rsidR="00267BBF" w:rsidP="00267BBF" w:rsidRDefault="00267BBF" w14:paraId="114E4627" w14:textId="77777777">
            <w:r w:rsidRPr="00A837F2">
              <w:t>Maximum Alphabet Characters</w:t>
            </w:r>
          </w:p>
        </w:tc>
        <w:tc>
          <w:tcPr>
            <w:tcW w:w="4675" w:type="dxa"/>
          </w:tcPr>
          <w:p w:rsidR="00267BBF" w:rsidP="00267BBF" w:rsidRDefault="00267BBF" w14:paraId="02E60231" w14:textId="77777777">
            <w:r>
              <w:t>2</w:t>
            </w:r>
          </w:p>
        </w:tc>
      </w:tr>
      <w:tr w:rsidR="00267BBF" w:rsidTr="00267BBF" w14:paraId="7BB8E1D7" w14:textId="77777777">
        <w:tc>
          <w:tcPr>
            <w:tcW w:w="4675" w:type="dxa"/>
          </w:tcPr>
          <w:p w:rsidRPr="00024838" w:rsidR="00267BBF" w:rsidP="00267BBF" w:rsidRDefault="00267BBF" w14:paraId="7C2A87F6" w14:textId="77777777">
            <w:r w:rsidRPr="00024838">
              <w:t>Min</w:t>
            </w:r>
            <w:r>
              <w:t>i</w:t>
            </w:r>
            <w:r w:rsidRPr="00024838">
              <w:t xml:space="preserve">mum </w:t>
            </w:r>
            <w:r>
              <w:t>Upper Case</w:t>
            </w:r>
            <w:r w:rsidRPr="00024838">
              <w:t xml:space="preserve"> Characters</w:t>
            </w:r>
          </w:p>
        </w:tc>
        <w:tc>
          <w:tcPr>
            <w:tcW w:w="4675" w:type="dxa"/>
          </w:tcPr>
          <w:p w:rsidR="00267BBF" w:rsidP="00267BBF" w:rsidRDefault="00267BBF" w14:paraId="06AED1F2" w14:textId="77777777">
            <w:r>
              <w:t>1</w:t>
            </w:r>
          </w:p>
        </w:tc>
      </w:tr>
      <w:tr w:rsidR="00267BBF" w:rsidTr="00267BBF" w14:paraId="31812ABC" w14:textId="77777777">
        <w:tc>
          <w:tcPr>
            <w:tcW w:w="4675" w:type="dxa"/>
          </w:tcPr>
          <w:p w:rsidRPr="00024838" w:rsidR="00267BBF" w:rsidP="00267BBF" w:rsidRDefault="00267BBF" w14:paraId="7EBCE665" w14:textId="77777777">
            <w:r w:rsidRPr="00024838">
              <w:t>Mi</w:t>
            </w:r>
            <w:r>
              <w:t>ni</w:t>
            </w:r>
            <w:r w:rsidRPr="00024838">
              <w:t xml:space="preserve">mum </w:t>
            </w:r>
            <w:r>
              <w:t>L</w:t>
            </w:r>
            <w:r w:rsidRPr="00024838">
              <w:t>ower</w:t>
            </w:r>
            <w:r>
              <w:t xml:space="preserve"> </w:t>
            </w:r>
            <w:r w:rsidRPr="00024838">
              <w:t>Case Characters</w:t>
            </w:r>
          </w:p>
        </w:tc>
        <w:tc>
          <w:tcPr>
            <w:tcW w:w="4675" w:type="dxa"/>
          </w:tcPr>
          <w:p w:rsidR="00267BBF" w:rsidP="00267BBF" w:rsidRDefault="00267BBF" w14:paraId="2FDFA31C" w14:textId="77777777">
            <w:r>
              <w:t>1</w:t>
            </w:r>
          </w:p>
        </w:tc>
      </w:tr>
      <w:tr w:rsidR="00267BBF" w:rsidTr="00267BBF" w14:paraId="7CF160F6" w14:textId="77777777">
        <w:tc>
          <w:tcPr>
            <w:tcW w:w="4675" w:type="dxa"/>
          </w:tcPr>
          <w:p w:rsidRPr="00024838" w:rsidR="00267BBF" w:rsidP="00267BBF" w:rsidRDefault="00267BBF" w14:paraId="435145AA" w14:textId="77777777">
            <w:r w:rsidRPr="00024838">
              <w:t>Maximum Incorrect Login attempts counter</w:t>
            </w:r>
          </w:p>
        </w:tc>
        <w:tc>
          <w:tcPr>
            <w:tcW w:w="4675" w:type="dxa"/>
          </w:tcPr>
          <w:p w:rsidR="00267BBF" w:rsidP="00267BBF" w:rsidRDefault="00267BBF" w14:paraId="1FEA5CA8" w14:textId="77777777">
            <w:r>
              <w:t>10</w:t>
            </w:r>
          </w:p>
        </w:tc>
      </w:tr>
      <w:tr w:rsidR="00267BBF" w:rsidTr="00267BBF" w14:paraId="7633B15D" w14:textId="77777777">
        <w:tc>
          <w:tcPr>
            <w:tcW w:w="4675" w:type="dxa"/>
          </w:tcPr>
          <w:p w:rsidRPr="00024838" w:rsidR="00267BBF" w:rsidP="00267BBF" w:rsidRDefault="00267BBF" w14:paraId="5321A597" w14:textId="6D27C79A">
            <w:r w:rsidRPr="00024838">
              <w:t>Lock Duration</w:t>
            </w:r>
          </w:p>
        </w:tc>
        <w:tc>
          <w:tcPr>
            <w:tcW w:w="4675" w:type="dxa"/>
          </w:tcPr>
          <w:p w:rsidR="00267BBF" w:rsidP="00267BBF" w:rsidRDefault="00267BBF" w14:paraId="4CDA852B" w14:textId="77777777">
            <w:r>
              <w:t>30</w:t>
            </w:r>
          </w:p>
        </w:tc>
      </w:tr>
      <w:tr w:rsidR="00267BBF" w:rsidTr="00267BBF" w14:paraId="0CDBC25A" w14:textId="77777777">
        <w:tc>
          <w:tcPr>
            <w:tcW w:w="4675" w:type="dxa"/>
          </w:tcPr>
          <w:p w:rsidRPr="00024838" w:rsidR="00267BBF" w:rsidP="00267BBF" w:rsidRDefault="00267BBF" w14:paraId="38282875" w14:textId="77777777">
            <w:r w:rsidRPr="00024838">
              <w:t>Disallow First Name</w:t>
            </w:r>
          </w:p>
        </w:tc>
        <w:tc>
          <w:tcPr>
            <w:tcW w:w="4675" w:type="dxa"/>
          </w:tcPr>
          <w:p w:rsidR="00267BBF" w:rsidP="00267BBF" w:rsidRDefault="00267BBF" w14:paraId="77A4EB17" w14:textId="77777777">
            <w:r>
              <w:t>Yes</w:t>
            </w:r>
          </w:p>
        </w:tc>
      </w:tr>
      <w:tr w:rsidR="00267BBF" w:rsidTr="00267BBF" w14:paraId="2189723C" w14:textId="77777777">
        <w:tc>
          <w:tcPr>
            <w:tcW w:w="4675" w:type="dxa"/>
          </w:tcPr>
          <w:p w:rsidRPr="00024838" w:rsidR="00267BBF" w:rsidP="00267BBF" w:rsidRDefault="00267BBF" w14:paraId="65BBA6DF" w14:textId="77777777">
            <w:r w:rsidRPr="00024838">
              <w:t>Disallow Last Name</w:t>
            </w:r>
          </w:p>
        </w:tc>
        <w:tc>
          <w:tcPr>
            <w:tcW w:w="4675" w:type="dxa"/>
          </w:tcPr>
          <w:p w:rsidR="00267BBF" w:rsidP="00267BBF" w:rsidRDefault="00267BBF" w14:paraId="6AFDB158" w14:textId="77777777">
            <w:r>
              <w:t>Yes</w:t>
            </w:r>
          </w:p>
        </w:tc>
      </w:tr>
      <w:tr w:rsidR="00267BBF" w:rsidTr="00267BBF" w14:paraId="2FABB9BF" w14:textId="77777777">
        <w:tc>
          <w:tcPr>
            <w:tcW w:w="4675" w:type="dxa"/>
          </w:tcPr>
          <w:p w:rsidR="00267BBF" w:rsidP="00267BBF" w:rsidRDefault="00267BBF" w14:paraId="30F0259D" w14:textId="77777777">
            <w:r w:rsidRPr="00024838">
              <w:t>Disallow user ID</w:t>
            </w:r>
          </w:p>
        </w:tc>
        <w:tc>
          <w:tcPr>
            <w:tcW w:w="4675" w:type="dxa"/>
          </w:tcPr>
          <w:p w:rsidR="00267BBF" w:rsidP="00267BBF" w:rsidRDefault="00267BBF" w14:paraId="07DFCC42" w14:textId="77777777">
            <w:r>
              <w:t>Yes</w:t>
            </w:r>
          </w:p>
        </w:tc>
      </w:tr>
    </w:tbl>
    <w:p w:rsidR="00D53084" w:rsidRDefault="00D53084" w14:paraId="69DE4019" w14:textId="77777777">
      <w:pPr>
        <w:rPr>
          <w:rFonts w:eastAsiaTheme="majorEastAsia" w:cstheme="majorBidi"/>
          <w:b/>
          <w:bCs/>
          <w:color w:val="548DD4" w:themeColor="text2" w:themeTint="99"/>
          <w:sz w:val="28"/>
          <w:szCs w:val="28"/>
        </w:rPr>
      </w:pPr>
      <w:r>
        <w:br w:type="page"/>
      </w:r>
    </w:p>
    <w:p w:rsidR="00574244" w:rsidP="00574244" w:rsidRDefault="00574244" w14:paraId="18275AF4" w14:textId="0487D40A">
      <w:pPr>
        <w:pStyle w:val="Heading1"/>
      </w:pPr>
      <w:bookmarkStart w:name="_Toc17816800" w:id="12"/>
      <w:r>
        <w:lastRenderedPageBreak/>
        <w:t>Non-Functional Requirements:</w:t>
      </w:r>
      <w:bookmarkEnd w:id="12"/>
    </w:p>
    <w:p w:rsidR="00574244" w:rsidP="000F7939" w:rsidRDefault="00574244" w14:paraId="38D8FFEF" w14:textId="77777777">
      <w:pPr>
        <w:pStyle w:val="ListParagraph"/>
        <w:numPr>
          <w:ilvl w:val="0"/>
          <w:numId w:val="13"/>
        </w:numPr>
      </w:pPr>
      <w:r>
        <w:t>Data replication / reconciliation should handle potential issues between the data nodes in odd cases of up/down.</w:t>
      </w:r>
    </w:p>
    <w:p w:rsidR="00574244" w:rsidP="000F7939" w:rsidRDefault="00574244" w14:paraId="77DF3DA0" w14:textId="77777777">
      <w:pPr>
        <w:pStyle w:val="ListParagraph"/>
        <w:numPr>
          <w:ilvl w:val="0"/>
          <w:numId w:val="13"/>
        </w:numPr>
      </w:pPr>
      <w:r>
        <w:t>TLS 1.2 for all data communication.</w:t>
      </w:r>
    </w:p>
    <w:p w:rsidR="00574244" w:rsidP="000F7939" w:rsidRDefault="00574244" w14:paraId="4A4C201B" w14:textId="77777777">
      <w:pPr>
        <w:pStyle w:val="ListParagraph"/>
        <w:numPr>
          <w:ilvl w:val="0"/>
          <w:numId w:val="13"/>
        </w:numPr>
      </w:pPr>
      <w:r>
        <w:t>Saviynt or Simeio standard SDLC and security procedures on all custom code.</w:t>
      </w:r>
    </w:p>
    <w:p w:rsidR="00574244" w:rsidP="000F7939" w:rsidRDefault="00574244" w14:paraId="657884BF" w14:textId="77777777">
      <w:pPr>
        <w:pStyle w:val="ListParagraph"/>
        <w:numPr>
          <w:ilvl w:val="0"/>
          <w:numId w:val="13"/>
        </w:numPr>
      </w:pPr>
      <w:r>
        <w:t>OVA-based image will be shared by team with Saviynt version 5.3.1 and CentOS 7.0 installed and pre-configured.</w:t>
      </w:r>
    </w:p>
    <w:p w:rsidR="00574244" w:rsidP="000F7939" w:rsidRDefault="00574244" w14:paraId="5B898487" w14:textId="77777777">
      <w:pPr>
        <w:pStyle w:val="ListParagraph"/>
        <w:numPr>
          <w:ilvl w:val="0"/>
          <w:numId w:val="13"/>
        </w:numPr>
      </w:pPr>
      <w:r>
        <w:t xml:space="preserve">Database used is Maria DB which is </w:t>
      </w:r>
      <w:proofErr w:type="gramStart"/>
      <w:r>
        <w:t>similar to</w:t>
      </w:r>
      <w:proofErr w:type="gramEnd"/>
      <w:r>
        <w:t xml:space="preserve"> MySQL and has capability to support Galera clustering.</w:t>
      </w:r>
    </w:p>
    <w:p w:rsidR="00574244" w:rsidP="000F7939" w:rsidRDefault="00574244" w14:paraId="45AE1386" w14:textId="77777777">
      <w:pPr>
        <w:pStyle w:val="ListParagraph"/>
        <w:numPr>
          <w:ilvl w:val="0"/>
          <w:numId w:val="13"/>
        </w:numPr>
      </w:pPr>
      <w:r>
        <w:t>DBs per environment will be configured as master/slave, supporting synchronous replication.</w:t>
      </w:r>
    </w:p>
    <w:p w:rsidR="00574244" w:rsidP="000F7939" w:rsidRDefault="00574244" w14:paraId="3DB51CCB" w14:textId="45520CB1">
      <w:pPr>
        <w:pStyle w:val="ListParagraph"/>
        <w:numPr>
          <w:ilvl w:val="0"/>
          <w:numId w:val="13"/>
        </w:numPr>
      </w:pPr>
      <w:r>
        <w:t xml:space="preserve">Saviynt </w:t>
      </w:r>
      <w:r w:rsidR="00D53084">
        <w:t xml:space="preserve">servers </w:t>
      </w:r>
      <w:r>
        <w:t>can be configured as UI app server for user traffic and UI jobs server for task jobs.</w:t>
      </w:r>
    </w:p>
    <w:p w:rsidRPr="00B21C78" w:rsidR="00574244" w:rsidP="000F7939" w:rsidRDefault="00574244" w14:paraId="681E74CE" w14:textId="77777777">
      <w:pPr>
        <w:pStyle w:val="ListParagraph"/>
        <w:numPr>
          <w:ilvl w:val="0"/>
          <w:numId w:val="13"/>
        </w:numPr>
      </w:pPr>
      <w:r>
        <w:t>Multi-site active/passive architecture for all layers.</w:t>
      </w:r>
    </w:p>
    <w:p w:rsidR="00574244" w:rsidP="009A1CA7" w:rsidRDefault="00574244" w14:paraId="7373F39A" w14:textId="77777777">
      <w:pPr>
        <w:pStyle w:val="Heading2"/>
      </w:pPr>
      <w:bookmarkStart w:name="_Toc15673682" w:id="13"/>
      <w:bookmarkStart w:name="_Toc17816801" w:id="14"/>
      <w:r w:rsidRPr="00A47EDD">
        <w:t xml:space="preserve">Development </w:t>
      </w:r>
      <w:r>
        <w:t>S</w:t>
      </w:r>
      <w:r w:rsidRPr="00A47EDD">
        <w:t xml:space="preserve">ervers &amp; </w:t>
      </w:r>
      <w:r>
        <w:t>S</w:t>
      </w:r>
      <w:r w:rsidRPr="00A47EDD">
        <w:t>pecifications:</w:t>
      </w:r>
      <w:bookmarkEnd w:id="13"/>
      <w:bookmarkEnd w:id="14"/>
    </w:p>
    <w:p w:rsidR="00574244" w:rsidP="000F7939" w:rsidRDefault="00574244" w14:paraId="425542F2" w14:textId="71F48267">
      <w:pPr>
        <w:pStyle w:val="ListParagraph"/>
        <w:numPr>
          <w:ilvl w:val="0"/>
          <w:numId w:val="12"/>
        </w:numPr>
        <w:ind w:left="720"/>
      </w:pPr>
      <w:r>
        <w:t xml:space="preserve">2x Web Server: 2x Xenon vCPU, </w:t>
      </w:r>
      <w:r w:rsidR="00567A61">
        <w:t>16</w:t>
      </w:r>
      <w:r>
        <w:t>GB RAM</w:t>
      </w:r>
    </w:p>
    <w:p w:rsidR="00574244" w:rsidP="000F7939" w:rsidRDefault="00574244" w14:paraId="5BF61C3F" w14:textId="66077203">
      <w:pPr>
        <w:pStyle w:val="ListParagraph"/>
        <w:numPr>
          <w:ilvl w:val="0"/>
          <w:numId w:val="12"/>
        </w:numPr>
        <w:ind w:left="720"/>
      </w:pPr>
      <w:r>
        <w:t xml:space="preserve">2x App Server – Saviynt Security Manager: 2x Xenon vCPU, </w:t>
      </w:r>
      <w:r w:rsidR="00567A61">
        <w:t>8</w:t>
      </w:r>
      <w:r>
        <w:t>GB RAM</w:t>
      </w:r>
    </w:p>
    <w:p w:rsidR="00574244" w:rsidP="000F7939" w:rsidRDefault="00574244" w14:paraId="0BA69107" w14:textId="77777777">
      <w:pPr>
        <w:pStyle w:val="ListParagraph"/>
        <w:numPr>
          <w:ilvl w:val="0"/>
          <w:numId w:val="12"/>
        </w:numPr>
        <w:ind w:left="720"/>
      </w:pPr>
      <w:r>
        <w:t>2x Identity Audit &amp; WF DB – MySQL: 2x Xenon vCPU, 8GB RAM</w:t>
      </w:r>
    </w:p>
    <w:p w:rsidR="00990A3A" w:rsidP="00990A3A" w:rsidRDefault="00990A3A" w14:paraId="361ED468" w14:textId="77777777">
      <w:pPr>
        <w:pStyle w:val="Heading2"/>
      </w:pPr>
      <w:bookmarkStart w:name="_Toc15673683" w:id="15"/>
      <w:bookmarkStart w:name="_Toc17816802" w:id="16"/>
      <w:r>
        <w:t>Test S</w:t>
      </w:r>
      <w:r w:rsidRPr="00A47EDD">
        <w:t xml:space="preserve">ervers &amp; </w:t>
      </w:r>
      <w:r>
        <w:t>S</w:t>
      </w:r>
      <w:r w:rsidRPr="00A47EDD">
        <w:t>pecifications:</w:t>
      </w:r>
      <w:bookmarkEnd w:id="15"/>
      <w:bookmarkEnd w:id="16"/>
    </w:p>
    <w:p w:rsidR="00990A3A" w:rsidP="000F7939" w:rsidRDefault="00990A3A" w14:paraId="57C75D11" w14:textId="06277FEA">
      <w:pPr>
        <w:pStyle w:val="ListParagraph"/>
        <w:numPr>
          <w:ilvl w:val="0"/>
          <w:numId w:val="12"/>
        </w:numPr>
        <w:ind w:left="720"/>
      </w:pPr>
      <w:r>
        <w:t xml:space="preserve">4x Web Server: 4x Xenon vCPU, </w:t>
      </w:r>
      <w:r w:rsidR="00567A61">
        <w:t>32</w:t>
      </w:r>
      <w:r>
        <w:t>GB RAM</w:t>
      </w:r>
    </w:p>
    <w:p w:rsidR="00990A3A" w:rsidP="000F7939" w:rsidRDefault="00990A3A" w14:paraId="164A335D" w14:textId="1C2716E6">
      <w:pPr>
        <w:pStyle w:val="ListParagraph"/>
        <w:numPr>
          <w:ilvl w:val="0"/>
          <w:numId w:val="12"/>
        </w:numPr>
        <w:ind w:left="720"/>
      </w:pPr>
      <w:r>
        <w:t xml:space="preserve">4x App Server – Saviynt Security Manager: 4x Xenon vCPU, </w:t>
      </w:r>
      <w:r w:rsidR="00567A61">
        <w:t>16</w:t>
      </w:r>
      <w:r>
        <w:t>GB RAM</w:t>
      </w:r>
    </w:p>
    <w:p w:rsidR="00990A3A" w:rsidP="00990A3A" w:rsidRDefault="00990A3A" w14:paraId="3EB968AC" w14:textId="65C3DC1F">
      <w:pPr>
        <w:pStyle w:val="ListParagraph"/>
        <w:numPr>
          <w:ilvl w:val="0"/>
          <w:numId w:val="12"/>
        </w:numPr>
        <w:ind w:left="720"/>
      </w:pPr>
      <w:r>
        <w:t>2x Identity Audit &amp; WF DB – MySQL: 4x Xenon vCPU, 16GB RAM</w:t>
      </w:r>
    </w:p>
    <w:p w:rsidR="00990A3A" w:rsidP="00990A3A" w:rsidRDefault="00990A3A" w14:paraId="6EC0185D" w14:textId="77777777">
      <w:pPr>
        <w:pStyle w:val="Heading2"/>
      </w:pPr>
      <w:bookmarkStart w:name="_Toc15673684" w:id="17"/>
      <w:bookmarkStart w:name="_Toc17816803" w:id="18"/>
      <w:r w:rsidRPr="00A138A5">
        <w:t>Production Servers &amp; Specifications:</w:t>
      </w:r>
      <w:bookmarkEnd w:id="17"/>
      <w:bookmarkEnd w:id="18"/>
    </w:p>
    <w:p w:rsidR="00990A3A" w:rsidP="000F7939" w:rsidRDefault="00990A3A" w14:paraId="5A739448" w14:textId="7CB7FA3B">
      <w:pPr>
        <w:pStyle w:val="ListParagraph"/>
        <w:numPr>
          <w:ilvl w:val="0"/>
          <w:numId w:val="12"/>
        </w:numPr>
        <w:ind w:left="720"/>
      </w:pPr>
      <w:r>
        <w:t xml:space="preserve">4x Web Server: 4x Xenon vCPU, </w:t>
      </w:r>
      <w:r w:rsidR="00567A61">
        <w:t>32</w:t>
      </w:r>
      <w:r>
        <w:t>GB RAM</w:t>
      </w:r>
    </w:p>
    <w:p w:rsidR="00990A3A" w:rsidP="000F7939" w:rsidRDefault="00990A3A" w14:paraId="1F0C6899" w14:textId="77777777">
      <w:pPr>
        <w:pStyle w:val="ListParagraph"/>
        <w:numPr>
          <w:ilvl w:val="0"/>
          <w:numId w:val="12"/>
        </w:numPr>
        <w:ind w:left="720"/>
      </w:pPr>
      <w:r>
        <w:t>4x App Server – Saviynt Security Manager: 4x Xenon vCPU, 16GB RAM</w:t>
      </w:r>
    </w:p>
    <w:p w:rsidR="00990A3A" w:rsidP="000F7939" w:rsidRDefault="00990A3A" w14:paraId="3A157246" w14:textId="77777777">
      <w:pPr>
        <w:pStyle w:val="ListParagraph"/>
        <w:numPr>
          <w:ilvl w:val="0"/>
          <w:numId w:val="12"/>
        </w:numPr>
        <w:ind w:left="720"/>
      </w:pPr>
      <w:r>
        <w:t>2x Identity Audit &amp; WF DB – MySQL: 4x Xenon vCPU, 16GB RAM</w:t>
      </w:r>
    </w:p>
    <w:p w:rsidR="00D53084" w:rsidP="00D53084" w:rsidRDefault="00D53084" w14:paraId="41E1ECDF" w14:textId="77777777">
      <w:pPr>
        <w:pStyle w:val="ListParagraph"/>
        <w:ind w:left="1152" w:firstLine="0"/>
      </w:pPr>
    </w:p>
    <w:p w:rsidRPr="00574244" w:rsidR="00D53084" w:rsidP="00D53084" w:rsidRDefault="00D53084" w14:paraId="13490547" w14:textId="77777777">
      <w:pPr>
        <w:pStyle w:val="ListParagraph"/>
        <w:ind w:left="1152" w:firstLine="0"/>
      </w:pPr>
      <w:r w:rsidRPr="00574244">
        <w:rPr>
          <w:b/>
        </w:rPr>
        <w:t xml:space="preserve">Note: </w:t>
      </w:r>
      <w:r>
        <w:t xml:space="preserve">Physical and virtual servers both ok, Dedicated DB servers for Galera Cluster: Any modern HD will provide </w:t>
      </w:r>
      <w:proofErr w:type="gramStart"/>
      <w:r>
        <w:t>sufficient</w:t>
      </w:r>
      <w:proofErr w:type="gramEnd"/>
      <w:r>
        <w:t xml:space="preserve"> local storage, preferable SSD storage for DB; 1-10 GB of data storage depending on the archive frequency and transaction rates.</w:t>
      </w:r>
    </w:p>
    <w:p w:rsidR="0089482C" w:rsidP="0089482C" w:rsidRDefault="0089482C" w14:paraId="5F159E25" w14:textId="5F0480D3">
      <w:pPr>
        <w:rPr>
          <w:b/>
        </w:rPr>
      </w:pPr>
    </w:p>
    <w:p w:rsidR="00D53084" w:rsidRDefault="00D53084" w14:paraId="054C9C44" w14:textId="77777777">
      <w:pPr>
        <w:rPr>
          <w:rFonts w:eastAsiaTheme="majorEastAsia" w:cstheme="majorBidi"/>
          <w:b/>
          <w:bCs/>
          <w:color w:val="548DD4" w:themeColor="text2" w:themeTint="99"/>
          <w:sz w:val="28"/>
          <w:szCs w:val="28"/>
        </w:rPr>
      </w:pPr>
      <w:r>
        <w:br w:type="page"/>
      </w:r>
    </w:p>
    <w:p w:rsidR="0089482C" w:rsidP="0089482C" w:rsidRDefault="0089482C" w14:paraId="4ACF0887" w14:textId="13642E30">
      <w:pPr>
        <w:pStyle w:val="Heading1"/>
      </w:pPr>
      <w:bookmarkStart w:name="_Toc17816804" w:id="19"/>
      <w:r w:rsidRPr="0089482C">
        <w:lastRenderedPageBreak/>
        <w:t>Functional Requirements</w:t>
      </w:r>
      <w:r>
        <w:t>:</w:t>
      </w:r>
      <w:bookmarkEnd w:id="19"/>
    </w:p>
    <w:p w:rsidR="0089482C" w:rsidP="0089482C" w:rsidRDefault="0089482C" w14:paraId="401BFAA2" w14:textId="175F67FE">
      <w:pPr>
        <w:ind w:left="450" w:firstLine="0"/>
      </w:pPr>
      <w:r w:rsidRPr="0089482C">
        <w:t xml:space="preserve">This section describes the functional requirements for Saviynt Security Manager (SSM) implementation at </w:t>
      </w:r>
      <w:r w:rsidR="001957C6">
        <w:t>MPC</w:t>
      </w:r>
      <w:r w:rsidRPr="0089482C">
        <w:t>.</w:t>
      </w:r>
    </w:p>
    <w:p w:rsidR="005430D5" w:rsidP="0089482C" w:rsidRDefault="005430D5" w14:paraId="42254AB3" w14:textId="77777777">
      <w:pPr>
        <w:ind w:left="450" w:firstLine="0"/>
      </w:pPr>
    </w:p>
    <w:p w:rsidRPr="005430D5" w:rsidR="00F910A5" w:rsidP="005430D5" w:rsidRDefault="00033DAB" w14:paraId="71F08608" w14:textId="28FBE24F">
      <w:pPr>
        <w:spacing w:before="120"/>
        <w:ind w:left="446"/>
        <w:rPr>
          <w:b/>
          <w:bCs/>
          <w:color w:val="548DD4" w:themeColor="text2" w:themeTint="99"/>
          <w:sz w:val="28"/>
          <w:szCs w:val="28"/>
        </w:rPr>
      </w:pPr>
      <w:r w:rsidRPr="005430D5">
        <w:rPr>
          <w:b/>
          <w:bCs/>
          <w:color w:val="548DD4" w:themeColor="text2" w:themeTint="99"/>
          <w:sz w:val="28"/>
          <w:szCs w:val="28"/>
        </w:rPr>
        <w:t>User Processes</w:t>
      </w:r>
      <w:r w:rsidRPr="005430D5" w:rsidR="00A92819">
        <w:rPr>
          <w:b/>
          <w:bCs/>
          <w:color w:val="548DD4" w:themeColor="text2" w:themeTint="99"/>
          <w:sz w:val="28"/>
          <w:szCs w:val="28"/>
        </w:rPr>
        <w:t>:</w:t>
      </w:r>
    </w:p>
    <w:tbl>
      <w:tblPr>
        <w:tblW w:w="1005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32"/>
        <w:gridCol w:w="8820"/>
      </w:tblGrid>
      <w:tr w:rsidRPr="00CB7D43" w:rsidR="00607693" w:rsidTr="002D1508" w14:paraId="59E59329" w14:textId="77777777">
        <w:trPr>
          <w:cantSplit/>
          <w:tblHeader/>
        </w:trPr>
        <w:tc>
          <w:tcPr>
            <w:tcW w:w="1232" w:type="dxa"/>
            <w:shd w:val="clear" w:color="auto" w:fill="8DB3E2" w:themeFill="text2" w:themeFillTint="66"/>
          </w:tcPr>
          <w:p w:rsidRPr="00A54F60" w:rsidR="00607693" w:rsidP="002D1508" w:rsidRDefault="00607693" w14:paraId="5223D4C4" w14:textId="77777777">
            <w:pPr>
              <w:pStyle w:val="TableText"/>
              <w:jc w:val="center"/>
              <w:rPr>
                <w:rFonts w:asciiTheme="minorHAnsi" w:hAnsiTheme="minorHAnsi" w:cstheme="minorHAnsi"/>
                <w:b/>
                <w:noProof/>
                <w:color w:val="000000" w:themeColor="text1"/>
                <w:sz w:val="22"/>
                <w:szCs w:val="22"/>
              </w:rPr>
            </w:pPr>
            <w:r w:rsidRPr="00A54F60">
              <w:rPr>
                <w:rFonts w:asciiTheme="minorHAnsi" w:hAnsiTheme="minorHAnsi" w:cstheme="minorHAnsi"/>
                <w:b/>
                <w:noProof/>
                <w:color w:val="000000" w:themeColor="text1"/>
                <w:sz w:val="22"/>
                <w:szCs w:val="22"/>
              </w:rPr>
              <w:t>FR#</w:t>
            </w:r>
          </w:p>
        </w:tc>
        <w:tc>
          <w:tcPr>
            <w:tcW w:w="8820" w:type="dxa"/>
            <w:shd w:val="clear" w:color="auto" w:fill="8DB3E2" w:themeFill="text2" w:themeFillTint="66"/>
          </w:tcPr>
          <w:p w:rsidRPr="0001142E" w:rsidR="00607693" w:rsidP="002D1508" w:rsidRDefault="00607693" w14:paraId="43A63254" w14:textId="77777777">
            <w:pPr>
              <w:pStyle w:val="TableText"/>
              <w:ind w:left="360"/>
              <w:jc w:val="center"/>
              <w:rPr>
                <w:rFonts w:asciiTheme="minorHAnsi" w:hAnsiTheme="minorHAnsi" w:cstheme="minorHAnsi"/>
                <w:b/>
                <w:noProof/>
                <w:color w:val="000000" w:themeColor="text1"/>
              </w:rPr>
            </w:pPr>
            <w:r w:rsidRPr="0001142E">
              <w:rPr>
                <w:rFonts w:asciiTheme="minorHAnsi" w:hAnsiTheme="minorHAnsi" w:cstheme="minorHAnsi"/>
                <w:b/>
                <w:noProof/>
                <w:color w:val="000000" w:themeColor="text1"/>
              </w:rPr>
              <w:t>Requirements</w:t>
            </w:r>
          </w:p>
        </w:tc>
      </w:tr>
      <w:tr w:rsidRPr="00607693" w:rsidR="00607693" w:rsidTr="002D1508" w14:paraId="38A343EA" w14:textId="77777777">
        <w:trPr>
          <w:cantSplit/>
        </w:trPr>
        <w:tc>
          <w:tcPr>
            <w:tcW w:w="1232" w:type="dxa"/>
          </w:tcPr>
          <w:p w:rsidRPr="00607693" w:rsidR="00607693" w:rsidP="002D1508" w:rsidRDefault="00607693" w14:paraId="574B7325" w14:textId="77777777">
            <w:pPr>
              <w:pStyle w:val="TableText"/>
              <w:ind w:left="360"/>
              <w:rPr>
                <w:rFonts w:asciiTheme="minorHAnsi" w:hAnsiTheme="minorHAnsi" w:cstheme="minorHAnsi"/>
                <w:noProof/>
                <w:color w:val="000000" w:themeColor="text1"/>
                <w:szCs w:val="18"/>
              </w:rPr>
            </w:pPr>
            <w:r w:rsidRPr="00607693">
              <w:rPr>
                <w:rFonts w:asciiTheme="minorHAnsi" w:hAnsiTheme="minorHAnsi" w:cstheme="minorHAnsi"/>
                <w:noProof/>
                <w:color w:val="000000" w:themeColor="text1"/>
                <w:szCs w:val="18"/>
              </w:rPr>
              <w:t>FR: 13.1</w:t>
            </w:r>
          </w:p>
        </w:tc>
        <w:tc>
          <w:tcPr>
            <w:tcW w:w="8820" w:type="dxa"/>
            <w:shd w:val="clear" w:color="auto" w:fill="auto"/>
          </w:tcPr>
          <w:p w:rsidRPr="00607693" w:rsidR="00607693" w:rsidP="002D1508" w:rsidRDefault="00607693" w14:paraId="048D37D3" w14:textId="77777777">
            <w:pPr>
              <w:pStyle w:val="TableText"/>
              <w:ind w:left="360"/>
              <w:rPr>
                <w:rFonts w:asciiTheme="minorHAnsi" w:hAnsiTheme="minorHAnsi" w:cstheme="minorHAnsi"/>
                <w:noProof/>
                <w:color w:val="000000" w:themeColor="text1"/>
              </w:rPr>
            </w:pPr>
            <w:r w:rsidRPr="00607693">
              <w:rPr>
                <w:rFonts w:asciiTheme="minorHAnsi" w:hAnsiTheme="minorHAnsi" w:cstheme="minorHAnsi"/>
                <w:noProof/>
                <w:color w:val="000000" w:themeColor="text1"/>
              </w:rPr>
              <w:t>Creating employee from incremental recon job</w:t>
            </w:r>
          </w:p>
        </w:tc>
      </w:tr>
      <w:tr w:rsidRPr="00607693" w:rsidR="00607693" w:rsidTr="002D1508" w14:paraId="0E27FC4F" w14:textId="77777777">
        <w:trPr>
          <w:cantSplit/>
        </w:trPr>
        <w:tc>
          <w:tcPr>
            <w:tcW w:w="1232" w:type="dxa"/>
          </w:tcPr>
          <w:p w:rsidRPr="00607693" w:rsidR="00607693" w:rsidP="002D1508" w:rsidRDefault="00607693" w14:paraId="6A712C91" w14:textId="77777777">
            <w:pPr>
              <w:pStyle w:val="TableText"/>
              <w:ind w:left="360"/>
              <w:rPr>
                <w:rFonts w:asciiTheme="minorHAnsi" w:hAnsiTheme="minorHAnsi" w:cstheme="minorHAnsi"/>
                <w:noProof/>
                <w:color w:val="000000" w:themeColor="text1"/>
                <w:szCs w:val="18"/>
              </w:rPr>
            </w:pPr>
            <w:r w:rsidRPr="00607693">
              <w:rPr>
                <w:rFonts w:asciiTheme="minorHAnsi" w:hAnsiTheme="minorHAnsi" w:cstheme="minorHAnsi"/>
                <w:noProof/>
                <w:color w:val="000000" w:themeColor="text1"/>
                <w:szCs w:val="18"/>
              </w:rPr>
              <w:t>FR: 13.2</w:t>
            </w:r>
          </w:p>
        </w:tc>
        <w:tc>
          <w:tcPr>
            <w:tcW w:w="8820" w:type="dxa"/>
            <w:shd w:val="clear" w:color="auto" w:fill="auto"/>
          </w:tcPr>
          <w:p w:rsidRPr="00607693" w:rsidR="00607693" w:rsidP="002D1508" w:rsidRDefault="00607693" w14:paraId="12C7983C" w14:textId="77777777">
            <w:pPr>
              <w:pStyle w:val="TableText"/>
              <w:ind w:left="360"/>
              <w:rPr>
                <w:rFonts w:asciiTheme="minorHAnsi" w:hAnsiTheme="minorHAnsi" w:cstheme="minorHAnsi"/>
                <w:noProof/>
                <w:color w:val="000000" w:themeColor="text1"/>
              </w:rPr>
            </w:pPr>
            <w:r w:rsidRPr="00607693">
              <w:rPr>
                <w:rFonts w:asciiTheme="minorHAnsi" w:hAnsiTheme="minorHAnsi" w:cstheme="minorHAnsi"/>
                <w:noProof/>
                <w:color w:val="000000" w:themeColor="text1"/>
              </w:rPr>
              <w:t>Creating employee from non-incremental recon job for all users</w:t>
            </w:r>
          </w:p>
        </w:tc>
      </w:tr>
      <w:tr w:rsidRPr="00607693" w:rsidR="00607693" w:rsidTr="002D1508" w14:paraId="1D9D0D79" w14:textId="77777777">
        <w:trPr>
          <w:cantSplit/>
        </w:trPr>
        <w:tc>
          <w:tcPr>
            <w:tcW w:w="1232" w:type="dxa"/>
          </w:tcPr>
          <w:p w:rsidRPr="00607693" w:rsidR="00607693" w:rsidP="002D1508" w:rsidRDefault="00607693" w14:paraId="2F071341" w14:textId="77777777">
            <w:pPr>
              <w:pStyle w:val="TableText"/>
              <w:ind w:left="360"/>
              <w:rPr>
                <w:rFonts w:asciiTheme="minorHAnsi" w:hAnsiTheme="minorHAnsi" w:cstheme="minorHAnsi"/>
                <w:noProof/>
                <w:color w:val="000000" w:themeColor="text1"/>
                <w:szCs w:val="18"/>
              </w:rPr>
            </w:pPr>
            <w:r w:rsidRPr="00607693">
              <w:rPr>
                <w:rFonts w:asciiTheme="minorHAnsi" w:hAnsiTheme="minorHAnsi" w:cstheme="minorHAnsi"/>
                <w:noProof/>
                <w:color w:val="000000" w:themeColor="text1"/>
                <w:szCs w:val="18"/>
              </w:rPr>
              <w:t>FR: 13.3</w:t>
            </w:r>
          </w:p>
        </w:tc>
        <w:tc>
          <w:tcPr>
            <w:tcW w:w="8820" w:type="dxa"/>
            <w:shd w:val="clear" w:color="auto" w:fill="auto"/>
          </w:tcPr>
          <w:p w:rsidRPr="00607693" w:rsidR="00607693" w:rsidP="002D1508" w:rsidRDefault="00607693" w14:paraId="3D7A7310" w14:textId="53CFC2D3">
            <w:pPr>
              <w:pStyle w:val="TableText"/>
              <w:ind w:left="360"/>
              <w:rPr>
                <w:rFonts w:asciiTheme="minorHAnsi" w:hAnsiTheme="minorHAnsi" w:cstheme="minorHAnsi"/>
                <w:noProof/>
                <w:color w:val="000000" w:themeColor="text1"/>
              </w:rPr>
            </w:pPr>
            <w:r w:rsidRPr="00607693">
              <w:rPr>
                <w:rFonts w:asciiTheme="minorHAnsi" w:hAnsiTheme="minorHAnsi" w:cstheme="minorHAnsi"/>
                <w:noProof/>
                <w:color w:val="000000" w:themeColor="text1"/>
              </w:rPr>
              <w:t>Creati</w:t>
            </w:r>
            <w:r w:rsidR="00F10813">
              <w:rPr>
                <w:rFonts w:asciiTheme="minorHAnsi" w:hAnsiTheme="minorHAnsi" w:cstheme="minorHAnsi"/>
                <w:noProof/>
                <w:color w:val="000000" w:themeColor="text1"/>
              </w:rPr>
              <w:t>ng</w:t>
            </w:r>
            <w:r w:rsidR="00673137">
              <w:rPr>
                <w:rFonts w:asciiTheme="minorHAnsi" w:hAnsiTheme="minorHAnsi" w:cstheme="minorHAnsi"/>
                <w:noProof/>
                <w:color w:val="000000" w:themeColor="text1"/>
              </w:rPr>
              <w:t xml:space="preserve"> </w:t>
            </w:r>
            <w:r w:rsidRPr="00607693">
              <w:rPr>
                <w:rFonts w:asciiTheme="minorHAnsi" w:hAnsiTheme="minorHAnsi" w:cstheme="minorHAnsi"/>
                <w:noProof/>
                <w:color w:val="000000" w:themeColor="text1"/>
              </w:rPr>
              <w:t>non-employee users</w:t>
            </w:r>
          </w:p>
        </w:tc>
      </w:tr>
      <w:tr w:rsidRPr="00607693" w:rsidR="00607693" w:rsidTr="002D1508" w14:paraId="13365751" w14:textId="77777777">
        <w:trPr>
          <w:cantSplit/>
        </w:trPr>
        <w:tc>
          <w:tcPr>
            <w:tcW w:w="1232" w:type="dxa"/>
          </w:tcPr>
          <w:p w:rsidRPr="00607693" w:rsidR="00607693" w:rsidP="002D1508" w:rsidRDefault="00607693" w14:paraId="2D1A9A93" w14:textId="77777777">
            <w:pPr>
              <w:pStyle w:val="TableText"/>
              <w:ind w:left="360"/>
              <w:rPr>
                <w:rFonts w:asciiTheme="minorHAnsi" w:hAnsiTheme="minorHAnsi" w:cstheme="minorHAnsi"/>
                <w:noProof/>
                <w:color w:val="000000" w:themeColor="text1"/>
                <w:szCs w:val="18"/>
              </w:rPr>
            </w:pPr>
            <w:r w:rsidRPr="00607693">
              <w:rPr>
                <w:rFonts w:asciiTheme="minorHAnsi" w:hAnsiTheme="minorHAnsi" w:cstheme="minorHAnsi"/>
                <w:noProof/>
                <w:color w:val="000000" w:themeColor="text1"/>
                <w:szCs w:val="18"/>
              </w:rPr>
              <w:t>FR: 13.4</w:t>
            </w:r>
          </w:p>
        </w:tc>
        <w:tc>
          <w:tcPr>
            <w:tcW w:w="8820" w:type="dxa"/>
            <w:shd w:val="clear" w:color="auto" w:fill="auto"/>
          </w:tcPr>
          <w:p w:rsidRPr="00607693" w:rsidR="00607693" w:rsidP="002D1508" w:rsidRDefault="00607693" w14:paraId="70A8B50B" w14:textId="03849109">
            <w:pPr>
              <w:pStyle w:val="TableText"/>
              <w:ind w:left="360"/>
              <w:rPr>
                <w:rFonts w:asciiTheme="minorHAnsi" w:hAnsiTheme="minorHAnsi" w:cstheme="minorHAnsi"/>
                <w:noProof/>
                <w:color w:val="000000" w:themeColor="text1"/>
              </w:rPr>
            </w:pPr>
            <w:r w:rsidRPr="00607693">
              <w:rPr>
                <w:rFonts w:asciiTheme="minorHAnsi" w:hAnsiTheme="minorHAnsi" w:cstheme="minorHAnsi"/>
                <w:noProof/>
                <w:color w:val="000000" w:themeColor="text1"/>
              </w:rPr>
              <w:t>Updati</w:t>
            </w:r>
            <w:r w:rsidR="00F10813">
              <w:rPr>
                <w:rFonts w:asciiTheme="minorHAnsi" w:hAnsiTheme="minorHAnsi" w:cstheme="minorHAnsi"/>
                <w:noProof/>
                <w:color w:val="000000" w:themeColor="text1"/>
              </w:rPr>
              <w:t>ng</w:t>
            </w:r>
            <w:r w:rsidRPr="00607693">
              <w:rPr>
                <w:rFonts w:asciiTheme="minorHAnsi" w:hAnsiTheme="minorHAnsi" w:cstheme="minorHAnsi"/>
                <w:noProof/>
                <w:color w:val="000000" w:themeColor="text1"/>
              </w:rPr>
              <w:t xml:space="preserve"> </w:t>
            </w:r>
            <w:r w:rsidR="00F10813">
              <w:rPr>
                <w:rFonts w:asciiTheme="minorHAnsi" w:hAnsiTheme="minorHAnsi" w:cstheme="minorHAnsi"/>
                <w:noProof/>
                <w:color w:val="000000" w:themeColor="text1"/>
              </w:rPr>
              <w:t>e</w:t>
            </w:r>
            <w:r w:rsidRPr="00607693">
              <w:rPr>
                <w:rFonts w:asciiTheme="minorHAnsi" w:hAnsiTheme="minorHAnsi" w:cstheme="minorHAnsi"/>
                <w:noProof/>
                <w:color w:val="000000" w:themeColor="text1"/>
              </w:rPr>
              <w:t>mployee</w:t>
            </w:r>
            <w:r w:rsidR="00F10813">
              <w:rPr>
                <w:rFonts w:asciiTheme="minorHAnsi" w:hAnsiTheme="minorHAnsi" w:cstheme="minorHAnsi"/>
                <w:noProof/>
                <w:color w:val="000000" w:themeColor="text1"/>
              </w:rPr>
              <w:t>s</w:t>
            </w:r>
            <w:r w:rsidRPr="00607693">
              <w:rPr>
                <w:rFonts w:asciiTheme="minorHAnsi" w:hAnsiTheme="minorHAnsi" w:cstheme="minorHAnsi"/>
                <w:noProof/>
                <w:color w:val="000000" w:themeColor="text1"/>
              </w:rPr>
              <w:t xml:space="preserve"> using incremental/non-incremental recon job</w:t>
            </w:r>
          </w:p>
        </w:tc>
      </w:tr>
      <w:tr w:rsidRPr="00607693" w:rsidR="00607693" w:rsidTr="002D1508" w14:paraId="5CFA1680" w14:textId="77777777">
        <w:trPr>
          <w:cantSplit/>
        </w:trPr>
        <w:tc>
          <w:tcPr>
            <w:tcW w:w="1232" w:type="dxa"/>
          </w:tcPr>
          <w:p w:rsidRPr="00607693" w:rsidR="00607693" w:rsidP="002D1508" w:rsidRDefault="00607693" w14:paraId="26C07CB1" w14:textId="77777777">
            <w:pPr>
              <w:pStyle w:val="TableText"/>
              <w:ind w:left="360"/>
              <w:rPr>
                <w:rFonts w:asciiTheme="minorHAnsi" w:hAnsiTheme="minorHAnsi" w:cstheme="minorHAnsi"/>
                <w:noProof/>
                <w:color w:val="000000" w:themeColor="text1"/>
                <w:szCs w:val="18"/>
              </w:rPr>
            </w:pPr>
            <w:r w:rsidRPr="00607693">
              <w:rPr>
                <w:rFonts w:asciiTheme="minorHAnsi" w:hAnsiTheme="minorHAnsi" w:cstheme="minorHAnsi"/>
                <w:noProof/>
                <w:color w:val="000000" w:themeColor="text1"/>
                <w:szCs w:val="18"/>
              </w:rPr>
              <w:t>FR: 13.5</w:t>
            </w:r>
          </w:p>
        </w:tc>
        <w:tc>
          <w:tcPr>
            <w:tcW w:w="8820" w:type="dxa"/>
            <w:shd w:val="clear" w:color="auto" w:fill="auto"/>
          </w:tcPr>
          <w:p w:rsidRPr="00607693" w:rsidR="00607693" w:rsidP="002D1508" w:rsidRDefault="00607693" w14:paraId="417C69F8" w14:textId="54517B87">
            <w:pPr>
              <w:pStyle w:val="TableText"/>
              <w:ind w:left="360"/>
              <w:rPr>
                <w:rFonts w:asciiTheme="minorHAnsi" w:hAnsiTheme="minorHAnsi" w:cstheme="minorHAnsi"/>
                <w:noProof/>
                <w:color w:val="000000" w:themeColor="text1"/>
              </w:rPr>
            </w:pPr>
            <w:r w:rsidRPr="00607693">
              <w:rPr>
                <w:rFonts w:asciiTheme="minorHAnsi" w:hAnsiTheme="minorHAnsi" w:cstheme="minorHAnsi"/>
                <w:noProof/>
                <w:color w:val="000000" w:themeColor="text1"/>
              </w:rPr>
              <w:t>Updati</w:t>
            </w:r>
            <w:r w:rsidR="00673137">
              <w:rPr>
                <w:rFonts w:asciiTheme="minorHAnsi" w:hAnsiTheme="minorHAnsi" w:cstheme="minorHAnsi"/>
                <w:noProof/>
                <w:color w:val="000000" w:themeColor="text1"/>
              </w:rPr>
              <w:t>ng</w:t>
            </w:r>
            <w:r w:rsidRPr="00607693">
              <w:rPr>
                <w:rFonts w:asciiTheme="minorHAnsi" w:hAnsiTheme="minorHAnsi" w:cstheme="minorHAnsi"/>
                <w:noProof/>
                <w:color w:val="000000" w:themeColor="text1"/>
              </w:rPr>
              <w:t xml:space="preserve"> non-employee</w:t>
            </w:r>
          </w:p>
        </w:tc>
      </w:tr>
      <w:tr w:rsidRPr="00607693" w:rsidR="00607693" w:rsidTr="002D1508" w14:paraId="5CB2AE63" w14:textId="77777777">
        <w:trPr>
          <w:cantSplit/>
        </w:trPr>
        <w:tc>
          <w:tcPr>
            <w:tcW w:w="1232" w:type="dxa"/>
          </w:tcPr>
          <w:p w:rsidRPr="00607693" w:rsidR="00607693" w:rsidP="002D1508" w:rsidRDefault="00607693" w14:paraId="013E0A50" w14:textId="77777777">
            <w:pPr>
              <w:pStyle w:val="TableText"/>
              <w:ind w:left="360"/>
              <w:rPr>
                <w:rFonts w:asciiTheme="minorHAnsi" w:hAnsiTheme="minorHAnsi" w:cstheme="minorHAnsi"/>
                <w:noProof/>
                <w:color w:val="000000" w:themeColor="text1"/>
                <w:szCs w:val="18"/>
              </w:rPr>
            </w:pPr>
            <w:r w:rsidRPr="00607693">
              <w:rPr>
                <w:rFonts w:asciiTheme="minorHAnsi" w:hAnsiTheme="minorHAnsi" w:cstheme="minorHAnsi"/>
                <w:noProof/>
                <w:color w:val="000000" w:themeColor="text1"/>
                <w:szCs w:val="18"/>
              </w:rPr>
              <w:t>FR: 13.6</w:t>
            </w:r>
          </w:p>
        </w:tc>
        <w:tc>
          <w:tcPr>
            <w:tcW w:w="8820" w:type="dxa"/>
            <w:shd w:val="clear" w:color="auto" w:fill="auto"/>
          </w:tcPr>
          <w:p w:rsidRPr="00607693" w:rsidR="00607693" w:rsidP="002D1508" w:rsidRDefault="00607693" w14:paraId="441E626C" w14:textId="77777777">
            <w:pPr>
              <w:pStyle w:val="TableText"/>
              <w:ind w:left="360"/>
              <w:rPr>
                <w:rFonts w:asciiTheme="minorHAnsi" w:hAnsiTheme="minorHAnsi" w:cstheme="minorHAnsi"/>
                <w:noProof/>
                <w:color w:val="000000" w:themeColor="text1"/>
              </w:rPr>
            </w:pPr>
            <w:r w:rsidRPr="00607693">
              <w:rPr>
                <w:rFonts w:asciiTheme="minorHAnsi" w:hAnsiTheme="minorHAnsi" w:cstheme="minorHAnsi"/>
                <w:noProof/>
                <w:color w:val="000000" w:themeColor="text1"/>
              </w:rPr>
              <w:t>Enabling or disabling of employee using incremental or non-incremental recon job</w:t>
            </w:r>
          </w:p>
        </w:tc>
      </w:tr>
      <w:tr w:rsidRPr="00607693" w:rsidR="00607693" w:rsidTr="002D1508" w14:paraId="5BD2DADC" w14:textId="77777777">
        <w:trPr>
          <w:cantSplit/>
        </w:trPr>
        <w:tc>
          <w:tcPr>
            <w:tcW w:w="1232" w:type="dxa"/>
          </w:tcPr>
          <w:p w:rsidRPr="00607693" w:rsidR="00607693" w:rsidP="002D1508" w:rsidRDefault="00607693" w14:paraId="4DD8F982" w14:textId="77777777">
            <w:pPr>
              <w:pStyle w:val="TableText"/>
              <w:ind w:left="360"/>
              <w:rPr>
                <w:rFonts w:asciiTheme="minorHAnsi" w:hAnsiTheme="minorHAnsi" w:cstheme="minorHAnsi"/>
                <w:noProof/>
                <w:color w:val="000000" w:themeColor="text1"/>
                <w:szCs w:val="18"/>
              </w:rPr>
            </w:pPr>
            <w:r w:rsidRPr="00607693">
              <w:rPr>
                <w:rFonts w:asciiTheme="minorHAnsi" w:hAnsiTheme="minorHAnsi" w:cstheme="minorHAnsi"/>
                <w:noProof/>
                <w:color w:val="000000" w:themeColor="text1"/>
                <w:szCs w:val="18"/>
              </w:rPr>
              <w:t>FR: 13.7</w:t>
            </w:r>
          </w:p>
        </w:tc>
        <w:tc>
          <w:tcPr>
            <w:tcW w:w="8820" w:type="dxa"/>
            <w:shd w:val="clear" w:color="auto" w:fill="auto"/>
          </w:tcPr>
          <w:p w:rsidRPr="00607693" w:rsidR="00607693" w:rsidP="002D1508" w:rsidRDefault="00607693" w14:paraId="17E8DF7F" w14:textId="77777777">
            <w:pPr>
              <w:pStyle w:val="TableText"/>
              <w:ind w:left="360"/>
              <w:rPr>
                <w:rFonts w:asciiTheme="minorHAnsi" w:hAnsiTheme="minorHAnsi" w:cstheme="minorHAnsi"/>
                <w:noProof/>
                <w:color w:val="000000" w:themeColor="text1"/>
              </w:rPr>
            </w:pPr>
            <w:r w:rsidRPr="00607693">
              <w:rPr>
                <w:rFonts w:asciiTheme="minorHAnsi" w:hAnsiTheme="minorHAnsi" w:cstheme="minorHAnsi"/>
                <w:noProof/>
                <w:color w:val="000000" w:themeColor="text1"/>
              </w:rPr>
              <w:t>Enabling or disabling of non-employee</w:t>
            </w:r>
          </w:p>
        </w:tc>
      </w:tr>
      <w:tr w:rsidRPr="00607693" w:rsidR="00607693" w:rsidTr="002D1508" w14:paraId="18FEB91D" w14:textId="77777777">
        <w:trPr>
          <w:cantSplit/>
        </w:trPr>
        <w:tc>
          <w:tcPr>
            <w:tcW w:w="1232" w:type="dxa"/>
          </w:tcPr>
          <w:p w:rsidRPr="00607693" w:rsidR="00607693" w:rsidP="002D1508" w:rsidRDefault="00607693" w14:paraId="43230DF4" w14:textId="77777777">
            <w:pPr>
              <w:pStyle w:val="TableText"/>
              <w:ind w:left="360"/>
              <w:rPr>
                <w:rFonts w:asciiTheme="minorHAnsi" w:hAnsiTheme="minorHAnsi" w:cstheme="minorHAnsi"/>
                <w:noProof/>
                <w:color w:val="000000" w:themeColor="text1"/>
                <w:szCs w:val="18"/>
              </w:rPr>
            </w:pPr>
            <w:r w:rsidRPr="00607693">
              <w:rPr>
                <w:rFonts w:asciiTheme="minorHAnsi" w:hAnsiTheme="minorHAnsi" w:cstheme="minorHAnsi"/>
                <w:noProof/>
                <w:color w:val="000000" w:themeColor="text1"/>
                <w:szCs w:val="18"/>
              </w:rPr>
              <w:t>FR: 13.8</w:t>
            </w:r>
          </w:p>
        </w:tc>
        <w:tc>
          <w:tcPr>
            <w:tcW w:w="8820" w:type="dxa"/>
            <w:shd w:val="clear" w:color="auto" w:fill="auto"/>
          </w:tcPr>
          <w:p w:rsidRPr="00607693" w:rsidR="00607693" w:rsidP="002D1508" w:rsidRDefault="00607693" w14:paraId="32DB0FED" w14:textId="77777777">
            <w:pPr>
              <w:pStyle w:val="TableText"/>
              <w:ind w:left="360"/>
              <w:rPr>
                <w:rFonts w:asciiTheme="minorHAnsi" w:hAnsiTheme="minorHAnsi" w:cstheme="minorHAnsi"/>
                <w:noProof/>
                <w:color w:val="000000" w:themeColor="text1"/>
              </w:rPr>
            </w:pPr>
            <w:r w:rsidRPr="00607693">
              <w:rPr>
                <w:rFonts w:asciiTheme="minorHAnsi" w:hAnsiTheme="minorHAnsi" w:cstheme="minorHAnsi"/>
                <w:noProof/>
                <w:color w:val="000000" w:themeColor="text1"/>
              </w:rPr>
              <w:t>Terminating the employee</w:t>
            </w:r>
          </w:p>
        </w:tc>
      </w:tr>
      <w:tr w:rsidRPr="00607693" w:rsidR="00607693" w:rsidTr="002D1508" w14:paraId="43672FE2" w14:textId="77777777">
        <w:trPr>
          <w:cantSplit/>
        </w:trPr>
        <w:tc>
          <w:tcPr>
            <w:tcW w:w="1232" w:type="dxa"/>
          </w:tcPr>
          <w:p w:rsidRPr="00607693" w:rsidR="00607693" w:rsidP="002D1508" w:rsidRDefault="00607693" w14:paraId="7F1041FB" w14:textId="77777777">
            <w:pPr>
              <w:pStyle w:val="TableText"/>
              <w:ind w:left="360"/>
              <w:rPr>
                <w:rFonts w:asciiTheme="minorHAnsi" w:hAnsiTheme="minorHAnsi" w:cstheme="minorHAnsi"/>
                <w:noProof/>
                <w:color w:val="000000" w:themeColor="text1"/>
                <w:szCs w:val="18"/>
              </w:rPr>
            </w:pPr>
            <w:r w:rsidRPr="00607693">
              <w:rPr>
                <w:rFonts w:asciiTheme="minorHAnsi" w:hAnsiTheme="minorHAnsi" w:cstheme="minorHAnsi"/>
                <w:noProof/>
                <w:color w:val="000000" w:themeColor="text1"/>
                <w:szCs w:val="18"/>
              </w:rPr>
              <w:t>FR: 13.9</w:t>
            </w:r>
          </w:p>
        </w:tc>
        <w:tc>
          <w:tcPr>
            <w:tcW w:w="8820" w:type="dxa"/>
            <w:shd w:val="clear" w:color="auto" w:fill="auto"/>
          </w:tcPr>
          <w:p w:rsidRPr="00607693" w:rsidR="00607693" w:rsidP="002D1508" w:rsidRDefault="00607693" w14:paraId="2DC04015" w14:textId="77777777">
            <w:pPr>
              <w:pStyle w:val="TableText"/>
              <w:ind w:left="360"/>
              <w:rPr>
                <w:rFonts w:asciiTheme="minorHAnsi" w:hAnsiTheme="minorHAnsi" w:cstheme="minorHAnsi"/>
                <w:noProof/>
                <w:color w:val="000000" w:themeColor="text1"/>
              </w:rPr>
            </w:pPr>
            <w:r w:rsidRPr="00607693">
              <w:rPr>
                <w:rFonts w:asciiTheme="minorHAnsi" w:hAnsiTheme="minorHAnsi" w:cstheme="minorHAnsi"/>
                <w:noProof/>
                <w:color w:val="000000" w:themeColor="text1"/>
              </w:rPr>
              <w:t xml:space="preserve">Resetting of password </w:t>
            </w:r>
          </w:p>
        </w:tc>
      </w:tr>
      <w:tr w:rsidRPr="00607693" w:rsidR="00607693" w:rsidTr="002D1508" w14:paraId="12AE0EC6" w14:textId="77777777">
        <w:trPr>
          <w:cantSplit/>
        </w:trPr>
        <w:tc>
          <w:tcPr>
            <w:tcW w:w="1232" w:type="dxa"/>
          </w:tcPr>
          <w:p w:rsidRPr="00607693" w:rsidR="00607693" w:rsidP="002D1508" w:rsidRDefault="00607693" w14:paraId="68A4CB2A" w14:textId="77777777">
            <w:pPr>
              <w:pStyle w:val="TableText"/>
              <w:ind w:left="360"/>
              <w:rPr>
                <w:rFonts w:asciiTheme="minorHAnsi" w:hAnsiTheme="minorHAnsi" w:cstheme="minorHAnsi"/>
                <w:noProof/>
                <w:color w:val="000000" w:themeColor="text1"/>
                <w:szCs w:val="18"/>
              </w:rPr>
            </w:pPr>
            <w:r w:rsidRPr="00607693">
              <w:rPr>
                <w:rFonts w:asciiTheme="minorHAnsi" w:hAnsiTheme="minorHAnsi" w:cstheme="minorHAnsi"/>
                <w:noProof/>
                <w:color w:val="000000" w:themeColor="text1"/>
                <w:szCs w:val="18"/>
              </w:rPr>
              <w:t>FR: 13.10</w:t>
            </w:r>
          </w:p>
        </w:tc>
        <w:tc>
          <w:tcPr>
            <w:tcW w:w="8820" w:type="dxa"/>
            <w:shd w:val="clear" w:color="auto" w:fill="auto"/>
          </w:tcPr>
          <w:p w:rsidRPr="00607693" w:rsidR="00607693" w:rsidP="002D1508" w:rsidRDefault="00607693" w14:paraId="1512F0D6" w14:textId="7EEB12AB">
            <w:pPr>
              <w:pStyle w:val="TableText"/>
              <w:ind w:left="360"/>
              <w:rPr>
                <w:rFonts w:asciiTheme="minorHAnsi" w:hAnsiTheme="minorHAnsi" w:cstheme="minorHAnsi"/>
                <w:noProof/>
                <w:color w:val="000000" w:themeColor="text1"/>
              </w:rPr>
            </w:pPr>
            <w:r w:rsidRPr="00607693">
              <w:rPr>
                <w:rFonts w:asciiTheme="minorHAnsi" w:hAnsiTheme="minorHAnsi" w:cstheme="minorHAnsi"/>
              </w:rPr>
              <w:t>Certification of non-</w:t>
            </w:r>
            <w:r w:rsidR="000D7B75">
              <w:rPr>
                <w:rFonts w:asciiTheme="minorHAnsi" w:hAnsiTheme="minorHAnsi" w:cstheme="minorHAnsi"/>
              </w:rPr>
              <w:t>e</w:t>
            </w:r>
            <w:r w:rsidRPr="00607693">
              <w:rPr>
                <w:rFonts w:asciiTheme="minorHAnsi" w:hAnsiTheme="minorHAnsi" w:cstheme="minorHAnsi"/>
              </w:rPr>
              <w:t xml:space="preserve">mployee </w:t>
            </w:r>
            <w:r w:rsidR="000D7B75">
              <w:rPr>
                <w:rFonts w:asciiTheme="minorHAnsi" w:hAnsiTheme="minorHAnsi" w:cstheme="minorHAnsi"/>
              </w:rPr>
              <w:t>identity</w:t>
            </w:r>
          </w:p>
        </w:tc>
      </w:tr>
      <w:tr w:rsidRPr="00607693" w:rsidR="00607693" w:rsidTr="002D1508" w14:paraId="3CF59AD6" w14:textId="77777777">
        <w:trPr>
          <w:cantSplit/>
        </w:trPr>
        <w:tc>
          <w:tcPr>
            <w:tcW w:w="1232" w:type="dxa"/>
          </w:tcPr>
          <w:p w:rsidRPr="00607693" w:rsidR="00607693" w:rsidP="002D1508" w:rsidRDefault="00607693" w14:paraId="3A796AEB" w14:textId="77777777">
            <w:pPr>
              <w:pStyle w:val="TableText"/>
              <w:ind w:left="360"/>
              <w:rPr>
                <w:rFonts w:asciiTheme="minorHAnsi" w:hAnsiTheme="minorHAnsi" w:cstheme="minorHAnsi"/>
                <w:noProof/>
                <w:color w:val="000000" w:themeColor="text1"/>
                <w:szCs w:val="18"/>
              </w:rPr>
            </w:pPr>
            <w:r w:rsidRPr="00607693">
              <w:rPr>
                <w:rFonts w:asciiTheme="minorHAnsi" w:hAnsiTheme="minorHAnsi" w:cstheme="minorHAnsi"/>
                <w:noProof/>
                <w:color w:val="000000" w:themeColor="text1"/>
                <w:szCs w:val="18"/>
              </w:rPr>
              <w:t>FR: 13.11</w:t>
            </w:r>
          </w:p>
        </w:tc>
        <w:tc>
          <w:tcPr>
            <w:tcW w:w="8820" w:type="dxa"/>
            <w:shd w:val="clear" w:color="auto" w:fill="auto"/>
          </w:tcPr>
          <w:p w:rsidRPr="00607693" w:rsidR="00607693" w:rsidP="002D1508" w:rsidRDefault="00607693" w14:paraId="5F077A8F" w14:textId="77777777">
            <w:pPr>
              <w:pStyle w:val="TableText"/>
              <w:ind w:left="360"/>
              <w:rPr>
                <w:rFonts w:asciiTheme="minorHAnsi" w:hAnsiTheme="minorHAnsi" w:cstheme="minorHAnsi"/>
                <w:noProof/>
                <w:color w:val="000000" w:themeColor="text1"/>
              </w:rPr>
            </w:pPr>
            <w:r w:rsidRPr="00607693">
              <w:rPr>
                <w:rFonts w:asciiTheme="minorHAnsi" w:hAnsiTheme="minorHAnsi" w:cstheme="minorHAnsi"/>
              </w:rPr>
              <w:t>Emergency termination</w:t>
            </w:r>
          </w:p>
        </w:tc>
      </w:tr>
      <w:tr w:rsidRPr="00607693" w:rsidR="00607693" w:rsidTr="002D1508" w14:paraId="4EC96F62" w14:textId="77777777">
        <w:trPr>
          <w:cantSplit/>
        </w:trPr>
        <w:tc>
          <w:tcPr>
            <w:tcW w:w="1232" w:type="dxa"/>
          </w:tcPr>
          <w:p w:rsidRPr="00607693" w:rsidR="00607693" w:rsidP="002D1508" w:rsidRDefault="00607693" w14:paraId="3541EA3F" w14:textId="77777777">
            <w:pPr>
              <w:pStyle w:val="TableText"/>
              <w:ind w:left="360"/>
              <w:rPr>
                <w:rFonts w:asciiTheme="minorHAnsi" w:hAnsiTheme="minorHAnsi" w:cstheme="minorHAnsi"/>
                <w:noProof/>
                <w:color w:val="000000" w:themeColor="text1"/>
                <w:szCs w:val="18"/>
              </w:rPr>
            </w:pPr>
            <w:r w:rsidRPr="00607693">
              <w:rPr>
                <w:rFonts w:asciiTheme="minorHAnsi" w:hAnsiTheme="minorHAnsi" w:cstheme="minorHAnsi"/>
                <w:noProof/>
                <w:color w:val="000000" w:themeColor="text1"/>
                <w:szCs w:val="18"/>
              </w:rPr>
              <w:t>FR: 13.12</w:t>
            </w:r>
          </w:p>
        </w:tc>
        <w:tc>
          <w:tcPr>
            <w:tcW w:w="8820" w:type="dxa"/>
            <w:shd w:val="clear" w:color="auto" w:fill="auto"/>
          </w:tcPr>
          <w:p w:rsidRPr="00607693" w:rsidR="00607693" w:rsidP="002D1508" w:rsidRDefault="00607693" w14:paraId="3CC438F2" w14:textId="1B382561">
            <w:pPr>
              <w:pStyle w:val="TableText"/>
              <w:ind w:left="360"/>
              <w:rPr>
                <w:rFonts w:asciiTheme="minorHAnsi" w:hAnsiTheme="minorHAnsi" w:cstheme="minorHAnsi"/>
                <w:noProof/>
                <w:color w:val="000000" w:themeColor="text1"/>
              </w:rPr>
            </w:pPr>
            <w:r w:rsidRPr="00607693">
              <w:rPr>
                <w:rFonts w:asciiTheme="minorHAnsi" w:hAnsiTheme="minorHAnsi" w:cstheme="minorHAnsi"/>
              </w:rPr>
              <w:t xml:space="preserve">Provisioning of </w:t>
            </w:r>
            <w:r w:rsidR="000D7B75">
              <w:rPr>
                <w:rFonts w:asciiTheme="minorHAnsi" w:hAnsiTheme="minorHAnsi" w:cstheme="minorHAnsi"/>
              </w:rPr>
              <w:t>service</w:t>
            </w:r>
            <w:r w:rsidRPr="00607693" w:rsidR="000D7B75">
              <w:rPr>
                <w:rFonts w:asciiTheme="minorHAnsi" w:hAnsiTheme="minorHAnsi" w:cstheme="minorHAnsi"/>
              </w:rPr>
              <w:t xml:space="preserve"> </w:t>
            </w:r>
            <w:r w:rsidRPr="00607693">
              <w:rPr>
                <w:rFonts w:asciiTheme="minorHAnsi" w:hAnsiTheme="minorHAnsi" w:cstheme="minorHAnsi"/>
              </w:rPr>
              <w:t>accounts</w:t>
            </w:r>
          </w:p>
        </w:tc>
      </w:tr>
    </w:tbl>
    <w:p w:rsidRPr="005430D5" w:rsidR="00033DAB" w:rsidP="005430D5" w:rsidRDefault="00033DAB" w14:paraId="0C5041D2" w14:textId="55439C21">
      <w:pPr>
        <w:spacing w:before="120"/>
        <w:ind w:left="446"/>
        <w:rPr>
          <w:b/>
          <w:bCs/>
          <w:color w:val="548DD4" w:themeColor="text2" w:themeTint="99"/>
          <w:sz w:val="28"/>
          <w:szCs w:val="28"/>
        </w:rPr>
      </w:pPr>
      <w:r w:rsidRPr="005430D5">
        <w:rPr>
          <w:b/>
          <w:bCs/>
          <w:color w:val="548DD4" w:themeColor="text2" w:themeTint="99"/>
          <w:sz w:val="28"/>
          <w:szCs w:val="28"/>
        </w:rPr>
        <w:t>Organization Processes:</w:t>
      </w:r>
    </w:p>
    <w:tbl>
      <w:tblPr>
        <w:tblW w:w="1005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32"/>
        <w:gridCol w:w="8820"/>
      </w:tblGrid>
      <w:tr w:rsidRPr="00A54F60" w:rsidR="00033DAB" w:rsidTr="00430CB4" w14:paraId="0DA1E4B7" w14:textId="77777777">
        <w:trPr>
          <w:cantSplit/>
          <w:tblHeader/>
        </w:trPr>
        <w:tc>
          <w:tcPr>
            <w:tcW w:w="1232" w:type="dxa"/>
            <w:shd w:val="clear" w:color="auto" w:fill="8DB3E2" w:themeFill="text2" w:themeFillTint="66"/>
          </w:tcPr>
          <w:p w:rsidRPr="00A54F60" w:rsidR="00033DAB" w:rsidP="00430CB4" w:rsidRDefault="00033DAB" w14:paraId="6FB5B05B" w14:textId="77777777">
            <w:pPr>
              <w:pStyle w:val="TableText"/>
              <w:jc w:val="center"/>
              <w:rPr>
                <w:rFonts w:asciiTheme="minorHAnsi" w:hAnsiTheme="minorHAnsi" w:cstheme="minorHAnsi"/>
                <w:b/>
                <w:noProof/>
                <w:color w:val="000000" w:themeColor="text1"/>
                <w:sz w:val="22"/>
                <w:szCs w:val="22"/>
              </w:rPr>
            </w:pPr>
            <w:r w:rsidRPr="00A54F60">
              <w:rPr>
                <w:rFonts w:asciiTheme="minorHAnsi" w:hAnsiTheme="minorHAnsi" w:cstheme="minorHAnsi"/>
                <w:b/>
                <w:noProof/>
                <w:color w:val="000000" w:themeColor="text1"/>
                <w:sz w:val="22"/>
                <w:szCs w:val="22"/>
              </w:rPr>
              <w:t>FR#</w:t>
            </w:r>
          </w:p>
        </w:tc>
        <w:tc>
          <w:tcPr>
            <w:tcW w:w="8820" w:type="dxa"/>
            <w:shd w:val="clear" w:color="auto" w:fill="8DB3E2" w:themeFill="text2" w:themeFillTint="66"/>
          </w:tcPr>
          <w:p w:rsidRPr="00A54F60" w:rsidR="00033DAB" w:rsidP="00430CB4" w:rsidRDefault="00033DAB" w14:paraId="283B7FC8" w14:textId="77777777">
            <w:pPr>
              <w:pStyle w:val="TableText"/>
              <w:ind w:left="360"/>
              <w:jc w:val="center"/>
              <w:rPr>
                <w:rFonts w:asciiTheme="minorHAnsi" w:hAnsiTheme="minorHAnsi" w:cstheme="minorHAnsi"/>
                <w:b/>
                <w:noProof/>
                <w:color w:val="000000" w:themeColor="text1"/>
                <w:sz w:val="22"/>
                <w:szCs w:val="22"/>
              </w:rPr>
            </w:pPr>
            <w:r w:rsidRPr="00A54F60">
              <w:rPr>
                <w:rFonts w:asciiTheme="minorHAnsi" w:hAnsiTheme="minorHAnsi" w:cstheme="minorHAnsi"/>
                <w:b/>
                <w:noProof/>
                <w:color w:val="000000" w:themeColor="text1"/>
                <w:sz w:val="22"/>
                <w:szCs w:val="22"/>
              </w:rPr>
              <w:t>Requirements</w:t>
            </w:r>
          </w:p>
        </w:tc>
      </w:tr>
      <w:tr w:rsidRPr="00CB7D43" w:rsidR="00033DAB" w:rsidTr="00C16C46" w14:paraId="0B0911AA" w14:textId="77777777">
        <w:trPr>
          <w:cantSplit/>
        </w:trPr>
        <w:tc>
          <w:tcPr>
            <w:tcW w:w="1232" w:type="dxa"/>
          </w:tcPr>
          <w:p w:rsidR="00033DAB" w:rsidP="00C16C46" w:rsidRDefault="0001142E" w14:paraId="16CFF7C8" w14:textId="47CE22C0">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14.1</w:t>
            </w:r>
          </w:p>
        </w:tc>
        <w:tc>
          <w:tcPr>
            <w:tcW w:w="8820" w:type="dxa"/>
            <w:shd w:val="clear" w:color="auto" w:fill="auto"/>
          </w:tcPr>
          <w:p w:rsidR="00033DAB" w:rsidP="00C16C46" w:rsidRDefault="00033DAB" w14:paraId="43616915" w14:textId="77777777">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Creating or updating the organization record</w:t>
            </w:r>
          </w:p>
        </w:tc>
      </w:tr>
    </w:tbl>
    <w:p w:rsidRPr="005430D5" w:rsidR="00033DAB" w:rsidP="005430D5" w:rsidRDefault="00033DAB" w14:paraId="30264AD5" w14:textId="23094674">
      <w:pPr>
        <w:spacing w:before="120"/>
        <w:ind w:left="446"/>
        <w:rPr>
          <w:b/>
          <w:bCs/>
          <w:color w:val="548DD4" w:themeColor="text2" w:themeTint="99"/>
          <w:sz w:val="28"/>
          <w:szCs w:val="28"/>
        </w:rPr>
      </w:pPr>
      <w:r w:rsidRPr="005430D5">
        <w:rPr>
          <w:b/>
          <w:bCs/>
          <w:color w:val="548DD4" w:themeColor="text2" w:themeTint="99"/>
          <w:sz w:val="28"/>
          <w:szCs w:val="28"/>
        </w:rPr>
        <w:t>UDF Value Loader:</w:t>
      </w:r>
    </w:p>
    <w:tbl>
      <w:tblPr>
        <w:tblW w:w="1005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32"/>
        <w:gridCol w:w="8820"/>
      </w:tblGrid>
      <w:tr w:rsidRPr="00A54F60" w:rsidR="00033DAB" w:rsidTr="00430CB4" w14:paraId="4F0F8174" w14:textId="77777777">
        <w:trPr>
          <w:cantSplit/>
          <w:tblHeader/>
        </w:trPr>
        <w:tc>
          <w:tcPr>
            <w:tcW w:w="1232" w:type="dxa"/>
            <w:shd w:val="clear" w:color="auto" w:fill="8DB3E2" w:themeFill="text2" w:themeFillTint="66"/>
          </w:tcPr>
          <w:p w:rsidRPr="00A54F60" w:rsidR="00033DAB" w:rsidP="00430CB4" w:rsidRDefault="00033DAB" w14:paraId="68874E7D" w14:textId="77777777">
            <w:pPr>
              <w:pStyle w:val="TableText"/>
              <w:jc w:val="center"/>
              <w:rPr>
                <w:rFonts w:asciiTheme="minorHAnsi" w:hAnsiTheme="minorHAnsi" w:cstheme="minorHAnsi"/>
                <w:b/>
                <w:noProof/>
                <w:color w:val="000000" w:themeColor="text1"/>
                <w:sz w:val="22"/>
                <w:szCs w:val="22"/>
              </w:rPr>
            </w:pPr>
            <w:r w:rsidRPr="00A54F60">
              <w:rPr>
                <w:rFonts w:asciiTheme="minorHAnsi" w:hAnsiTheme="minorHAnsi" w:cstheme="minorHAnsi"/>
                <w:b/>
                <w:noProof/>
                <w:color w:val="000000" w:themeColor="text1"/>
                <w:sz w:val="22"/>
                <w:szCs w:val="22"/>
              </w:rPr>
              <w:t>FR#</w:t>
            </w:r>
          </w:p>
        </w:tc>
        <w:tc>
          <w:tcPr>
            <w:tcW w:w="8820" w:type="dxa"/>
            <w:shd w:val="clear" w:color="auto" w:fill="8DB3E2" w:themeFill="text2" w:themeFillTint="66"/>
          </w:tcPr>
          <w:p w:rsidRPr="00A54F60" w:rsidR="00033DAB" w:rsidP="00430CB4" w:rsidRDefault="00033DAB" w14:paraId="29DAEEFF" w14:textId="77777777">
            <w:pPr>
              <w:pStyle w:val="TableText"/>
              <w:ind w:left="360"/>
              <w:jc w:val="center"/>
              <w:rPr>
                <w:rFonts w:asciiTheme="minorHAnsi" w:hAnsiTheme="minorHAnsi" w:cstheme="minorHAnsi"/>
                <w:b/>
                <w:noProof/>
                <w:color w:val="000000" w:themeColor="text1"/>
                <w:sz w:val="22"/>
                <w:szCs w:val="22"/>
              </w:rPr>
            </w:pPr>
            <w:r w:rsidRPr="00A54F60">
              <w:rPr>
                <w:rFonts w:asciiTheme="minorHAnsi" w:hAnsiTheme="minorHAnsi" w:cstheme="minorHAnsi"/>
                <w:b/>
                <w:noProof/>
                <w:color w:val="000000" w:themeColor="text1"/>
                <w:sz w:val="22"/>
                <w:szCs w:val="22"/>
              </w:rPr>
              <w:t>Requirements</w:t>
            </w:r>
          </w:p>
        </w:tc>
      </w:tr>
      <w:tr w:rsidRPr="00CB7D43" w:rsidR="00033DAB" w:rsidTr="00C16C46" w14:paraId="341F2E66" w14:textId="77777777">
        <w:trPr>
          <w:cantSplit/>
        </w:trPr>
        <w:tc>
          <w:tcPr>
            <w:tcW w:w="1232" w:type="dxa"/>
          </w:tcPr>
          <w:p w:rsidR="00033DAB" w:rsidP="00C16C46" w:rsidRDefault="0001142E" w14:paraId="20E630A9" w14:textId="4F8A1D25">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15.1</w:t>
            </w:r>
          </w:p>
        </w:tc>
        <w:tc>
          <w:tcPr>
            <w:tcW w:w="8820" w:type="dxa"/>
            <w:shd w:val="clear" w:color="auto" w:fill="auto"/>
          </w:tcPr>
          <w:p w:rsidRPr="002713E8" w:rsidR="00033DAB" w:rsidP="00033DAB" w:rsidRDefault="00567A61" w14:paraId="39E57DFD" w14:textId="53FECC6F">
            <w:pPr>
              <w:pStyle w:val="TableText"/>
              <w:ind w:left="360"/>
              <w:rPr>
                <w:rFonts w:asciiTheme="minorHAnsi" w:hAnsiTheme="minorHAnsi" w:cstheme="minorHAnsi"/>
                <w:noProof/>
                <w:color w:val="000000" w:themeColor="text1"/>
                <w:szCs w:val="18"/>
              </w:rPr>
            </w:pPr>
            <w:r w:rsidRPr="000A203B">
              <w:rPr>
                <w:rFonts w:asciiTheme="minorHAnsi" w:hAnsiTheme="minorHAnsi" w:cstheme="minorHAnsi"/>
                <w:noProof/>
                <w:color w:val="000000" w:themeColor="text1"/>
                <w:szCs w:val="18"/>
              </w:rPr>
              <w:t>Create/</w:t>
            </w:r>
            <w:r w:rsidR="00DA3055">
              <w:rPr>
                <w:rFonts w:asciiTheme="minorHAnsi" w:hAnsiTheme="minorHAnsi" w:cstheme="minorHAnsi"/>
                <w:noProof/>
                <w:color w:val="000000" w:themeColor="text1"/>
                <w:szCs w:val="18"/>
              </w:rPr>
              <w:t>u</w:t>
            </w:r>
            <w:r w:rsidRPr="000A203B">
              <w:rPr>
                <w:rFonts w:asciiTheme="minorHAnsi" w:hAnsiTheme="minorHAnsi" w:cstheme="minorHAnsi"/>
                <w:noProof/>
                <w:color w:val="000000" w:themeColor="text1"/>
                <w:szCs w:val="18"/>
              </w:rPr>
              <w:t>pdate lookups</w:t>
            </w:r>
          </w:p>
        </w:tc>
      </w:tr>
    </w:tbl>
    <w:p w:rsidRPr="005430D5" w:rsidR="007927ED" w:rsidP="005430D5" w:rsidRDefault="007927ED" w14:paraId="1B93C66C" w14:textId="4A51381F">
      <w:pPr>
        <w:spacing w:before="120"/>
        <w:ind w:left="446"/>
        <w:rPr>
          <w:b/>
          <w:bCs/>
          <w:color w:val="548DD4" w:themeColor="text2" w:themeTint="99"/>
          <w:sz w:val="28"/>
          <w:szCs w:val="28"/>
        </w:rPr>
      </w:pPr>
      <w:r w:rsidRPr="005430D5">
        <w:rPr>
          <w:b/>
          <w:bCs/>
          <w:color w:val="548DD4" w:themeColor="text2" w:themeTint="99"/>
          <w:sz w:val="28"/>
          <w:szCs w:val="28"/>
        </w:rPr>
        <w:t>Active Directory</w:t>
      </w:r>
      <w:r w:rsidRPr="005430D5" w:rsidR="000165D7">
        <w:rPr>
          <w:b/>
          <w:bCs/>
          <w:color w:val="548DD4" w:themeColor="text2" w:themeTint="99"/>
          <w:sz w:val="28"/>
          <w:szCs w:val="28"/>
        </w:rPr>
        <w:t>:</w:t>
      </w:r>
    </w:p>
    <w:tbl>
      <w:tblPr>
        <w:tblW w:w="1005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32"/>
        <w:gridCol w:w="8820"/>
      </w:tblGrid>
      <w:tr w:rsidRPr="00A54F60" w:rsidR="00215A3F" w:rsidTr="004F0CF6" w14:paraId="5546738E" w14:textId="77777777">
        <w:trPr>
          <w:cantSplit/>
          <w:tblHeader/>
        </w:trPr>
        <w:tc>
          <w:tcPr>
            <w:tcW w:w="1232" w:type="dxa"/>
            <w:shd w:val="clear" w:color="auto" w:fill="8DB3E2" w:themeFill="text2" w:themeFillTint="66"/>
          </w:tcPr>
          <w:p w:rsidRPr="00A54F60" w:rsidR="00215A3F" w:rsidP="004F0CF6" w:rsidRDefault="00215A3F" w14:paraId="007F6136" w14:textId="77777777">
            <w:pPr>
              <w:pStyle w:val="TableText"/>
              <w:jc w:val="center"/>
              <w:rPr>
                <w:rFonts w:asciiTheme="minorHAnsi" w:hAnsiTheme="minorHAnsi" w:cstheme="minorHAnsi"/>
                <w:b/>
                <w:noProof/>
                <w:color w:val="000000" w:themeColor="text1"/>
                <w:sz w:val="22"/>
                <w:szCs w:val="22"/>
              </w:rPr>
            </w:pPr>
            <w:r w:rsidRPr="00A54F60">
              <w:rPr>
                <w:rFonts w:asciiTheme="minorHAnsi" w:hAnsiTheme="minorHAnsi" w:cstheme="minorHAnsi"/>
                <w:b/>
                <w:noProof/>
                <w:color w:val="000000" w:themeColor="text1"/>
                <w:sz w:val="22"/>
                <w:szCs w:val="22"/>
              </w:rPr>
              <w:t>FR#</w:t>
            </w:r>
          </w:p>
        </w:tc>
        <w:tc>
          <w:tcPr>
            <w:tcW w:w="8820" w:type="dxa"/>
            <w:shd w:val="clear" w:color="auto" w:fill="8DB3E2" w:themeFill="text2" w:themeFillTint="66"/>
          </w:tcPr>
          <w:p w:rsidRPr="0001142E" w:rsidR="00215A3F" w:rsidP="004F0CF6" w:rsidRDefault="00215A3F" w14:paraId="31C1076B" w14:textId="77777777">
            <w:pPr>
              <w:pStyle w:val="TableText"/>
              <w:ind w:left="360"/>
              <w:jc w:val="center"/>
              <w:rPr>
                <w:rFonts w:asciiTheme="minorHAnsi" w:hAnsiTheme="minorHAnsi" w:cstheme="minorHAnsi"/>
                <w:b/>
                <w:noProof/>
                <w:color w:val="000000" w:themeColor="text1"/>
              </w:rPr>
            </w:pPr>
            <w:r w:rsidRPr="0001142E">
              <w:rPr>
                <w:rFonts w:asciiTheme="minorHAnsi" w:hAnsiTheme="minorHAnsi" w:cstheme="minorHAnsi"/>
                <w:b/>
                <w:noProof/>
                <w:color w:val="000000" w:themeColor="text1"/>
              </w:rPr>
              <w:t>Requirements</w:t>
            </w:r>
          </w:p>
        </w:tc>
      </w:tr>
      <w:tr w:rsidRPr="00CB7D43" w:rsidR="00215A3F" w:rsidTr="004F0CF6" w14:paraId="1BBD0E41" w14:textId="77777777">
        <w:trPr>
          <w:cantSplit/>
        </w:trPr>
        <w:tc>
          <w:tcPr>
            <w:tcW w:w="1232" w:type="dxa"/>
          </w:tcPr>
          <w:p w:rsidR="00215A3F" w:rsidP="004F0CF6" w:rsidRDefault="0001142E" w14:paraId="0ACBF235" w14:textId="503BC671">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16.1</w:t>
            </w:r>
          </w:p>
        </w:tc>
        <w:tc>
          <w:tcPr>
            <w:tcW w:w="8820" w:type="dxa"/>
            <w:shd w:val="clear" w:color="auto" w:fill="auto"/>
          </w:tcPr>
          <w:p w:rsidRPr="00444064" w:rsidR="00215A3F" w:rsidP="004F0CF6" w:rsidRDefault="00573015" w14:paraId="4D178E5B" w14:textId="70F5A220">
            <w:pPr>
              <w:pStyle w:val="TableText"/>
              <w:ind w:left="360"/>
              <w:rPr>
                <w:rFonts w:asciiTheme="minorHAnsi" w:hAnsiTheme="minorHAnsi" w:cstheme="minorHAnsi"/>
                <w:noProof/>
                <w:color w:val="000000" w:themeColor="text1"/>
              </w:rPr>
            </w:pPr>
            <w:r>
              <w:rPr>
                <w:rFonts w:asciiTheme="minorHAnsi" w:hAnsiTheme="minorHAnsi" w:cstheme="minorHAnsi"/>
                <w:noProof/>
                <w:color w:val="000000" w:themeColor="text1"/>
              </w:rPr>
              <w:t>Provisoning</w:t>
            </w:r>
            <w:r w:rsidRPr="00444064" w:rsidR="00215A3F">
              <w:rPr>
                <w:rFonts w:asciiTheme="minorHAnsi" w:hAnsiTheme="minorHAnsi" w:cstheme="minorHAnsi"/>
                <w:noProof/>
                <w:color w:val="000000" w:themeColor="text1"/>
              </w:rPr>
              <w:t xml:space="preserve"> user</w:t>
            </w:r>
            <w:r w:rsidR="009443DB">
              <w:rPr>
                <w:rFonts w:asciiTheme="minorHAnsi" w:hAnsiTheme="minorHAnsi" w:cstheme="minorHAnsi"/>
                <w:noProof/>
                <w:color w:val="000000" w:themeColor="text1"/>
              </w:rPr>
              <w:t xml:space="preserve"> accounts</w:t>
            </w:r>
            <w:r w:rsidRPr="00444064" w:rsidR="00215A3F">
              <w:rPr>
                <w:rFonts w:asciiTheme="minorHAnsi" w:hAnsiTheme="minorHAnsi" w:cstheme="minorHAnsi"/>
                <w:noProof/>
                <w:color w:val="000000" w:themeColor="text1"/>
              </w:rPr>
              <w:t xml:space="preserve"> in Active Directory</w:t>
            </w:r>
          </w:p>
        </w:tc>
      </w:tr>
      <w:tr w:rsidRPr="00A54F60" w:rsidR="00215A3F" w:rsidTr="004F0CF6" w14:paraId="26B8DD86" w14:textId="77777777">
        <w:trPr>
          <w:cantSplit/>
        </w:trPr>
        <w:tc>
          <w:tcPr>
            <w:tcW w:w="1232" w:type="dxa"/>
          </w:tcPr>
          <w:p w:rsidRPr="00A54F60" w:rsidR="00215A3F" w:rsidP="004F0CF6" w:rsidRDefault="00574E01" w14:paraId="3ED89B3F" w14:textId="71321B69">
            <w:pPr>
              <w:pStyle w:val="TableText"/>
              <w:ind w:left="360"/>
              <w:rPr>
                <w:rFonts w:asciiTheme="minorHAnsi" w:hAnsiTheme="minorHAnsi" w:cstheme="minorHAnsi"/>
                <w:noProof/>
                <w:color w:val="000000" w:themeColor="text1"/>
                <w:sz w:val="22"/>
                <w:szCs w:val="22"/>
              </w:rPr>
            </w:pPr>
            <w:r>
              <w:rPr>
                <w:rFonts w:asciiTheme="minorHAnsi" w:hAnsiTheme="minorHAnsi" w:cstheme="minorHAnsi"/>
                <w:noProof/>
                <w:color w:val="000000" w:themeColor="text1"/>
                <w:szCs w:val="18"/>
              </w:rPr>
              <w:t>FR: 16.2</w:t>
            </w:r>
          </w:p>
        </w:tc>
        <w:tc>
          <w:tcPr>
            <w:tcW w:w="8820" w:type="dxa"/>
            <w:shd w:val="clear" w:color="auto" w:fill="auto"/>
          </w:tcPr>
          <w:p w:rsidRPr="00444064" w:rsidR="00215A3F" w:rsidP="009443DB" w:rsidRDefault="00673137" w14:paraId="16C88C3E" w14:textId="1324BD1B">
            <w:pPr>
              <w:pStyle w:val="TableText"/>
              <w:ind w:left="360"/>
              <w:rPr>
                <w:rFonts w:asciiTheme="minorHAnsi" w:hAnsiTheme="minorHAnsi" w:cstheme="minorHAnsi"/>
                <w:noProof/>
                <w:color w:val="000000" w:themeColor="text1"/>
              </w:rPr>
            </w:pPr>
            <w:r>
              <w:rPr>
                <w:rFonts w:asciiTheme="minorHAnsi" w:hAnsiTheme="minorHAnsi" w:cstheme="minorHAnsi"/>
                <w:noProof/>
                <w:color w:val="000000" w:themeColor="text1"/>
              </w:rPr>
              <w:t>D</w:t>
            </w:r>
            <w:r w:rsidRPr="009443DB" w:rsidR="00573015">
              <w:rPr>
                <w:rFonts w:asciiTheme="minorHAnsi" w:hAnsiTheme="minorHAnsi" w:cstheme="minorHAnsi"/>
                <w:noProof/>
                <w:color w:val="000000" w:themeColor="text1"/>
              </w:rPr>
              <w:t>e</w:t>
            </w:r>
            <w:r>
              <w:rPr>
                <w:rFonts w:asciiTheme="minorHAnsi" w:hAnsiTheme="minorHAnsi" w:cstheme="minorHAnsi"/>
                <w:noProof/>
                <w:color w:val="000000" w:themeColor="text1"/>
              </w:rPr>
              <w:t>-p</w:t>
            </w:r>
            <w:r w:rsidR="00573015">
              <w:rPr>
                <w:rFonts w:asciiTheme="minorHAnsi" w:hAnsiTheme="minorHAnsi" w:cstheme="minorHAnsi"/>
                <w:noProof/>
                <w:color w:val="000000" w:themeColor="text1"/>
              </w:rPr>
              <w:t>rovisoning</w:t>
            </w:r>
            <w:r w:rsidRPr="009443DB" w:rsidR="00215A3F">
              <w:rPr>
                <w:rFonts w:asciiTheme="minorHAnsi" w:hAnsiTheme="minorHAnsi" w:cstheme="minorHAnsi"/>
                <w:noProof/>
                <w:color w:val="000000" w:themeColor="text1"/>
              </w:rPr>
              <w:t xml:space="preserve"> user</w:t>
            </w:r>
            <w:r w:rsidRPr="009443DB" w:rsidR="009443DB">
              <w:rPr>
                <w:rFonts w:asciiTheme="minorHAnsi" w:hAnsiTheme="minorHAnsi" w:cstheme="minorHAnsi"/>
                <w:noProof/>
                <w:color w:val="000000" w:themeColor="text1"/>
              </w:rPr>
              <w:t xml:space="preserve"> accounts</w:t>
            </w:r>
            <w:r w:rsidRPr="009443DB" w:rsidR="00215A3F">
              <w:rPr>
                <w:rFonts w:asciiTheme="minorHAnsi" w:hAnsiTheme="minorHAnsi" w:cstheme="minorHAnsi"/>
                <w:noProof/>
                <w:color w:val="000000" w:themeColor="text1"/>
              </w:rPr>
              <w:t xml:space="preserve"> in Active Directory</w:t>
            </w:r>
          </w:p>
        </w:tc>
      </w:tr>
      <w:tr w:rsidRPr="00CB7D43" w:rsidR="00215A3F" w:rsidTr="004F0CF6" w14:paraId="4B1C3721" w14:textId="77777777">
        <w:trPr>
          <w:cantSplit/>
        </w:trPr>
        <w:tc>
          <w:tcPr>
            <w:tcW w:w="1232" w:type="dxa"/>
          </w:tcPr>
          <w:p w:rsidR="00215A3F" w:rsidP="004F0CF6" w:rsidRDefault="00574E01" w14:paraId="1D171D99" w14:textId="20D3286F">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16.3</w:t>
            </w:r>
          </w:p>
        </w:tc>
        <w:tc>
          <w:tcPr>
            <w:tcW w:w="8820" w:type="dxa"/>
            <w:shd w:val="clear" w:color="auto" w:fill="auto"/>
          </w:tcPr>
          <w:p w:rsidRPr="009443DB" w:rsidR="00215A3F" w:rsidP="009443DB" w:rsidRDefault="003722EC" w14:paraId="1AD727BD" w14:textId="1A389B0C">
            <w:pPr>
              <w:pStyle w:val="TableText"/>
              <w:ind w:left="360"/>
              <w:rPr>
                <w:rFonts w:asciiTheme="minorHAnsi" w:hAnsiTheme="minorHAnsi" w:cstheme="minorHAnsi"/>
                <w:noProof/>
                <w:color w:val="000000" w:themeColor="text1"/>
              </w:rPr>
            </w:pPr>
            <w:r w:rsidRPr="009443DB">
              <w:rPr>
                <w:rFonts w:asciiTheme="minorHAnsi" w:hAnsiTheme="minorHAnsi" w:cstheme="minorHAnsi"/>
                <w:noProof/>
                <w:color w:val="000000" w:themeColor="text1"/>
              </w:rPr>
              <w:t>Terminati</w:t>
            </w:r>
            <w:r w:rsidR="00F95CFE">
              <w:rPr>
                <w:rFonts w:asciiTheme="minorHAnsi" w:hAnsiTheme="minorHAnsi" w:cstheme="minorHAnsi"/>
                <w:noProof/>
                <w:color w:val="000000" w:themeColor="text1"/>
              </w:rPr>
              <w:t>ng/Deleting</w:t>
            </w:r>
            <w:r w:rsidRPr="009443DB" w:rsidR="00215A3F">
              <w:rPr>
                <w:rFonts w:asciiTheme="minorHAnsi" w:hAnsiTheme="minorHAnsi" w:cstheme="minorHAnsi"/>
                <w:noProof/>
                <w:color w:val="000000" w:themeColor="text1"/>
              </w:rPr>
              <w:t xml:space="preserve"> user accounts in Active Directory</w:t>
            </w:r>
          </w:p>
        </w:tc>
      </w:tr>
      <w:tr w:rsidRPr="00CB7D43" w:rsidR="00215A3F" w:rsidTr="004F0CF6" w14:paraId="7FCF9980" w14:textId="77777777">
        <w:trPr>
          <w:cantSplit/>
        </w:trPr>
        <w:tc>
          <w:tcPr>
            <w:tcW w:w="1232" w:type="dxa"/>
          </w:tcPr>
          <w:p w:rsidR="00215A3F" w:rsidP="004F0CF6" w:rsidRDefault="00574E01" w14:paraId="147BD30B" w14:textId="3854D64D">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16.4</w:t>
            </w:r>
          </w:p>
        </w:tc>
        <w:tc>
          <w:tcPr>
            <w:tcW w:w="8820" w:type="dxa"/>
            <w:shd w:val="clear" w:color="auto" w:fill="auto"/>
          </w:tcPr>
          <w:p w:rsidRPr="009443DB" w:rsidR="00215A3F" w:rsidP="009443DB" w:rsidRDefault="00215A3F" w14:paraId="6D5C0F9B" w14:textId="77777777">
            <w:pPr>
              <w:pStyle w:val="TableText"/>
              <w:ind w:left="360"/>
              <w:rPr>
                <w:rFonts w:asciiTheme="minorHAnsi" w:hAnsiTheme="minorHAnsi" w:cstheme="minorHAnsi"/>
                <w:noProof/>
                <w:color w:val="000000" w:themeColor="text1"/>
              </w:rPr>
            </w:pPr>
            <w:r w:rsidRPr="009443DB">
              <w:rPr>
                <w:rFonts w:asciiTheme="minorHAnsi" w:hAnsiTheme="minorHAnsi" w:cstheme="minorHAnsi"/>
                <w:noProof/>
                <w:color w:val="000000" w:themeColor="text1"/>
              </w:rPr>
              <w:t>Data synchronization of relevant changes in AD to IAM</w:t>
            </w:r>
          </w:p>
        </w:tc>
      </w:tr>
      <w:tr w:rsidRPr="00CB7D43" w:rsidR="00215A3F" w:rsidTr="004F0CF6" w14:paraId="4B2E30E4" w14:textId="77777777">
        <w:trPr>
          <w:cantSplit/>
        </w:trPr>
        <w:tc>
          <w:tcPr>
            <w:tcW w:w="1232" w:type="dxa"/>
          </w:tcPr>
          <w:p w:rsidR="00215A3F" w:rsidP="004F0CF6" w:rsidRDefault="00574E01" w14:paraId="5A40CECA" w14:textId="4B5D2714">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16.5</w:t>
            </w:r>
          </w:p>
        </w:tc>
        <w:tc>
          <w:tcPr>
            <w:tcW w:w="8820" w:type="dxa"/>
            <w:shd w:val="clear" w:color="auto" w:fill="auto"/>
          </w:tcPr>
          <w:p w:rsidRPr="009443DB" w:rsidR="00215A3F" w:rsidP="009443DB" w:rsidRDefault="00215A3F" w14:paraId="034A0F00" w14:textId="77777777">
            <w:pPr>
              <w:pStyle w:val="TableText"/>
              <w:ind w:left="360"/>
              <w:rPr>
                <w:rFonts w:asciiTheme="minorHAnsi" w:hAnsiTheme="minorHAnsi" w:cstheme="minorHAnsi"/>
                <w:noProof/>
                <w:color w:val="000000" w:themeColor="text1"/>
              </w:rPr>
            </w:pPr>
            <w:r w:rsidRPr="009443DB">
              <w:rPr>
                <w:rFonts w:asciiTheme="minorHAnsi" w:hAnsiTheme="minorHAnsi" w:cstheme="minorHAnsi"/>
                <w:noProof/>
                <w:color w:val="000000" w:themeColor="text1"/>
              </w:rPr>
              <w:t>Change a user password in Active Directory</w:t>
            </w:r>
          </w:p>
        </w:tc>
      </w:tr>
    </w:tbl>
    <w:p w:rsidR="007927ED" w:rsidP="007927ED" w:rsidRDefault="007927ED" w14:paraId="5B19AD66" w14:textId="1E9061D0"/>
    <w:p w:rsidR="004A4A30" w:rsidP="007927ED" w:rsidRDefault="004A4A30" w14:paraId="627725B8" w14:textId="77777777"/>
    <w:p w:rsidRPr="005430D5" w:rsidR="000165D7" w:rsidP="005430D5" w:rsidRDefault="000165D7" w14:paraId="24052D6C" w14:textId="1FDBF3F0">
      <w:pPr>
        <w:spacing w:before="120"/>
        <w:ind w:left="446"/>
        <w:rPr>
          <w:b/>
          <w:bCs/>
          <w:color w:val="548DD4" w:themeColor="text2" w:themeTint="99"/>
          <w:sz w:val="28"/>
          <w:szCs w:val="28"/>
        </w:rPr>
      </w:pPr>
      <w:proofErr w:type="spellStart"/>
      <w:r w:rsidRPr="005430D5">
        <w:rPr>
          <w:b/>
          <w:bCs/>
          <w:color w:val="548DD4" w:themeColor="text2" w:themeTint="99"/>
          <w:sz w:val="28"/>
          <w:szCs w:val="28"/>
        </w:rPr>
        <w:lastRenderedPageBreak/>
        <w:t>IAMGoldTables</w:t>
      </w:r>
      <w:proofErr w:type="spellEnd"/>
      <w:r w:rsidRPr="005430D5">
        <w:rPr>
          <w:b/>
          <w:bCs/>
          <w:color w:val="548DD4" w:themeColor="text2" w:themeTint="99"/>
          <w:sz w:val="28"/>
          <w:szCs w:val="28"/>
        </w:rPr>
        <w:t>:</w:t>
      </w:r>
    </w:p>
    <w:tbl>
      <w:tblPr>
        <w:tblW w:w="1005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32"/>
        <w:gridCol w:w="8820"/>
      </w:tblGrid>
      <w:tr w:rsidRPr="00A54F60" w:rsidR="000165D7" w:rsidTr="00430CB4" w14:paraId="3C9FFE6B" w14:textId="77777777">
        <w:trPr>
          <w:cantSplit/>
          <w:tblHeader/>
        </w:trPr>
        <w:tc>
          <w:tcPr>
            <w:tcW w:w="1232" w:type="dxa"/>
            <w:shd w:val="clear" w:color="auto" w:fill="8DB3E2" w:themeFill="text2" w:themeFillTint="66"/>
          </w:tcPr>
          <w:p w:rsidRPr="00A54F60" w:rsidR="000165D7" w:rsidP="00430CB4" w:rsidRDefault="000165D7" w14:paraId="698EEF1E" w14:textId="77777777">
            <w:pPr>
              <w:pStyle w:val="TableText"/>
              <w:jc w:val="center"/>
              <w:rPr>
                <w:rFonts w:asciiTheme="minorHAnsi" w:hAnsiTheme="minorHAnsi" w:cstheme="minorHAnsi"/>
                <w:b/>
                <w:noProof/>
                <w:color w:val="000000" w:themeColor="text1"/>
                <w:sz w:val="22"/>
                <w:szCs w:val="22"/>
              </w:rPr>
            </w:pPr>
            <w:r w:rsidRPr="00A54F60">
              <w:rPr>
                <w:rFonts w:asciiTheme="minorHAnsi" w:hAnsiTheme="minorHAnsi" w:cstheme="minorHAnsi"/>
                <w:b/>
                <w:noProof/>
                <w:color w:val="000000" w:themeColor="text1"/>
                <w:sz w:val="22"/>
                <w:szCs w:val="22"/>
              </w:rPr>
              <w:t>FR#</w:t>
            </w:r>
          </w:p>
        </w:tc>
        <w:tc>
          <w:tcPr>
            <w:tcW w:w="8820" w:type="dxa"/>
            <w:shd w:val="clear" w:color="auto" w:fill="8DB3E2" w:themeFill="text2" w:themeFillTint="66"/>
          </w:tcPr>
          <w:p w:rsidRPr="00A54F60" w:rsidR="000165D7" w:rsidP="00430CB4" w:rsidRDefault="000165D7" w14:paraId="2B782E96" w14:textId="77777777">
            <w:pPr>
              <w:pStyle w:val="TableText"/>
              <w:ind w:left="360"/>
              <w:jc w:val="center"/>
              <w:rPr>
                <w:rFonts w:asciiTheme="minorHAnsi" w:hAnsiTheme="minorHAnsi" w:cstheme="minorHAnsi"/>
                <w:b/>
                <w:noProof/>
                <w:color w:val="000000" w:themeColor="text1"/>
                <w:sz w:val="22"/>
                <w:szCs w:val="22"/>
              </w:rPr>
            </w:pPr>
            <w:r w:rsidRPr="00A54F60">
              <w:rPr>
                <w:rFonts w:asciiTheme="minorHAnsi" w:hAnsiTheme="minorHAnsi" w:cstheme="minorHAnsi"/>
                <w:b/>
                <w:noProof/>
                <w:color w:val="000000" w:themeColor="text1"/>
                <w:sz w:val="22"/>
                <w:szCs w:val="22"/>
              </w:rPr>
              <w:t>Requirements</w:t>
            </w:r>
          </w:p>
        </w:tc>
      </w:tr>
      <w:tr w:rsidRPr="00CB7D43" w:rsidR="000165D7" w:rsidTr="00C16C46" w14:paraId="01090706" w14:textId="77777777">
        <w:trPr>
          <w:cantSplit/>
        </w:trPr>
        <w:tc>
          <w:tcPr>
            <w:tcW w:w="1232" w:type="dxa"/>
          </w:tcPr>
          <w:p w:rsidR="000165D7" w:rsidP="00C16C46" w:rsidRDefault="0001142E" w14:paraId="60F0251D" w14:textId="03D36C4C">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17.1</w:t>
            </w:r>
          </w:p>
        </w:tc>
        <w:tc>
          <w:tcPr>
            <w:tcW w:w="8820" w:type="dxa"/>
            <w:shd w:val="clear" w:color="auto" w:fill="auto"/>
          </w:tcPr>
          <w:p w:rsidRPr="000165D7" w:rsidR="000165D7" w:rsidP="00C16C46" w:rsidRDefault="000165D7" w14:paraId="77CCA5FE" w14:textId="08A0D13D">
            <w:pPr>
              <w:pStyle w:val="TableText"/>
              <w:ind w:left="360"/>
              <w:rPr>
                <w:rFonts w:asciiTheme="minorHAnsi" w:hAnsiTheme="minorHAnsi" w:cstheme="minorHAnsi"/>
                <w:noProof/>
                <w:color w:val="000000" w:themeColor="text1"/>
              </w:rPr>
            </w:pPr>
            <w:r w:rsidRPr="000165D7">
              <w:rPr>
                <w:rFonts w:asciiTheme="minorHAnsi" w:hAnsiTheme="minorHAnsi" w:cstheme="minorHAnsi"/>
              </w:rPr>
              <w:t>User creation or upda</w:t>
            </w:r>
            <w:r w:rsidR="00F95CFE">
              <w:rPr>
                <w:rFonts w:asciiTheme="minorHAnsi" w:hAnsiTheme="minorHAnsi" w:cstheme="minorHAnsi"/>
              </w:rPr>
              <w:t>te</w:t>
            </w:r>
            <w:r w:rsidRPr="000165D7">
              <w:rPr>
                <w:rFonts w:asciiTheme="minorHAnsi" w:hAnsiTheme="minorHAnsi" w:cstheme="minorHAnsi"/>
              </w:rPr>
              <w:t xml:space="preserve"> in </w:t>
            </w:r>
            <w:proofErr w:type="spellStart"/>
            <w:r w:rsidRPr="000165D7">
              <w:rPr>
                <w:rFonts w:asciiTheme="minorHAnsi" w:hAnsiTheme="minorHAnsi" w:cstheme="minorHAnsi"/>
              </w:rPr>
              <w:t>IAMGoldTables.dbo.user_id</w:t>
            </w:r>
            <w:proofErr w:type="spellEnd"/>
          </w:p>
        </w:tc>
      </w:tr>
      <w:tr w:rsidRPr="00CB7D43" w:rsidR="000165D7" w:rsidTr="00C16C46" w14:paraId="36653758" w14:textId="77777777">
        <w:trPr>
          <w:cantSplit/>
        </w:trPr>
        <w:tc>
          <w:tcPr>
            <w:tcW w:w="1232" w:type="dxa"/>
          </w:tcPr>
          <w:p w:rsidR="000165D7" w:rsidP="00C16C46" w:rsidRDefault="00C30A8F" w14:paraId="525F2D7F" w14:textId="49D6B948">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17.2</w:t>
            </w:r>
          </w:p>
        </w:tc>
        <w:tc>
          <w:tcPr>
            <w:tcW w:w="8820" w:type="dxa"/>
            <w:shd w:val="clear" w:color="auto" w:fill="auto"/>
          </w:tcPr>
          <w:p w:rsidRPr="000165D7" w:rsidR="000165D7" w:rsidP="00C16C46" w:rsidRDefault="000165D7" w14:paraId="28614372" w14:textId="77777777">
            <w:pPr>
              <w:pStyle w:val="TableText"/>
              <w:ind w:left="360"/>
              <w:rPr>
                <w:rFonts w:asciiTheme="minorHAnsi" w:hAnsiTheme="minorHAnsi" w:cstheme="minorHAnsi"/>
                <w:noProof/>
                <w:color w:val="000000" w:themeColor="text1"/>
              </w:rPr>
            </w:pPr>
            <w:r w:rsidRPr="000165D7">
              <w:rPr>
                <w:rFonts w:asciiTheme="minorHAnsi" w:hAnsiTheme="minorHAnsi" w:cstheme="minorHAnsi"/>
              </w:rPr>
              <w:t xml:space="preserve">Organization creation or update in </w:t>
            </w:r>
            <w:proofErr w:type="spellStart"/>
            <w:r w:rsidRPr="000165D7">
              <w:rPr>
                <w:rFonts w:asciiTheme="minorHAnsi" w:hAnsiTheme="minorHAnsi" w:cstheme="minorHAnsi"/>
              </w:rPr>
              <w:t>IAMGoldTables.dbo.org_id</w:t>
            </w:r>
            <w:proofErr w:type="spellEnd"/>
          </w:p>
        </w:tc>
      </w:tr>
    </w:tbl>
    <w:p w:rsidRPr="005430D5" w:rsidR="000165D7" w:rsidP="005430D5" w:rsidRDefault="000165D7" w14:paraId="42D1715D" w14:textId="660EB09B">
      <w:pPr>
        <w:spacing w:before="120"/>
        <w:ind w:left="446"/>
        <w:rPr>
          <w:b/>
          <w:bCs/>
          <w:color w:val="548DD4" w:themeColor="text2" w:themeTint="99"/>
          <w:sz w:val="28"/>
          <w:szCs w:val="28"/>
        </w:rPr>
      </w:pPr>
      <w:bookmarkStart w:name="_Toc15673687" w:id="20"/>
      <w:r w:rsidRPr="005430D5">
        <w:rPr>
          <w:b/>
          <w:bCs/>
          <w:color w:val="548DD4" w:themeColor="text2" w:themeTint="99"/>
          <w:sz w:val="28"/>
          <w:szCs w:val="28"/>
        </w:rPr>
        <w:t>Polaris:</w:t>
      </w:r>
    </w:p>
    <w:tbl>
      <w:tblPr>
        <w:tblW w:w="1005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32"/>
        <w:gridCol w:w="8820"/>
      </w:tblGrid>
      <w:tr w:rsidRPr="00A54F60" w:rsidR="000165D7" w:rsidTr="00430CB4" w14:paraId="4065DFBE" w14:textId="77777777">
        <w:trPr>
          <w:cantSplit/>
          <w:tblHeader/>
        </w:trPr>
        <w:tc>
          <w:tcPr>
            <w:tcW w:w="1232" w:type="dxa"/>
            <w:shd w:val="clear" w:color="auto" w:fill="8DB3E2" w:themeFill="text2" w:themeFillTint="66"/>
          </w:tcPr>
          <w:p w:rsidRPr="00A54F60" w:rsidR="000165D7" w:rsidP="00430CB4" w:rsidRDefault="000165D7" w14:paraId="718A2DD0" w14:textId="77777777">
            <w:pPr>
              <w:pStyle w:val="TableText"/>
              <w:jc w:val="center"/>
              <w:rPr>
                <w:rFonts w:asciiTheme="minorHAnsi" w:hAnsiTheme="minorHAnsi" w:cstheme="minorHAnsi"/>
                <w:b/>
                <w:noProof/>
                <w:color w:val="000000" w:themeColor="text1"/>
                <w:sz w:val="22"/>
                <w:szCs w:val="22"/>
              </w:rPr>
            </w:pPr>
            <w:r w:rsidRPr="00A54F60">
              <w:rPr>
                <w:rFonts w:asciiTheme="minorHAnsi" w:hAnsiTheme="minorHAnsi" w:cstheme="minorHAnsi"/>
                <w:b/>
                <w:noProof/>
                <w:color w:val="000000" w:themeColor="text1"/>
                <w:sz w:val="22"/>
                <w:szCs w:val="22"/>
              </w:rPr>
              <w:t>FR#</w:t>
            </w:r>
          </w:p>
        </w:tc>
        <w:tc>
          <w:tcPr>
            <w:tcW w:w="8820" w:type="dxa"/>
            <w:shd w:val="clear" w:color="auto" w:fill="8DB3E2" w:themeFill="text2" w:themeFillTint="66"/>
          </w:tcPr>
          <w:p w:rsidRPr="00A54F60" w:rsidR="000165D7" w:rsidP="00430CB4" w:rsidRDefault="000165D7" w14:paraId="5D0C6AB1" w14:textId="77777777">
            <w:pPr>
              <w:pStyle w:val="TableText"/>
              <w:ind w:left="360"/>
              <w:jc w:val="center"/>
              <w:rPr>
                <w:rFonts w:asciiTheme="minorHAnsi" w:hAnsiTheme="minorHAnsi" w:cstheme="minorHAnsi"/>
                <w:b/>
                <w:noProof/>
                <w:color w:val="000000" w:themeColor="text1"/>
                <w:sz w:val="22"/>
                <w:szCs w:val="22"/>
              </w:rPr>
            </w:pPr>
            <w:r w:rsidRPr="00A54F60">
              <w:rPr>
                <w:rFonts w:asciiTheme="minorHAnsi" w:hAnsiTheme="minorHAnsi" w:cstheme="minorHAnsi"/>
                <w:b/>
                <w:noProof/>
                <w:color w:val="000000" w:themeColor="text1"/>
                <w:sz w:val="22"/>
                <w:szCs w:val="22"/>
              </w:rPr>
              <w:t>Requirements</w:t>
            </w:r>
          </w:p>
        </w:tc>
      </w:tr>
      <w:tr w:rsidRPr="00CB7D43" w:rsidR="000165D7" w:rsidTr="00C16C46" w14:paraId="5AF8BFD0" w14:textId="77777777">
        <w:trPr>
          <w:cantSplit/>
        </w:trPr>
        <w:tc>
          <w:tcPr>
            <w:tcW w:w="1232" w:type="dxa"/>
          </w:tcPr>
          <w:p w:rsidR="000165D7" w:rsidP="00C16C46" w:rsidRDefault="0001142E" w14:paraId="1F4554E4" w14:textId="17BDE9FE">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18.1</w:t>
            </w:r>
          </w:p>
        </w:tc>
        <w:tc>
          <w:tcPr>
            <w:tcW w:w="8820" w:type="dxa"/>
            <w:shd w:val="clear" w:color="auto" w:fill="auto"/>
          </w:tcPr>
          <w:p w:rsidRPr="000165D7" w:rsidR="000165D7" w:rsidP="00C16C46" w:rsidRDefault="00573015" w14:paraId="41D672A3" w14:textId="1C87B547">
            <w:pPr>
              <w:pStyle w:val="TableText"/>
              <w:ind w:left="360"/>
              <w:rPr>
                <w:rFonts w:asciiTheme="minorHAnsi" w:hAnsiTheme="minorHAnsi" w:cstheme="minorHAnsi"/>
                <w:noProof/>
                <w:color w:val="000000" w:themeColor="text1"/>
              </w:rPr>
            </w:pPr>
            <w:r>
              <w:rPr>
                <w:rFonts w:asciiTheme="minorHAnsi" w:hAnsiTheme="minorHAnsi" w:cstheme="minorHAnsi"/>
                <w:noProof/>
                <w:color w:val="000000" w:themeColor="text1"/>
              </w:rPr>
              <w:t>Provisoning</w:t>
            </w:r>
            <w:r w:rsidRPr="000165D7" w:rsidR="000165D7">
              <w:rPr>
                <w:rFonts w:asciiTheme="minorHAnsi" w:hAnsiTheme="minorHAnsi" w:cstheme="minorHAnsi"/>
              </w:rPr>
              <w:t xml:space="preserve"> users in Polaris DB</w:t>
            </w:r>
          </w:p>
        </w:tc>
      </w:tr>
      <w:tr w:rsidRPr="00CB7D43" w:rsidR="000165D7" w:rsidTr="00C16C46" w14:paraId="079F58D3" w14:textId="77777777">
        <w:trPr>
          <w:cantSplit/>
        </w:trPr>
        <w:tc>
          <w:tcPr>
            <w:tcW w:w="1232" w:type="dxa"/>
          </w:tcPr>
          <w:p w:rsidR="000165D7" w:rsidP="00C16C46" w:rsidRDefault="0001142E" w14:paraId="13E37E49" w14:textId="0888AA89">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18.2</w:t>
            </w:r>
          </w:p>
        </w:tc>
        <w:tc>
          <w:tcPr>
            <w:tcW w:w="8820" w:type="dxa"/>
            <w:shd w:val="clear" w:color="auto" w:fill="auto"/>
          </w:tcPr>
          <w:p w:rsidRPr="000165D7" w:rsidR="000165D7" w:rsidP="000165D7" w:rsidRDefault="0073000E" w14:paraId="19706354" w14:textId="6A5CF620">
            <w:pPr>
              <w:ind w:left="348"/>
              <w:rPr>
                <w:rFonts w:cstheme="minorHAnsi"/>
                <w:sz w:val="20"/>
                <w:szCs w:val="20"/>
              </w:rPr>
            </w:pPr>
            <w:r>
              <w:rPr>
                <w:rFonts w:eastAsia="Times New Roman" w:cstheme="minorHAnsi"/>
                <w:noProof/>
                <w:color w:val="000000" w:themeColor="text1"/>
                <w:sz w:val="20"/>
                <w:szCs w:val="20"/>
              </w:rPr>
              <w:t>De-p</w:t>
            </w:r>
            <w:r w:rsidRPr="000A203B" w:rsidR="00573015">
              <w:rPr>
                <w:rFonts w:eastAsia="Times New Roman" w:cstheme="minorHAnsi"/>
                <w:noProof/>
                <w:color w:val="000000" w:themeColor="text1"/>
                <w:sz w:val="20"/>
                <w:szCs w:val="20"/>
              </w:rPr>
              <w:t>rovisoning</w:t>
            </w:r>
            <w:r w:rsidRPr="000A203B" w:rsidR="000165D7">
              <w:rPr>
                <w:rFonts w:eastAsia="Times New Roman" w:cstheme="minorHAnsi"/>
                <w:noProof/>
                <w:color w:val="000000" w:themeColor="text1"/>
                <w:sz w:val="20"/>
                <w:szCs w:val="20"/>
              </w:rPr>
              <w:t xml:space="preserve"> users in Polaris DB</w:t>
            </w:r>
          </w:p>
        </w:tc>
      </w:tr>
      <w:tr w:rsidRPr="00CB7D43" w:rsidR="000165D7" w:rsidTr="00C16C46" w14:paraId="7935910A" w14:textId="77777777">
        <w:trPr>
          <w:cantSplit/>
        </w:trPr>
        <w:tc>
          <w:tcPr>
            <w:tcW w:w="1232" w:type="dxa"/>
          </w:tcPr>
          <w:p w:rsidR="000165D7" w:rsidP="00C16C46" w:rsidRDefault="0001142E" w14:paraId="071F38D3" w14:textId="279B3537">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18.3</w:t>
            </w:r>
          </w:p>
        </w:tc>
        <w:tc>
          <w:tcPr>
            <w:tcW w:w="8820" w:type="dxa"/>
            <w:shd w:val="clear" w:color="auto" w:fill="auto"/>
          </w:tcPr>
          <w:p w:rsidRPr="000165D7" w:rsidR="000165D7" w:rsidP="000165D7" w:rsidRDefault="000165D7" w14:paraId="53D3A389" w14:textId="77777777">
            <w:pPr>
              <w:ind w:left="348"/>
              <w:rPr>
                <w:rFonts w:cstheme="minorHAnsi"/>
                <w:sz w:val="20"/>
                <w:szCs w:val="20"/>
              </w:rPr>
            </w:pPr>
            <w:r w:rsidRPr="000165D7">
              <w:rPr>
                <w:rFonts w:cstheme="minorHAnsi"/>
                <w:sz w:val="20"/>
                <w:szCs w:val="20"/>
              </w:rPr>
              <w:t>Change a user password in Polaris DB</w:t>
            </w:r>
          </w:p>
        </w:tc>
      </w:tr>
      <w:tr w:rsidRPr="00CB7D43" w:rsidR="0018155A" w:rsidTr="00C16C46" w14:paraId="796E5229" w14:textId="77777777">
        <w:trPr>
          <w:cantSplit/>
        </w:trPr>
        <w:tc>
          <w:tcPr>
            <w:tcW w:w="1232" w:type="dxa"/>
          </w:tcPr>
          <w:p w:rsidR="0018155A" w:rsidP="00C16C46" w:rsidRDefault="0018155A" w14:paraId="2ACB7F45" w14:textId="2D41450B">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18.4</w:t>
            </w:r>
          </w:p>
        </w:tc>
        <w:tc>
          <w:tcPr>
            <w:tcW w:w="8820" w:type="dxa"/>
            <w:shd w:val="clear" w:color="auto" w:fill="auto"/>
          </w:tcPr>
          <w:p w:rsidRPr="0018155A" w:rsidR="0018155A" w:rsidP="000165D7" w:rsidRDefault="0018155A" w14:paraId="5BDE479E" w14:textId="7964BBC5">
            <w:pPr>
              <w:ind w:left="348"/>
              <w:rPr>
                <w:rFonts w:cstheme="minorHAnsi"/>
                <w:sz w:val="20"/>
                <w:szCs w:val="20"/>
              </w:rPr>
            </w:pPr>
            <w:r w:rsidRPr="000A203B">
              <w:rPr>
                <w:rFonts w:cstheme="minorHAnsi"/>
                <w:sz w:val="20"/>
                <w:szCs w:val="20"/>
              </w:rPr>
              <w:t>Access request for Polaris DB</w:t>
            </w:r>
          </w:p>
        </w:tc>
      </w:tr>
    </w:tbl>
    <w:p w:rsidRPr="005430D5" w:rsidR="002F74EF" w:rsidP="005430D5" w:rsidRDefault="002F74EF" w14:paraId="4267BCBB" w14:textId="4FD075C0">
      <w:pPr>
        <w:spacing w:before="120"/>
        <w:ind w:left="446"/>
        <w:rPr>
          <w:b/>
          <w:bCs/>
          <w:color w:val="548DD4" w:themeColor="text2" w:themeTint="99"/>
          <w:sz w:val="28"/>
          <w:szCs w:val="28"/>
        </w:rPr>
      </w:pPr>
      <w:r w:rsidRPr="005430D5">
        <w:rPr>
          <w:b/>
          <w:bCs/>
          <w:color w:val="548DD4" w:themeColor="text2" w:themeTint="99"/>
          <w:sz w:val="28"/>
          <w:szCs w:val="28"/>
        </w:rPr>
        <w:t>SAP:</w:t>
      </w:r>
    </w:p>
    <w:tbl>
      <w:tblPr>
        <w:tblW w:w="1005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32"/>
        <w:gridCol w:w="8820"/>
      </w:tblGrid>
      <w:tr w:rsidRPr="00A54F60" w:rsidR="002F74EF" w:rsidTr="00430CB4" w14:paraId="0242B195" w14:textId="77777777">
        <w:trPr>
          <w:cantSplit/>
          <w:tblHeader/>
        </w:trPr>
        <w:tc>
          <w:tcPr>
            <w:tcW w:w="1232" w:type="dxa"/>
            <w:shd w:val="clear" w:color="auto" w:fill="8DB3E2" w:themeFill="text2" w:themeFillTint="66"/>
          </w:tcPr>
          <w:p w:rsidRPr="00A54F60" w:rsidR="002F74EF" w:rsidP="00430CB4" w:rsidRDefault="002F74EF" w14:paraId="0065CE5A" w14:textId="77777777">
            <w:pPr>
              <w:pStyle w:val="TableText"/>
              <w:jc w:val="center"/>
              <w:rPr>
                <w:rFonts w:asciiTheme="minorHAnsi" w:hAnsiTheme="minorHAnsi" w:cstheme="minorHAnsi"/>
                <w:b/>
                <w:noProof/>
                <w:color w:val="000000" w:themeColor="text1"/>
                <w:sz w:val="22"/>
                <w:szCs w:val="22"/>
              </w:rPr>
            </w:pPr>
            <w:r w:rsidRPr="00A54F60">
              <w:rPr>
                <w:rFonts w:asciiTheme="minorHAnsi" w:hAnsiTheme="minorHAnsi" w:cstheme="minorHAnsi"/>
                <w:b/>
                <w:noProof/>
                <w:color w:val="000000" w:themeColor="text1"/>
                <w:sz w:val="22"/>
                <w:szCs w:val="22"/>
              </w:rPr>
              <w:t>FR#</w:t>
            </w:r>
          </w:p>
        </w:tc>
        <w:tc>
          <w:tcPr>
            <w:tcW w:w="8820" w:type="dxa"/>
            <w:shd w:val="clear" w:color="auto" w:fill="8DB3E2" w:themeFill="text2" w:themeFillTint="66"/>
          </w:tcPr>
          <w:p w:rsidRPr="00A54F60" w:rsidR="002F74EF" w:rsidP="00430CB4" w:rsidRDefault="002F74EF" w14:paraId="5CAA09B1" w14:textId="77777777">
            <w:pPr>
              <w:pStyle w:val="TableText"/>
              <w:ind w:left="360"/>
              <w:jc w:val="center"/>
              <w:rPr>
                <w:rFonts w:asciiTheme="minorHAnsi" w:hAnsiTheme="minorHAnsi" w:cstheme="minorHAnsi"/>
                <w:b/>
                <w:noProof/>
                <w:color w:val="000000" w:themeColor="text1"/>
                <w:sz w:val="22"/>
                <w:szCs w:val="22"/>
              </w:rPr>
            </w:pPr>
            <w:r w:rsidRPr="00A54F60">
              <w:rPr>
                <w:rFonts w:asciiTheme="minorHAnsi" w:hAnsiTheme="minorHAnsi" w:cstheme="minorHAnsi"/>
                <w:b/>
                <w:noProof/>
                <w:color w:val="000000" w:themeColor="text1"/>
                <w:sz w:val="22"/>
                <w:szCs w:val="22"/>
              </w:rPr>
              <w:t>Requirements</w:t>
            </w:r>
          </w:p>
        </w:tc>
      </w:tr>
      <w:tr w:rsidRPr="00CB7D43" w:rsidR="002F74EF" w:rsidTr="00C16C46" w14:paraId="177618FA" w14:textId="77777777">
        <w:trPr>
          <w:cantSplit/>
        </w:trPr>
        <w:tc>
          <w:tcPr>
            <w:tcW w:w="1232" w:type="dxa"/>
          </w:tcPr>
          <w:p w:rsidR="002F74EF" w:rsidP="00C16C46" w:rsidRDefault="0001142E" w14:paraId="53A360AB" w14:textId="43D8CF49">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19.1</w:t>
            </w:r>
          </w:p>
        </w:tc>
        <w:tc>
          <w:tcPr>
            <w:tcW w:w="8820" w:type="dxa"/>
            <w:shd w:val="clear" w:color="auto" w:fill="auto"/>
          </w:tcPr>
          <w:p w:rsidRPr="002F74EF" w:rsidR="002F74EF" w:rsidP="002F74EF" w:rsidRDefault="0073000E" w14:paraId="3DC05B29" w14:textId="41EACC80">
            <w:pPr>
              <w:ind w:left="348"/>
              <w:rPr>
                <w:sz w:val="20"/>
                <w:szCs w:val="20"/>
              </w:rPr>
            </w:pPr>
            <w:r w:rsidRPr="0073000E">
              <w:rPr>
                <w:sz w:val="20"/>
                <w:szCs w:val="20"/>
              </w:rPr>
              <w:t>Provisioning</w:t>
            </w:r>
            <w:r w:rsidRPr="002F74EF" w:rsidR="002F74EF">
              <w:rPr>
                <w:sz w:val="20"/>
                <w:szCs w:val="20"/>
              </w:rPr>
              <w:t xml:space="preserve"> </w:t>
            </w:r>
            <w:r w:rsidR="009443DB">
              <w:rPr>
                <w:sz w:val="20"/>
                <w:szCs w:val="20"/>
              </w:rPr>
              <w:t>employee user accounts</w:t>
            </w:r>
            <w:r w:rsidRPr="002F74EF" w:rsidR="002F74EF">
              <w:rPr>
                <w:sz w:val="20"/>
                <w:szCs w:val="20"/>
              </w:rPr>
              <w:t xml:space="preserve"> in SAP</w:t>
            </w:r>
          </w:p>
        </w:tc>
      </w:tr>
      <w:tr w:rsidRPr="00CB7D43" w:rsidR="002F74EF" w:rsidTr="00C16C46" w14:paraId="16E15EB1" w14:textId="77777777">
        <w:trPr>
          <w:cantSplit/>
        </w:trPr>
        <w:tc>
          <w:tcPr>
            <w:tcW w:w="1232" w:type="dxa"/>
          </w:tcPr>
          <w:p w:rsidR="002F74EF" w:rsidP="00C16C46" w:rsidRDefault="0001142E" w14:paraId="28A8E392" w14:textId="6130FAE6">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19.2</w:t>
            </w:r>
          </w:p>
        </w:tc>
        <w:tc>
          <w:tcPr>
            <w:tcW w:w="8820" w:type="dxa"/>
            <w:shd w:val="clear" w:color="auto" w:fill="auto"/>
          </w:tcPr>
          <w:p w:rsidRPr="002F74EF" w:rsidR="002F74EF" w:rsidP="002F74EF" w:rsidRDefault="002F74EF" w14:paraId="722F2D14" w14:textId="77777777">
            <w:pPr>
              <w:ind w:left="348"/>
              <w:rPr>
                <w:sz w:val="20"/>
                <w:szCs w:val="20"/>
              </w:rPr>
            </w:pPr>
            <w:r w:rsidRPr="002F74EF">
              <w:rPr>
                <w:sz w:val="20"/>
                <w:szCs w:val="20"/>
              </w:rPr>
              <w:t>Assignment of SAP access</w:t>
            </w:r>
          </w:p>
        </w:tc>
      </w:tr>
      <w:tr w:rsidRPr="00CB7D43" w:rsidR="002F74EF" w:rsidTr="00C16C46" w14:paraId="56D2DE53" w14:textId="77777777">
        <w:trPr>
          <w:cantSplit/>
        </w:trPr>
        <w:tc>
          <w:tcPr>
            <w:tcW w:w="1232" w:type="dxa"/>
          </w:tcPr>
          <w:p w:rsidR="002F74EF" w:rsidP="00C16C46" w:rsidRDefault="00302645" w14:paraId="04F8082E" w14:textId="2114AB71">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19.3</w:t>
            </w:r>
          </w:p>
        </w:tc>
        <w:tc>
          <w:tcPr>
            <w:tcW w:w="8820" w:type="dxa"/>
            <w:shd w:val="clear" w:color="auto" w:fill="auto"/>
          </w:tcPr>
          <w:p w:rsidRPr="002F74EF" w:rsidR="002F74EF" w:rsidP="002F74EF" w:rsidRDefault="0073000E" w14:paraId="3A5E82F6" w14:textId="049DF263">
            <w:pPr>
              <w:ind w:left="348"/>
              <w:rPr>
                <w:sz w:val="20"/>
                <w:szCs w:val="20"/>
              </w:rPr>
            </w:pPr>
            <w:r>
              <w:rPr>
                <w:sz w:val="20"/>
                <w:szCs w:val="20"/>
              </w:rPr>
              <w:t>D</w:t>
            </w:r>
            <w:r w:rsidR="009443DB">
              <w:rPr>
                <w:sz w:val="20"/>
                <w:szCs w:val="20"/>
              </w:rPr>
              <w:t>e-</w:t>
            </w:r>
            <w:r>
              <w:rPr>
                <w:sz w:val="20"/>
                <w:szCs w:val="20"/>
              </w:rPr>
              <w:t>p</w:t>
            </w:r>
            <w:r w:rsidR="009443DB">
              <w:rPr>
                <w:sz w:val="20"/>
                <w:szCs w:val="20"/>
              </w:rPr>
              <w:t>rovisioning</w:t>
            </w:r>
            <w:r w:rsidRPr="002F74EF" w:rsidR="002F74EF">
              <w:rPr>
                <w:sz w:val="20"/>
                <w:szCs w:val="20"/>
              </w:rPr>
              <w:t xml:space="preserve"> of user</w:t>
            </w:r>
            <w:r w:rsidR="009443DB">
              <w:rPr>
                <w:sz w:val="20"/>
                <w:szCs w:val="20"/>
              </w:rPr>
              <w:t xml:space="preserve"> accounts</w:t>
            </w:r>
            <w:r w:rsidRPr="002F74EF" w:rsidR="002F74EF">
              <w:rPr>
                <w:sz w:val="20"/>
                <w:szCs w:val="20"/>
              </w:rPr>
              <w:t xml:space="preserve"> in SAP</w:t>
            </w:r>
          </w:p>
        </w:tc>
      </w:tr>
      <w:tr w:rsidRPr="00CB7D43" w:rsidR="002F74EF" w:rsidTr="00C16C46" w14:paraId="604D669D" w14:textId="77777777">
        <w:trPr>
          <w:cantSplit/>
        </w:trPr>
        <w:tc>
          <w:tcPr>
            <w:tcW w:w="1232" w:type="dxa"/>
          </w:tcPr>
          <w:p w:rsidR="002F74EF" w:rsidP="00C16C46" w:rsidRDefault="00302645" w14:paraId="72A7F083" w14:textId="6800F0C8">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19.4</w:t>
            </w:r>
          </w:p>
        </w:tc>
        <w:tc>
          <w:tcPr>
            <w:tcW w:w="8820" w:type="dxa"/>
            <w:shd w:val="clear" w:color="auto" w:fill="auto"/>
          </w:tcPr>
          <w:p w:rsidRPr="002F74EF" w:rsidR="002F74EF" w:rsidP="002F74EF" w:rsidRDefault="002F74EF" w14:paraId="2FC2D40B" w14:textId="77777777">
            <w:pPr>
              <w:ind w:left="348"/>
              <w:rPr>
                <w:sz w:val="20"/>
                <w:szCs w:val="20"/>
              </w:rPr>
            </w:pPr>
            <w:r w:rsidRPr="002F74EF">
              <w:rPr>
                <w:sz w:val="20"/>
                <w:szCs w:val="20"/>
              </w:rPr>
              <w:t>Change a user password in SAP</w:t>
            </w:r>
          </w:p>
        </w:tc>
      </w:tr>
      <w:tr w:rsidRPr="00CB7D43" w:rsidR="001C41A4" w:rsidTr="00C16C46" w14:paraId="37C2C490" w14:textId="77777777">
        <w:trPr>
          <w:cantSplit/>
        </w:trPr>
        <w:tc>
          <w:tcPr>
            <w:tcW w:w="1232" w:type="dxa"/>
          </w:tcPr>
          <w:p w:rsidR="001C41A4" w:rsidP="001C41A4" w:rsidRDefault="00302645" w14:paraId="7225442C" w14:textId="4E29AE6C">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19.5</w:t>
            </w:r>
          </w:p>
        </w:tc>
        <w:tc>
          <w:tcPr>
            <w:tcW w:w="8820" w:type="dxa"/>
            <w:shd w:val="clear" w:color="auto" w:fill="auto"/>
          </w:tcPr>
          <w:p w:rsidRPr="001C41A4" w:rsidR="001C41A4" w:rsidP="001C41A4" w:rsidRDefault="001C41A4" w14:paraId="1AB5491E" w14:textId="3A6862CF">
            <w:pPr>
              <w:ind w:left="348"/>
              <w:rPr>
                <w:sz w:val="20"/>
                <w:szCs w:val="20"/>
              </w:rPr>
            </w:pPr>
            <w:r w:rsidRPr="001C41A4">
              <w:rPr>
                <w:sz w:val="20"/>
                <w:szCs w:val="20"/>
              </w:rPr>
              <w:t xml:space="preserve">Provisioning non-employee </w:t>
            </w:r>
            <w:r w:rsidR="009443DB">
              <w:rPr>
                <w:sz w:val="20"/>
                <w:szCs w:val="20"/>
              </w:rPr>
              <w:t xml:space="preserve">user </w:t>
            </w:r>
            <w:r w:rsidRPr="001C41A4">
              <w:rPr>
                <w:sz w:val="20"/>
                <w:szCs w:val="20"/>
              </w:rPr>
              <w:t>accounts in SAP</w:t>
            </w:r>
          </w:p>
        </w:tc>
      </w:tr>
    </w:tbl>
    <w:p w:rsidRPr="005430D5" w:rsidR="002F74EF" w:rsidP="005430D5" w:rsidRDefault="0048673E" w14:paraId="256A224B" w14:textId="51A3646F">
      <w:pPr>
        <w:spacing w:before="120"/>
        <w:ind w:left="446"/>
        <w:rPr>
          <w:b/>
          <w:bCs/>
          <w:color w:val="548DD4" w:themeColor="text2" w:themeTint="99"/>
          <w:sz w:val="28"/>
          <w:szCs w:val="28"/>
        </w:rPr>
      </w:pPr>
      <w:r w:rsidRPr="005430D5">
        <w:rPr>
          <w:b/>
          <w:bCs/>
          <w:color w:val="548DD4" w:themeColor="text2" w:themeTint="99"/>
          <w:sz w:val="28"/>
          <w:szCs w:val="28"/>
        </w:rPr>
        <w:t>Targe</w:t>
      </w:r>
      <w:r w:rsidR="004A4A30">
        <w:rPr>
          <w:b/>
          <w:bCs/>
          <w:color w:val="548DD4" w:themeColor="text2" w:themeTint="99"/>
          <w:sz w:val="28"/>
          <w:szCs w:val="28"/>
        </w:rPr>
        <w:t>t</w:t>
      </w:r>
      <w:r w:rsidRPr="005430D5">
        <w:rPr>
          <w:b/>
          <w:bCs/>
          <w:color w:val="548DD4" w:themeColor="text2" w:themeTint="99"/>
          <w:sz w:val="28"/>
          <w:szCs w:val="28"/>
        </w:rPr>
        <w:t>ed AD Attribute Sync (TADA):</w:t>
      </w:r>
    </w:p>
    <w:tbl>
      <w:tblPr>
        <w:tblW w:w="1005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32"/>
        <w:gridCol w:w="8820"/>
      </w:tblGrid>
      <w:tr w:rsidRPr="00A54F60" w:rsidR="0036140C" w:rsidTr="00430CB4" w14:paraId="2374D472" w14:textId="77777777">
        <w:trPr>
          <w:cantSplit/>
          <w:tblHeader/>
        </w:trPr>
        <w:tc>
          <w:tcPr>
            <w:tcW w:w="1232" w:type="dxa"/>
            <w:shd w:val="clear" w:color="auto" w:fill="8DB3E2" w:themeFill="text2" w:themeFillTint="66"/>
          </w:tcPr>
          <w:p w:rsidRPr="00A54F60" w:rsidR="0036140C" w:rsidP="00430CB4" w:rsidRDefault="0036140C" w14:paraId="3A49D31B" w14:textId="77777777">
            <w:pPr>
              <w:pStyle w:val="TableText"/>
              <w:jc w:val="center"/>
              <w:rPr>
                <w:rFonts w:asciiTheme="minorHAnsi" w:hAnsiTheme="minorHAnsi" w:cstheme="minorHAnsi"/>
                <w:b/>
                <w:noProof/>
                <w:color w:val="000000" w:themeColor="text1"/>
                <w:sz w:val="22"/>
                <w:szCs w:val="22"/>
              </w:rPr>
            </w:pPr>
            <w:r w:rsidRPr="00A54F60">
              <w:rPr>
                <w:rFonts w:asciiTheme="minorHAnsi" w:hAnsiTheme="minorHAnsi" w:cstheme="minorHAnsi"/>
                <w:b/>
                <w:noProof/>
                <w:color w:val="000000" w:themeColor="text1"/>
                <w:sz w:val="22"/>
                <w:szCs w:val="22"/>
              </w:rPr>
              <w:t>FR#</w:t>
            </w:r>
          </w:p>
        </w:tc>
        <w:tc>
          <w:tcPr>
            <w:tcW w:w="8820" w:type="dxa"/>
            <w:shd w:val="clear" w:color="auto" w:fill="8DB3E2" w:themeFill="text2" w:themeFillTint="66"/>
          </w:tcPr>
          <w:p w:rsidRPr="00A54F60" w:rsidR="0036140C" w:rsidP="00430CB4" w:rsidRDefault="0036140C" w14:paraId="3D3488E7" w14:textId="77777777">
            <w:pPr>
              <w:pStyle w:val="TableText"/>
              <w:ind w:left="360"/>
              <w:jc w:val="center"/>
              <w:rPr>
                <w:rFonts w:asciiTheme="minorHAnsi" w:hAnsiTheme="minorHAnsi" w:cstheme="minorHAnsi"/>
                <w:b/>
                <w:noProof/>
                <w:color w:val="000000" w:themeColor="text1"/>
                <w:sz w:val="22"/>
                <w:szCs w:val="22"/>
              </w:rPr>
            </w:pPr>
            <w:r w:rsidRPr="00A54F60">
              <w:rPr>
                <w:rFonts w:asciiTheme="minorHAnsi" w:hAnsiTheme="minorHAnsi" w:cstheme="minorHAnsi"/>
                <w:b/>
                <w:noProof/>
                <w:color w:val="000000" w:themeColor="text1"/>
                <w:sz w:val="22"/>
                <w:szCs w:val="22"/>
              </w:rPr>
              <w:t>Requirements</w:t>
            </w:r>
          </w:p>
        </w:tc>
      </w:tr>
      <w:tr w:rsidRPr="00CB7D43" w:rsidR="0036140C" w:rsidTr="00C16C46" w14:paraId="6927DBC5" w14:textId="77777777">
        <w:trPr>
          <w:cantSplit/>
        </w:trPr>
        <w:tc>
          <w:tcPr>
            <w:tcW w:w="1232" w:type="dxa"/>
          </w:tcPr>
          <w:p w:rsidR="0036140C" w:rsidP="00C16C46" w:rsidRDefault="00C30A8F" w14:paraId="5406DAAD" w14:textId="443B2BE6">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20.1</w:t>
            </w:r>
          </w:p>
        </w:tc>
        <w:tc>
          <w:tcPr>
            <w:tcW w:w="8820" w:type="dxa"/>
            <w:shd w:val="clear" w:color="auto" w:fill="auto"/>
          </w:tcPr>
          <w:p w:rsidRPr="0036140C" w:rsidR="0036140C" w:rsidP="0036140C" w:rsidRDefault="00A54F60" w14:paraId="260000B5" w14:textId="0450C9E0">
            <w:pPr>
              <w:ind w:left="348" w:hanging="270"/>
              <w:rPr>
                <w:sz w:val="20"/>
                <w:szCs w:val="20"/>
              </w:rPr>
            </w:pPr>
            <w:r>
              <w:rPr>
                <w:sz w:val="20"/>
                <w:szCs w:val="20"/>
              </w:rPr>
              <w:t xml:space="preserve">Custom </w:t>
            </w:r>
            <w:r w:rsidR="0073000E">
              <w:rPr>
                <w:sz w:val="20"/>
                <w:szCs w:val="20"/>
              </w:rPr>
              <w:t xml:space="preserve">data </w:t>
            </w:r>
            <w:r>
              <w:rPr>
                <w:sz w:val="20"/>
                <w:szCs w:val="20"/>
              </w:rPr>
              <w:t>sync</w:t>
            </w:r>
            <w:r w:rsidR="00443F59">
              <w:rPr>
                <w:sz w:val="20"/>
                <w:szCs w:val="20"/>
              </w:rPr>
              <w:t xml:space="preserve"> and provisioning</w:t>
            </w:r>
            <w:r>
              <w:rPr>
                <w:sz w:val="20"/>
                <w:szCs w:val="20"/>
              </w:rPr>
              <w:t xml:space="preserve"> with TADA</w:t>
            </w:r>
          </w:p>
        </w:tc>
      </w:tr>
    </w:tbl>
    <w:p w:rsidRPr="005430D5" w:rsidR="00A95208" w:rsidP="005430D5" w:rsidRDefault="00D74B93" w14:paraId="752B6B66" w14:textId="1A098FC0">
      <w:pPr>
        <w:spacing w:before="120"/>
        <w:ind w:left="446"/>
        <w:rPr>
          <w:b/>
          <w:bCs/>
          <w:color w:val="548DD4" w:themeColor="text2" w:themeTint="99"/>
          <w:sz w:val="28"/>
          <w:szCs w:val="28"/>
        </w:rPr>
      </w:pPr>
      <w:r w:rsidRPr="005430D5">
        <w:rPr>
          <w:b/>
          <w:bCs/>
          <w:color w:val="548DD4" w:themeColor="text2" w:themeTint="99"/>
          <w:sz w:val="28"/>
          <w:szCs w:val="28"/>
        </w:rPr>
        <w:t>Other</w:t>
      </w:r>
      <w:r w:rsidR="000C5BCE">
        <w:rPr>
          <w:b/>
          <w:bCs/>
          <w:color w:val="548DD4" w:themeColor="text2" w:themeTint="99"/>
          <w:sz w:val="28"/>
          <w:szCs w:val="28"/>
        </w:rPr>
        <w:t>:</w:t>
      </w:r>
    </w:p>
    <w:tbl>
      <w:tblPr>
        <w:tblW w:w="1005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32"/>
        <w:gridCol w:w="8820"/>
      </w:tblGrid>
      <w:tr w:rsidRPr="00A54F60" w:rsidR="00A95208" w:rsidTr="002D1508" w14:paraId="697A1C80" w14:textId="77777777">
        <w:trPr>
          <w:cantSplit/>
          <w:tblHeader/>
        </w:trPr>
        <w:tc>
          <w:tcPr>
            <w:tcW w:w="1232" w:type="dxa"/>
            <w:shd w:val="clear" w:color="auto" w:fill="8DB3E2" w:themeFill="text2" w:themeFillTint="66"/>
          </w:tcPr>
          <w:p w:rsidRPr="00A54F60" w:rsidR="00A95208" w:rsidP="002D1508" w:rsidRDefault="00A95208" w14:paraId="521162BA" w14:textId="77777777">
            <w:pPr>
              <w:pStyle w:val="TableText"/>
              <w:jc w:val="center"/>
              <w:rPr>
                <w:rFonts w:asciiTheme="minorHAnsi" w:hAnsiTheme="minorHAnsi" w:cstheme="minorHAnsi"/>
                <w:b/>
                <w:noProof/>
                <w:color w:val="000000" w:themeColor="text1"/>
                <w:sz w:val="22"/>
                <w:szCs w:val="22"/>
              </w:rPr>
            </w:pPr>
            <w:r w:rsidRPr="00A54F60">
              <w:rPr>
                <w:rFonts w:asciiTheme="minorHAnsi" w:hAnsiTheme="minorHAnsi" w:cstheme="minorHAnsi"/>
                <w:b/>
                <w:noProof/>
                <w:color w:val="000000" w:themeColor="text1"/>
                <w:sz w:val="22"/>
                <w:szCs w:val="22"/>
              </w:rPr>
              <w:t>FR#</w:t>
            </w:r>
          </w:p>
        </w:tc>
        <w:tc>
          <w:tcPr>
            <w:tcW w:w="8820" w:type="dxa"/>
            <w:shd w:val="clear" w:color="auto" w:fill="8DB3E2" w:themeFill="text2" w:themeFillTint="66"/>
          </w:tcPr>
          <w:p w:rsidRPr="00A54F60" w:rsidR="00A95208" w:rsidP="002D1508" w:rsidRDefault="00A95208" w14:paraId="00056180" w14:textId="77777777">
            <w:pPr>
              <w:pStyle w:val="TableText"/>
              <w:ind w:left="360"/>
              <w:jc w:val="center"/>
              <w:rPr>
                <w:rFonts w:asciiTheme="minorHAnsi" w:hAnsiTheme="minorHAnsi" w:cstheme="minorHAnsi"/>
                <w:b/>
                <w:noProof/>
                <w:color w:val="000000" w:themeColor="text1"/>
                <w:sz w:val="22"/>
                <w:szCs w:val="22"/>
              </w:rPr>
            </w:pPr>
            <w:r w:rsidRPr="00A54F60">
              <w:rPr>
                <w:rFonts w:asciiTheme="minorHAnsi" w:hAnsiTheme="minorHAnsi" w:cstheme="minorHAnsi"/>
                <w:b/>
                <w:noProof/>
                <w:color w:val="000000" w:themeColor="text1"/>
                <w:sz w:val="22"/>
                <w:szCs w:val="22"/>
              </w:rPr>
              <w:t>Requirements</w:t>
            </w:r>
          </w:p>
        </w:tc>
      </w:tr>
      <w:tr w:rsidRPr="00CB7D43" w:rsidR="00A95208" w:rsidTr="002D1508" w14:paraId="230E97DE" w14:textId="77777777">
        <w:trPr>
          <w:cantSplit/>
        </w:trPr>
        <w:tc>
          <w:tcPr>
            <w:tcW w:w="1232" w:type="dxa"/>
          </w:tcPr>
          <w:p w:rsidR="00A95208" w:rsidP="002D1508" w:rsidRDefault="00A95208" w14:paraId="0CA452C4" w14:textId="37222EE0">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21.1</w:t>
            </w:r>
          </w:p>
        </w:tc>
        <w:tc>
          <w:tcPr>
            <w:tcW w:w="8820" w:type="dxa"/>
            <w:shd w:val="clear" w:color="auto" w:fill="auto"/>
          </w:tcPr>
          <w:p w:rsidRPr="0036140C" w:rsidR="00A95208" w:rsidP="002D1508" w:rsidRDefault="00A95208" w14:paraId="1707D8A3" w14:textId="52A9794F">
            <w:pPr>
              <w:ind w:left="348" w:hanging="270"/>
              <w:rPr>
                <w:sz w:val="20"/>
                <w:szCs w:val="20"/>
              </w:rPr>
            </w:pPr>
            <w:r>
              <w:rPr>
                <w:sz w:val="20"/>
                <w:szCs w:val="20"/>
              </w:rPr>
              <w:t xml:space="preserve">Delegation of </w:t>
            </w:r>
            <w:r w:rsidR="00443F59">
              <w:rPr>
                <w:sz w:val="20"/>
                <w:szCs w:val="20"/>
              </w:rPr>
              <w:t>u</w:t>
            </w:r>
            <w:r>
              <w:rPr>
                <w:sz w:val="20"/>
                <w:szCs w:val="20"/>
              </w:rPr>
              <w:t xml:space="preserve">ser’s </w:t>
            </w:r>
            <w:r w:rsidR="00443F59">
              <w:rPr>
                <w:sz w:val="20"/>
                <w:szCs w:val="20"/>
              </w:rPr>
              <w:t>IAM permissions</w:t>
            </w:r>
          </w:p>
        </w:tc>
      </w:tr>
      <w:tr w:rsidRPr="00CB7D43" w:rsidR="00D74B93" w:rsidTr="002D1508" w14:paraId="70C5DCDE" w14:textId="77777777">
        <w:trPr>
          <w:cantSplit/>
        </w:trPr>
        <w:tc>
          <w:tcPr>
            <w:tcW w:w="1232" w:type="dxa"/>
          </w:tcPr>
          <w:p w:rsidR="00D74B93" w:rsidP="002D1508" w:rsidRDefault="00D74B93" w14:paraId="04A5A6D7" w14:textId="5FA89BBB">
            <w:pPr>
              <w:pStyle w:val="TableText"/>
              <w:ind w:left="360"/>
              <w:rPr>
                <w:rFonts w:asciiTheme="minorHAnsi" w:hAnsiTheme="minorHAnsi" w:cstheme="minorHAnsi"/>
                <w:noProof/>
                <w:color w:val="000000" w:themeColor="text1"/>
                <w:szCs w:val="18"/>
              </w:rPr>
            </w:pPr>
            <w:r>
              <w:rPr>
                <w:rFonts w:asciiTheme="minorHAnsi" w:hAnsiTheme="minorHAnsi" w:cstheme="minorHAnsi"/>
                <w:noProof/>
                <w:color w:val="000000" w:themeColor="text1"/>
                <w:szCs w:val="18"/>
              </w:rPr>
              <w:t>FR: 21.2</w:t>
            </w:r>
          </w:p>
        </w:tc>
        <w:tc>
          <w:tcPr>
            <w:tcW w:w="8820" w:type="dxa"/>
            <w:shd w:val="clear" w:color="auto" w:fill="auto"/>
          </w:tcPr>
          <w:p w:rsidR="00D74B93" w:rsidP="002D1508" w:rsidRDefault="00D74B93" w14:paraId="61FE3861" w14:textId="4A9FB7D2">
            <w:pPr>
              <w:ind w:left="348" w:hanging="270"/>
              <w:rPr>
                <w:sz w:val="20"/>
                <w:szCs w:val="20"/>
              </w:rPr>
            </w:pPr>
            <w:r>
              <w:rPr>
                <w:sz w:val="20"/>
                <w:szCs w:val="20"/>
              </w:rPr>
              <w:t xml:space="preserve">Org Admin </w:t>
            </w:r>
            <w:r w:rsidR="00443F59">
              <w:rPr>
                <w:sz w:val="20"/>
                <w:szCs w:val="20"/>
              </w:rPr>
              <w:t>permissions for supervisors</w:t>
            </w:r>
          </w:p>
        </w:tc>
      </w:tr>
    </w:tbl>
    <w:p w:rsidR="00A95208" w:rsidP="00A95208" w:rsidRDefault="00A95208" w14:paraId="5EBE7F17" w14:textId="74D14C49"/>
    <w:p w:rsidR="005430D5" w:rsidRDefault="005430D5" w14:paraId="595987B8" w14:textId="77777777">
      <w:pPr>
        <w:rPr>
          <w:rFonts w:eastAsiaTheme="majorEastAsia" w:cstheme="majorBidi"/>
          <w:b/>
          <w:bCs/>
          <w:color w:val="548DD4" w:themeColor="text2" w:themeTint="99"/>
          <w:sz w:val="28"/>
          <w:szCs w:val="28"/>
        </w:rPr>
      </w:pPr>
      <w:r>
        <w:br w:type="page"/>
      </w:r>
    </w:p>
    <w:p w:rsidR="00574244" w:rsidP="008A4A1C" w:rsidRDefault="00C64A9A" w14:paraId="13B389D6" w14:textId="32E6BFD1">
      <w:pPr>
        <w:pStyle w:val="Heading1"/>
        <w:rPr>
          <w:rFonts w:eastAsia="Times New Roman" w:cs="Times New Roman"/>
          <w:lang w:val="en-CA"/>
        </w:rPr>
      </w:pPr>
      <w:bookmarkStart w:name="_Toc17816805" w:id="21"/>
      <w:r>
        <w:lastRenderedPageBreak/>
        <w:t>Holding Table Reference:</w:t>
      </w:r>
      <w:bookmarkEnd w:id="20"/>
      <w:bookmarkEnd w:id="21"/>
    </w:p>
    <w:p w:rsidR="00C64A9A" w:rsidP="00C64A9A" w:rsidRDefault="00C64A9A" w14:paraId="0475D170" w14:textId="66918815">
      <w:pPr>
        <w:jc w:val="both"/>
        <w:rPr>
          <w:rFonts w:eastAsia="Times New Roman" w:cs="Times New Roman"/>
          <w:lang w:val="en-CA"/>
        </w:rPr>
      </w:pPr>
      <w:r>
        <w:rPr>
          <w:rFonts w:eastAsia="Times New Roman" w:cs="Times New Roman"/>
          <w:lang w:val="en-CA"/>
        </w:rPr>
        <w:t xml:space="preserve">In Marathon we are using below staging/holding tables to provide/store employee data to </w:t>
      </w:r>
      <w:r w:rsidR="00736B13">
        <w:rPr>
          <w:rFonts w:eastAsia="Times New Roman" w:cs="Times New Roman"/>
          <w:lang w:val="en-CA"/>
        </w:rPr>
        <w:t>IAM</w:t>
      </w:r>
      <w:r>
        <w:rPr>
          <w:rFonts w:eastAsia="Times New Roman" w:cs="Times New Roman"/>
          <w:lang w:val="en-CA"/>
        </w:rPr>
        <w:t>, as well as define some important lookups/mappings for various systematic processes.</w:t>
      </w:r>
    </w:p>
    <w:tbl>
      <w:tblPr>
        <w:tblStyle w:val="TableGrid"/>
        <w:tblW w:w="0" w:type="dxa"/>
        <w:tblInd w:w="558" w:type="dxa"/>
        <w:tblLayout w:type="fixed"/>
        <w:tblLook w:val="04A0" w:firstRow="1" w:lastRow="0" w:firstColumn="1" w:lastColumn="0" w:noHBand="0" w:noVBand="1"/>
      </w:tblPr>
      <w:tblGrid>
        <w:gridCol w:w="4770"/>
        <w:gridCol w:w="5220"/>
      </w:tblGrid>
      <w:tr w:rsidR="00C64A9A" w:rsidTr="00D80727" w14:paraId="3881B882" w14:textId="77777777">
        <w:trPr>
          <w:trHeight w:val="523"/>
        </w:trPr>
        <w:tc>
          <w:tcPr>
            <w:tcW w:w="4770" w:type="dxa"/>
            <w:tcBorders>
              <w:top w:val="single" w:color="auto" w:sz="4" w:space="0"/>
              <w:left w:val="single" w:color="auto" w:sz="4" w:space="0"/>
              <w:bottom w:val="single" w:color="auto" w:sz="4" w:space="0"/>
              <w:right w:val="single" w:color="auto" w:sz="4" w:space="0"/>
            </w:tcBorders>
            <w:shd w:val="clear" w:color="auto" w:fill="8DB3E2" w:themeFill="text2" w:themeFillTint="66"/>
            <w:noWrap/>
            <w:hideMark/>
          </w:tcPr>
          <w:p w:rsidR="00C64A9A" w:rsidRDefault="00C64A9A" w14:paraId="05EA92B9" w14:textId="77777777">
            <w:pPr>
              <w:jc w:val="center"/>
              <w:rPr>
                <w:rFonts w:cstheme="minorHAnsi"/>
                <w:b/>
              </w:rPr>
            </w:pPr>
            <w:r>
              <w:rPr>
                <w:rFonts w:cstheme="minorHAnsi"/>
                <w:b/>
              </w:rPr>
              <w:t>Table Name</w:t>
            </w:r>
          </w:p>
        </w:tc>
        <w:tc>
          <w:tcPr>
            <w:tcW w:w="5220" w:type="dxa"/>
            <w:tcBorders>
              <w:top w:val="single" w:color="auto" w:sz="4" w:space="0"/>
              <w:left w:val="single" w:color="auto" w:sz="4" w:space="0"/>
              <w:bottom w:val="single" w:color="auto" w:sz="4" w:space="0"/>
              <w:right w:val="single" w:color="auto" w:sz="4" w:space="0"/>
            </w:tcBorders>
            <w:shd w:val="clear" w:color="auto" w:fill="8DB3E2" w:themeFill="text2" w:themeFillTint="66"/>
            <w:noWrap/>
            <w:hideMark/>
          </w:tcPr>
          <w:p w:rsidR="00C64A9A" w:rsidRDefault="00C64A9A" w14:paraId="130B6DD8" w14:textId="77777777">
            <w:pPr>
              <w:jc w:val="center"/>
              <w:rPr>
                <w:rFonts w:cstheme="minorHAnsi"/>
                <w:b/>
              </w:rPr>
            </w:pPr>
            <w:r>
              <w:rPr>
                <w:rFonts w:cstheme="minorHAnsi"/>
                <w:b/>
              </w:rPr>
              <w:t>Description</w:t>
            </w:r>
          </w:p>
        </w:tc>
      </w:tr>
      <w:tr w:rsidR="00C64A9A" w:rsidTr="00C64A9A" w14:paraId="50AD5707" w14:textId="77777777">
        <w:trPr>
          <w:trHeight w:val="523"/>
        </w:trPr>
        <w:tc>
          <w:tcPr>
            <w:tcW w:w="4770" w:type="dxa"/>
            <w:tcBorders>
              <w:top w:val="single" w:color="auto" w:sz="4" w:space="0"/>
              <w:left w:val="single" w:color="auto" w:sz="4" w:space="0"/>
              <w:bottom w:val="single" w:color="auto" w:sz="4" w:space="0"/>
              <w:right w:val="single" w:color="auto" w:sz="4" w:space="0"/>
            </w:tcBorders>
            <w:noWrap/>
            <w:hideMark/>
          </w:tcPr>
          <w:p w:rsidR="00C64A9A" w:rsidRDefault="00C64A9A" w14:paraId="6390202D" w14:textId="77777777">
            <w:pPr>
              <w:rPr>
                <w:rFonts w:cstheme="minorHAnsi"/>
              </w:rPr>
            </w:pPr>
            <w:r>
              <w:rPr>
                <w:rFonts w:cstheme="minorHAnsi"/>
              </w:rPr>
              <w:t>HOLD_EMPL_CURRENT</w:t>
            </w:r>
          </w:p>
        </w:tc>
        <w:tc>
          <w:tcPr>
            <w:tcW w:w="5220" w:type="dxa"/>
            <w:tcBorders>
              <w:top w:val="single" w:color="auto" w:sz="4" w:space="0"/>
              <w:left w:val="single" w:color="auto" w:sz="4" w:space="0"/>
              <w:bottom w:val="single" w:color="auto" w:sz="4" w:space="0"/>
              <w:right w:val="single" w:color="auto" w:sz="4" w:space="0"/>
            </w:tcBorders>
            <w:noWrap/>
            <w:hideMark/>
          </w:tcPr>
          <w:p w:rsidR="00C64A9A" w:rsidP="004666BE" w:rsidRDefault="00C64A9A" w14:paraId="2B2F4D18" w14:textId="77777777">
            <w:pPr>
              <w:ind w:left="684"/>
              <w:rPr>
                <w:rFonts w:cstheme="minorHAnsi"/>
              </w:rPr>
            </w:pPr>
            <w:r>
              <w:rPr>
                <w:rFonts w:cstheme="minorHAnsi"/>
              </w:rPr>
              <w:t>This table holds user/employee information for current active employees (Note: Archive table also exists for historical documentation of table contents)</w:t>
            </w:r>
          </w:p>
        </w:tc>
      </w:tr>
      <w:tr w:rsidR="00C64A9A" w:rsidTr="00C64A9A" w14:paraId="38C735D6" w14:textId="77777777">
        <w:trPr>
          <w:trHeight w:val="523"/>
        </w:trPr>
        <w:tc>
          <w:tcPr>
            <w:tcW w:w="4770" w:type="dxa"/>
            <w:tcBorders>
              <w:top w:val="single" w:color="auto" w:sz="4" w:space="0"/>
              <w:left w:val="single" w:color="auto" w:sz="4" w:space="0"/>
              <w:bottom w:val="single" w:color="auto" w:sz="4" w:space="0"/>
              <w:right w:val="single" w:color="auto" w:sz="4" w:space="0"/>
            </w:tcBorders>
            <w:noWrap/>
            <w:hideMark/>
          </w:tcPr>
          <w:p w:rsidR="00C64A9A" w:rsidRDefault="00C64A9A" w14:paraId="24F0820F" w14:textId="77777777">
            <w:pPr>
              <w:rPr>
                <w:rFonts w:cstheme="minorHAnsi"/>
              </w:rPr>
            </w:pPr>
            <w:r>
              <w:rPr>
                <w:rFonts w:cstheme="minorHAnsi"/>
              </w:rPr>
              <w:t>HOLD_EMPL_HIRE</w:t>
            </w:r>
          </w:p>
        </w:tc>
        <w:tc>
          <w:tcPr>
            <w:tcW w:w="5220" w:type="dxa"/>
            <w:tcBorders>
              <w:top w:val="single" w:color="auto" w:sz="4" w:space="0"/>
              <w:left w:val="single" w:color="auto" w:sz="4" w:space="0"/>
              <w:bottom w:val="single" w:color="auto" w:sz="4" w:space="0"/>
              <w:right w:val="single" w:color="auto" w:sz="4" w:space="0"/>
            </w:tcBorders>
            <w:noWrap/>
            <w:hideMark/>
          </w:tcPr>
          <w:p w:rsidR="00C64A9A" w:rsidRDefault="00C64A9A" w14:paraId="39BA3D1C" w14:textId="77777777">
            <w:pPr>
              <w:rPr>
                <w:rFonts w:cstheme="minorHAnsi"/>
              </w:rPr>
            </w:pPr>
            <w:r>
              <w:rPr>
                <w:rFonts w:cstheme="minorHAnsi"/>
              </w:rPr>
              <w:t>This table holds user/employee information for employees to start within 21 days (Note: Archive table also exists for historical documentation of table contents)</w:t>
            </w:r>
          </w:p>
        </w:tc>
      </w:tr>
      <w:tr w:rsidR="00C64A9A" w:rsidTr="00C64A9A" w14:paraId="0D3C0EE5" w14:textId="77777777">
        <w:trPr>
          <w:trHeight w:val="523"/>
        </w:trPr>
        <w:tc>
          <w:tcPr>
            <w:tcW w:w="4770" w:type="dxa"/>
            <w:tcBorders>
              <w:top w:val="single" w:color="auto" w:sz="4" w:space="0"/>
              <w:left w:val="single" w:color="auto" w:sz="4" w:space="0"/>
              <w:bottom w:val="single" w:color="auto" w:sz="4" w:space="0"/>
              <w:right w:val="single" w:color="auto" w:sz="4" w:space="0"/>
            </w:tcBorders>
            <w:noWrap/>
            <w:hideMark/>
          </w:tcPr>
          <w:p w:rsidR="00C64A9A" w:rsidRDefault="00C64A9A" w14:paraId="4D692457" w14:textId="77777777">
            <w:pPr>
              <w:rPr>
                <w:rFonts w:cstheme="minorHAnsi"/>
              </w:rPr>
            </w:pPr>
            <w:r>
              <w:rPr>
                <w:rFonts w:cstheme="minorHAnsi"/>
              </w:rPr>
              <w:t>VW_DBAT_SAP_TRUSTED_RECON</w:t>
            </w:r>
          </w:p>
        </w:tc>
        <w:tc>
          <w:tcPr>
            <w:tcW w:w="5220" w:type="dxa"/>
            <w:tcBorders>
              <w:top w:val="single" w:color="auto" w:sz="4" w:space="0"/>
              <w:left w:val="single" w:color="auto" w:sz="4" w:space="0"/>
              <w:bottom w:val="single" w:color="auto" w:sz="4" w:space="0"/>
              <w:right w:val="single" w:color="auto" w:sz="4" w:space="0"/>
            </w:tcBorders>
            <w:noWrap/>
            <w:hideMark/>
          </w:tcPr>
          <w:p w:rsidR="00C64A9A" w:rsidRDefault="00C64A9A" w14:paraId="55A3F007" w14:textId="77777777">
            <w:pPr>
              <w:rPr>
                <w:rFonts w:cstheme="minorHAnsi"/>
              </w:rPr>
            </w:pPr>
            <w:r>
              <w:rPr>
                <w:rFonts w:cstheme="minorHAnsi"/>
              </w:rPr>
              <w:t>View that combines the current and future employees into a single view for selection for the employee feed.  Some filtering is done in this view</w:t>
            </w:r>
          </w:p>
        </w:tc>
      </w:tr>
      <w:tr w:rsidR="00C64A9A" w:rsidTr="00C64A9A" w14:paraId="4ACCE73D" w14:textId="77777777">
        <w:trPr>
          <w:trHeight w:val="523"/>
        </w:trPr>
        <w:tc>
          <w:tcPr>
            <w:tcW w:w="4770" w:type="dxa"/>
            <w:tcBorders>
              <w:top w:val="single" w:color="auto" w:sz="4" w:space="0"/>
              <w:left w:val="single" w:color="auto" w:sz="4" w:space="0"/>
              <w:bottom w:val="single" w:color="auto" w:sz="4" w:space="0"/>
              <w:right w:val="single" w:color="auto" w:sz="4" w:space="0"/>
            </w:tcBorders>
            <w:noWrap/>
            <w:hideMark/>
          </w:tcPr>
          <w:p w:rsidR="00C64A9A" w:rsidRDefault="00C64A9A" w14:paraId="54140C35" w14:textId="77777777">
            <w:pPr>
              <w:rPr>
                <w:rFonts w:cstheme="minorHAnsi"/>
              </w:rPr>
            </w:pPr>
            <w:r>
              <w:rPr>
                <w:rFonts w:cstheme="minorHAnsi"/>
              </w:rPr>
              <w:t>VW_DBAT_SAP_TRUSTED_RECON_INCREMENTAL</w:t>
            </w:r>
          </w:p>
        </w:tc>
        <w:tc>
          <w:tcPr>
            <w:tcW w:w="5220" w:type="dxa"/>
            <w:tcBorders>
              <w:top w:val="single" w:color="auto" w:sz="4" w:space="0"/>
              <w:left w:val="single" w:color="auto" w:sz="4" w:space="0"/>
              <w:bottom w:val="single" w:color="auto" w:sz="4" w:space="0"/>
              <w:right w:val="single" w:color="auto" w:sz="4" w:space="0"/>
            </w:tcBorders>
            <w:noWrap/>
            <w:hideMark/>
          </w:tcPr>
          <w:p w:rsidR="00C64A9A" w:rsidRDefault="00C64A9A" w14:paraId="20251CC1" w14:textId="77777777">
            <w:pPr>
              <w:rPr>
                <w:rFonts w:cstheme="minorHAnsi"/>
              </w:rPr>
            </w:pPr>
            <w:r>
              <w:rPr>
                <w:rFonts w:cstheme="minorHAnsi"/>
              </w:rPr>
              <w:t>View that combines the current and future employees into a single view for selection for the employee feed.  Filtering occurs on this view to limit down to just updated users within a configurable number of days</w:t>
            </w:r>
          </w:p>
        </w:tc>
      </w:tr>
      <w:tr w:rsidR="00C64A9A" w:rsidTr="00C64A9A" w14:paraId="6DAFC85E" w14:textId="77777777">
        <w:trPr>
          <w:trHeight w:val="523"/>
        </w:trPr>
        <w:tc>
          <w:tcPr>
            <w:tcW w:w="4770" w:type="dxa"/>
            <w:tcBorders>
              <w:top w:val="single" w:color="auto" w:sz="4" w:space="0"/>
              <w:left w:val="single" w:color="auto" w:sz="4" w:space="0"/>
              <w:bottom w:val="single" w:color="auto" w:sz="4" w:space="0"/>
              <w:right w:val="single" w:color="auto" w:sz="4" w:space="0"/>
            </w:tcBorders>
            <w:noWrap/>
            <w:hideMark/>
          </w:tcPr>
          <w:p w:rsidR="00C64A9A" w:rsidRDefault="00C64A9A" w14:paraId="31CFE1CF" w14:textId="77777777">
            <w:pPr>
              <w:rPr>
                <w:rFonts w:cstheme="minorHAnsi"/>
              </w:rPr>
            </w:pPr>
            <w:proofErr w:type="spellStart"/>
            <w:r>
              <w:rPr>
                <w:rFonts w:cstheme="minorHAnsi"/>
              </w:rPr>
              <w:t>PicsAvailable</w:t>
            </w:r>
            <w:proofErr w:type="spellEnd"/>
          </w:p>
        </w:tc>
        <w:tc>
          <w:tcPr>
            <w:tcW w:w="5220" w:type="dxa"/>
            <w:tcBorders>
              <w:top w:val="single" w:color="auto" w:sz="4" w:space="0"/>
              <w:left w:val="single" w:color="auto" w:sz="4" w:space="0"/>
              <w:bottom w:val="single" w:color="auto" w:sz="4" w:space="0"/>
              <w:right w:val="single" w:color="auto" w:sz="4" w:space="0"/>
            </w:tcBorders>
            <w:noWrap/>
            <w:hideMark/>
          </w:tcPr>
          <w:p w:rsidR="00C64A9A" w:rsidRDefault="00C64A9A" w14:paraId="0F168317" w14:textId="77777777">
            <w:pPr>
              <w:rPr>
                <w:rFonts w:cstheme="minorHAnsi"/>
              </w:rPr>
            </w:pPr>
            <w:r>
              <w:rPr>
                <w:rFonts w:cstheme="minorHAnsi"/>
              </w:rPr>
              <w:t>This table contains assigned and available PICs for assignment</w:t>
            </w:r>
          </w:p>
        </w:tc>
      </w:tr>
      <w:tr w:rsidR="00C64A9A" w:rsidTr="00C64A9A" w14:paraId="619992FC" w14:textId="77777777">
        <w:trPr>
          <w:trHeight w:val="523"/>
        </w:trPr>
        <w:tc>
          <w:tcPr>
            <w:tcW w:w="4770" w:type="dxa"/>
            <w:tcBorders>
              <w:top w:val="single" w:color="auto" w:sz="4" w:space="0"/>
              <w:left w:val="single" w:color="auto" w:sz="4" w:space="0"/>
              <w:bottom w:val="single" w:color="auto" w:sz="4" w:space="0"/>
              <w:right w:val="single" w:color="auto" w:sz="4" w:space="0"/>
            </w:tcBorders>
            <w:noWrap/>
            <w:hideMark/>
          </w:tcPr>
          <w:p w:rsidR="00C64A9A" w:rsidRDefault="00C64A9A" w14:paraId="0BA6B523" w14:textId="77777777">
            <w:pPr>
              <w:rPr>
                <w:rFonts w:cstheme="minorHAnsi"/>
              </w:rPr>
            </w:pPr>
            <w:r>
              <w:rPr>
                <w:rFonts w:cstheme="minorHAnsi"/>
              </w:rPr>
              <w:t>HOLD_ORG_CURRENT</w:t>
            </w:r>
          </w:p>
        </w:tc>
        <w:tc>
          <w:tcPr>
            <w:tcW w:w="5220" w:type="dxa"/>
            <w:tcBorders>
              <w:top w:val="single" w:color="auto" w:sz="4" w:space="0"/>
              <w:left w:val="single" w:color="auto" w:sz="4" w:space="0"/>
              <w:bottom w:val="single" w:color="auto" w:sz="4" w:space="0"/>
              <w:right w:val="single" w:color="auto" w:sz="4" w:space="0"/>
            </w:tcBorders>
            <w:noWrap/>
            <w:hideMark/>
          </w:tcPr>
          <w:p w:rsidR="00C64A9A" w:rsidRDefault="00C64A9A" w14:paraId="157FC447" w14:textId="77777777">
            <w:pPr>
              <w:rPr>
                <w:rFonts w:cstheme="minorHAnsi"/>
              </w:rPr>
            </w:pPr>
            <w:r>
              <w:rPr>
                <w:rFonts w:cstheme="minorHAnsi"/>
              </w:rPr>
              <w:t>Table that contains all current organizations from SAP (Note: Archive table also exists for historical documentation of table contents)</w:t>
            </w:r>
          </w:p>
        </w:tc>
      </w:tr>
      <w:tr w:rsidR="00C64A9A" w:rsidTr="00C64A9A" w14:paraId="0C8E20D6" w14:textId="77777777">
        <w:trPr>
          <w:trHeight w:val="523"/>
        </w:trPr>
        <w:tc>
          <w:tcPr>
            <w:tcW w:w="4770" w:type="dxa"/>
            <w:tcBorders>
              <w:top w:val="single" w:color="auto" w:sz="4" w:space="0"/>
              <w:left w:val="single" w:color="auto" w:sz="4" w:space="0"/>
              <w:bottom w:val="single" w:color="auto" w:sz="4" w:space="0"/>
              <w:right w:val="single" w:color="auto" w:sz="4" w:space="0"/>
            </w:tcBorders>
            <w:noWrap/>
            <w:hideMark/>
          </w:tcPr>
          <w:p w:rsidR="00C64A9A" w:rsidRDefault="00C64A9A" w14:paraId="5BA8BA6B" w14:textId="77777777">
            <w:pPr>
              <w:rPr>
                <w:rFonts w:cstheme="minorHAnsi"/>
              </w:rPr>
            </w:pPr>
            <w:r>
              <w:rPr>
                <w:rFonts w:cstheme="minorHAnsi"/>
              </w:rPr>
              <w:t>HOLD_PSEUDO_ORG_CURRENT</w:t>
            </w:r>
          </w:p>
        </w:tc>
        <w:tc>
          <w:tcPr>
            <w:tcW w:w="5220" w:type="dxa"/>
            <w:tcBorders>
              <w:top w:val="single" w:color="auto" w:sz="4" w:space="0"/>
              <w:left w:val="single" w:color="auto" w:sz="4" w:space="0"/>
              <w:bottom w:val="single" w:color="auto" w:sz="4" w:space="0"/>
              <w:right w:val="single" w:color="auto" w:sz="4" w:space="0"/>
            </w:tcBorders>
            <w:noWrap/>
            <w:hideMark/>
          </w:tcPr>
          <w:p w:rsidR="00C64A9A" w:rsidRDefault="00C64A9A" w14:paraId="730471C9" w14:textId="77777777">
            <w:pPr>
              <w:rPr>
                <w:rFonts w:cstheme="minorHAnsi"/>
              </w:rPr>
            </w:pPr>
            <w:r>
              <w:rPr>
                <w:rFonts w:cstheme="minorHAnsi"/>
              </w:rPr>
              <w:t>Table that contains manually maintained organizations that do not exist in SAP</w:t>
            </w:r>
          </w:p>
        </w:tc>
      </w:tr>
      <w:tr w:rsidR="00C64A9A" w:rsidTr="00C64A9A" w14:paraId="3F726BC9" w14:textId="77777777">
        <w:trPr>
          <w:trHeight w:val="523"/>
        </w:trPr>
        <w:tc>
          <w:tcPr>
            <w:tcW w:w="4770" w:type="dxa"/>
            <w:tcBorders>
              <w:top w:val="single" w:color="auto" w:sz="4" w:space="0"/>
              <w:left w:val="single" w:color="auto" w:sz="4" w:space="0"/>
              <w:bottom w:val="single" w:color="auto" w:sz="4" w:space="0"/>
              <w:right w:val="single" w:color="auto" w:sz="4" w:space="0"/>
            </w:tcBorders>
            <w:noWrap/>
            <w:hideMark/>
          </w:tcPr>
          <w:p w:rsidR="00C64A9A" w:rsidRDefault="00C64A9A" w14:paraId="438E6C1D" w14:textId="77777777">
            <w:pPr>
              <w:rPr>
                <w:rFonts w:cstheme="minorHAnsi"/>
              </w:rPr>
            </w:pPr>
            <w:r>
              <w:rPr>
                <w:rFonts w:cstheme="minorHAnsi"/>
              </w:rPr>
              <w:t>VW_ORG_CURRENT</w:t>
            </w:r>
          </w:p>
        </w:tc>
        <w:tc>
          <w:tcPr>
            <w:tcW w:w="5220" w:type="dxa"/>
            <w:tcBorders>
              <w:top w:val="single" w:color="auto" w:sz="4" w:space="0"/>
              <w:left w:val="single" w:color="auto" w:sz="4" w:space="0"/>
              <w:bottom w:val="single" w:color="auto" w:sz="4" w:space="0"/>
              <w:right w:val="single" w:color="auto" w:sz="4" w:space="0"/>
            </w:tcBorders>
            <w:noWrap/>
            <w:hideMark/>
          </w:tcPr>
          <w:p w:rsidR="00C64A9A" w:rsidRDefault="00C64A9A" w14:paraId="49D65B1E" w14:textId="77777777">
            <w:pPr>
              <w:rPr>
                <w:rFonts w:cstheme="minorHAnsi"/>
              </w:rPr>
            </w:pPr>
            <w:r>
              <w:rPr>
                <w:rFonts w:cstheme="minorHAnsi"/>
              </w:rPr>
              <w:t>View that combines the SAP and pseudo orgs for selection for the org feed</w:t>
            </w:r>
          </w:p>
        </w:tc>
      </w:tr>
      <w:tr w:rsidR="00C64A9A" w:rsidTr="00C64A9A" w14:paraId="0354D53F" w14:textId="77777777">
        <w:trPr>
          <w:trHeight w:val="523"/>
        </w:trPr>
        <w:tc>
          <w:tcPr>
            <w:tcW w:w="4770" w:type="dxa"/>
            <w:tcBorders>
              <w:top w:val="single" w:color="auto" w:sz="4" w:space="0"/>
              <w:left w:val="single" w:color="auto" w:sz="4" w:space="0"/>
              <w:bottom w:val="single" w:color="auto" w:sz="4" w:space="0"/>
              <w:right w:val="single" w:color="auto" w:sz="4" w:space="0"/>
            </w:tcBorders>
            <w:noWrap/>
            <w:hideMark/>
          </w:tcPr>
          <w:p w:rsidR="00C64A9A" w:rsidRDefault="00C64A9A" w14:paraId="239DC85A" w14:textId="77777777">
            <w:pPr>
              <w:rPr>
                <w:rFonts w:cstheme="minorHAnsi"/>
              </w:rPr>
            </w:pPr>
            <w:r>
              <w:rPr>
                <w:rFonts w:cstheme="minorHAnsi"/>
              </w:rPr>
              <w:t>Location</w:t>
            </w:r>
          </w:p>
        </w:tc>
        <w:tc>
          <w:tcPr>
            <w:tcW w:w="5220" w:type="dxa"/>
            <w:tcBorders>
              <w:top w:val="single" w:color="auto" w:sz="4" w:space="0"/>
              <w:left w:val="single" w:color="auto" w:sz="4" w:space="0"/>
              <w:bottom w:val="single" w:color="auto" w:sz="4" w:space="0"/>
              <w:right w:val="single" w:color="auto" w:sz="4" w:space="0"/>
            </w:tcBorders>
            <w:noWrap/>
            <w:hideMark/>
          </w:tcPr>
          <w:p w:rsidR="00C64A9A" w:rsidRDefault="00C64A9A" w14:paraId="771BDF5C" w14:textId="77777777">
            <w:pPr>
              <w:rPr>
                <w:rFonts w:cstheme="minorHAnsi"/>
              </w:rPr>
            </w:pPr>
            <w:r>
              <w:rPr>
                <w:rFonts w:cstheme="minorHAnsi"/>
              </w:rPr>
              <w:t>This table contains Office code for the selectable list of locations, as well as mapping into OU and assignment to home drive location</w:t>
            </w:r>
          </w:p>
        </w:tc>
      </w:tr>
      <w:tr w:rsidR="00C64A9A" w:rsidTr="00C64A9A" w14:paraId="26672CD4" w14:textId="77777777">
        <w:trPr>
          <w:trHeight w:val="523"/>
        </w:trPr>
        <w:tc>
          <w:tcPr>
            <w:tcW w:w="4770" w:type="dxa"/>
            <w:tcBorders>
              <w:top w:val="single" w:color="auto" w:sz="4" w:space="0"/>
              <w:left w:val="single" w:color="auto" w:sz="4" w:space="0"/>
              <w:bottom w:val="single" w:color="auto" w:sz="4" w:space="0"/>
              <w:right w:val="single" w:color="auto" w:sz="4" w:space="0"/>
            </w:tcBorders>
            <w:noWrap/>
            <w:hideMark/>
          </w:tcPr>
          <w:p w:rsidR="00C64A9A" w:rsidRDefault="00C64A9A" w14:paraId="68857912" w14:textId="77777777">
            <w:pPr>
              <w:rPr>
                <w:rFonts w:cstheme="minorHAnsi"/>
              </w:rPr>
            </w:pPr>
            <w:r>
              <w:rPr>
                <w:rFonts w:cstheme="minorHAnsi"/>
              </w:rPr>
              <w:t>Shares</w:t>
            </w:r>
          </w:p>
        </w:tc>
        <w:tc>
          <w:tcPr>
            <w:tcW w:w="5220" w:type="dxa"/>
            <w:tcBorders>
              <w:top w:val="single" w:color="auto" w:sz="4" w:space="0"/>
              <w:left w:val="single" w:color="auto" w:sz="4" w:space="0"/>
              <w:bottom w:val="single" w:color="auto" w:sz="4" w:space="0"/>
              <w:right w:val="single" w:color="auto" w:sz="4" w:space="0"/>
            </w:tcBorders>
            <w:noWrap/>
            <w:hideMark/>
          </w:tcPr>
          <w:p w:rsidR="00C64A9A" w:rsidRDefault="00C64A9A" w14:paraId="6382A7AB" w14:textId="77777777">
            <w:pPr>
              <w:rPr>
                <w:rFonts w:cstheme="minorHAnsi"/>
              </w:rPr>
            </w:pPr>
            <w:r>
              <w:rPr>
                <w:rFonts w:cstheme="minorHAnsi"/>
              </w:rPr>
              <w:t>This table holds the mapping for OUs to home drive location and share folder assignment</w:t>
            </w:r>
          </w:p>
        </w:tc>
      </w:tr>
      <w:tr w:rsidR="00C64A9A" w:rsidTr="00C64A9A" w14:paraId="042009B3" w14:textId="77777777">
        <w:trPr>
          <w:trHeight w:val="523"/>
        </w:trPr>
        <w:tc>
          <w:tcPr>
            <w:tcW w:w="4770" w:type="dxa"/>
            <w:tcBorders>
              <w:top w:val="single" w:color="auto" w:sz="4" w:space="0"/>
              <w:left w:val="single" w:color="auto" w:sz="4" w:space="0"/>
              <w:bottom w:val="single" w:color="auto" w:sz="4" w:space="0"/>
              <w:right w:val="single" w:color="auto" w:sz="4" w:space="0"/>
            </w:tcBorders>
            <w:noWrap/>
            <w:hideMark/>
          </w:tcPr>
          <w:p w:rsidR="00C64A9A" w:rsidRDefault="00C64A9A" w14:paraId="5F2F9575" w14:textId="77777777">
            <w:pPr>
              <w:rPr>
                <w:rFonts w:cstheme="minorHAnsi"/>
              </w:rPr>
            </w:pPr>
            <w:r>
              <w:rPr>
                <w:rFonts w:cstheme="minorHAnsi"/>
              </w:rPr>
              <w:t>Partner</w:t>
            </w:r>
          </w:p>
        </w:tc>
        <w:tc>
          <w:tcPr>
            <w:tcW w:w="5220" w:type="dxa"/>
            <w:tcBorders>
              <w:top w:val="single" w:color="auto" w:sz="4" w:space="0"/>
              <w:left w:val="single" w:color="auto" w:sz="4" w:space="0"/>
              <w:bottom w:val="single" w:color="auto" w:sz="4" w:space="0"/>
              <w:right w:val="single" w:color="auto" w:sz="4" w:space="0"/>
            </w:tcBorders>
            <w:noWrap/>
            <w:hideMark/>
          </w:tcPr>
          <w:p w:rsidR="00C64A9A" w:rsidRDefault="00C64A9A" w14:paraId="3F859E8B" w14:textId="77777777">
            <w:pPr>
              <w:rPr>
                <w:rFonts w:cstheme="minorHAnsi"/>
              </w:rPr>
            </w:pPr>
            <w:r>
              <w:rPr>
                <w:rFonts w:cstheme="minorHAnsi"/>
              </w:rPr>
              <w:t>This table contains Partner code for the selectable list of external partners</w:t>
            </w:r>
          </w:p>
        </w:tc>
      </w:tr>
      <w:tr w:rsidR="00C64A9A" w:rsidTr="00C64A9A" w14:paraId="713E547C" w14:textId="77777777">
        <w:trPr>
          <w:trHeight w:val="523"/>
        </w:trPr>
        <w:tc>
          <w:tcPr>
            <w:tcW w:w="4770" w:type="dxa"/>
            <w:tcBorders>
              <w:top w:val="single" w:color="auto" w:sz="4" w:space="0"/>
              <w:left w:val="single" w:color="auto" w:sz="4" w:space="0"/>
              <w:bottom w:val="single" w:color="auto" w:sz="4" w:space="0"/>
              <w:right w:val="single" w:color="auto" w:sz="4" w:space="0"/>
            </w:tcBorders>
            <w:noWrap/>
            <w:hideMark/>
          </w:tcPr>
          <w:p w:rsidR="00C64A9A" w:rsidRDefault="00C64A9A" w14:paraId="5C20CB47" w14:textId="77777777">
            <w:pPr>
              <w:rPr>
                <w:rFonts w:cstheme="minorHAnsi"/>
              </w:rPr>
            </w:pPr>
            <w:r>
              <w:rPr>
                <w:rFonts w:cstheme="minorHAnsi"/>
              </w:rPr>
              <w:t>JobCategory</w:t>
            </w:r>
          </w:p>
        </w:tc>
        <w:tc>
          <w:tcPr>
            <w:tcW w:w="5220" w:type="dxa"/>
            <w:tcBorders>
              <w:top w:val="single" w:color="auto" w:sz="4" w:space="0"/>
              <w:left w:val="single" w:color="auto" w:sz="4" w:space="0"/>
              <w:bottom w:val="single" w:color="auto" w:sz="4" w:space="0"/>
              <w:right w:val="single" w:color="auto" w:sz="4" w:space="0"/>
            </w:tcBorders>
            <w:noWrap/>
            <w:hideMark/>
          </w:tcPr>
          <w:p w:rsidR="00C64A9A" w:rsidRDefault="00C64A9A" w14:paraId="712345EC" w14:textId="77777777">
            <w:pPr>
              <w:rPr>
                <w:rFonts w:cstheme="minorHAnsi"/>
              </w:rPr>
            </w:pPr>
            <w:r>
              <w:rPr>
                <w:rFonts w:cstheme="minorHAnsi"/>
              </w:rPr>
              <w:t>This table contains Job category for the selectable list of jobs a contractor is performing</w:t>
            </w:r>
          </w:p>
        </w:tc>
      </w:tr>
      <w:tr w:rsidR="00C64A9A" w:rsidTr="00C64A9A" w14:paraId="53360270" w14:textId="77777777">
        <w:trPr>
          <w:trHeight w:val="523"/>
        </w:trPr>
        <w:tc>
          <w:tcPr>
            <w:tcW w:w="4770" w:type="dxa"/>
            <w:tcBorders>
              <w:top w:val="single" w:color="auto" w:sz="4" w:space="0"/>
              <w:left w:val="single" w:color="auto" w:sz="4" w:space="0"/>
              <w:bottom w:val="single" w:color="auto" w:sz="4" w:space="0"/>
              <w:right w:val="single" w:color="auto" w:sz="4" w:space="0"/>
            </w:tcBorders>
            <w:noWrap/>
            <w:hideMark/>
          </w:tcPr>
          <w:p w:rsidR="00C64A9A" w:rsidRDefault="00C64A9A" w14:paraId="7F3C0CA8" w14:textId="77777777">
            <w:pPr>
              <w:rPr>
                <w:rFonts w:cstheme="minorHAnsi"/>
              </w:rPr>
            </w:pPr>
            <w:r>
              <w:rPr>
                <w:rFonts w:cstheme="minorHAnsi"/>
              </w:rPr>
              <w:t>Risks</w:t>
            </w:r>
          </w:p>
        </w:tc>
        <w:tc>
          <w:tcPr>
            <w:tcW w:w="5220" w:type="dxa"/>
            <w:tcBorders>
              <w:top w:val="single" w:color="auto" w:sz="4" w:space="0"/>
              <w:left w:val="single" w:color="auto" w:sz="4" w:space="0"/>
              <w:bottom w:val="single" w:color="auto" w:sz="4" w:space="0"/>
              <w:right w:val="single" w:color="auto" w:sz="4" w:space="0"/>
            </w:tcBorders>
            <w:noWrap/>
            <w:hideMark/>
          </w:tcPr>
          <w:p w:rsidR="00C64A9A" w:rsidRDefault="00C64A9A" w14:paraId="3DBE93B9" w14:textId="77777777">
            <w:pPr>
              <w:rPr>
                <w:rFonts w:cstheme="minorHAnsi"/>
              </w:rPr>
            </w:pPr>
            <w:r>
              <w:rPr>
                <w:rFonts w:cstheme="minorHAnsi"/>
              </w:rPr>
              <w:t>This table holds risks and risk owners for communication of daily risks that have occurred through approved role assignments</w:t>
            </w:r>
          </w:p>
        </w:tc>
      </w:tr>
      <w:tr w:rsidR="00C64A9A" w:rsidTr="00C64A9A" w14:paraId="3ADB948C" w14:textId="77777777">
        <w:trPr>
          <w:trHeight w:val="523"/>
        </w:trPr>
        <w:tc>
          <w:tcPr>
            <w:tcW w:w="4770" w:type="dxa"/>
            <w:tcBorders>
              <w:top w:val="single" w:color="auto" w:sz="4" w:space="0"/>
              <w:left w:val="single" w:color="auto" w:sz="4" w:space="0"/>
              <w:bottom w:val="single" w:color="auto" w:sz="4" w:space="0"/>
              <w:right w:val="single" w:color="auto" w:sz="4" w:space="0"/>
            </w:tcBorders>
            <w:noWrap/>
            <w:hideMark/>
          </w:tcPr>
          <w:p w:rsidR="00C64A9A" w:rsidRDefault="00C64A9A" w14:paraId="5A08618C" w14:textId="77777777">
            <w:pPr>
              <w:rPr>
                <w:rFonts w:cstheme="minorHAnsi"/>
              </w:rPr>
            </w:pPr>
            <w:proofErr w:type="spellStart"/>
            <w:r>
              <w:rPr>
                <w:rFonts w:cstheme="minorHAnsi"/>
              </w:rPr>
              <w:lastRenderedPageBreak/>
              <w:t>Risks_Notifications</w:t>
            </w:r>
            <w:proofErr w:type="spellEnd"/>
          </w:p>
        </w:tc>
        <w:tc>
          <w:tcPr>
            <w:tcW w:w="5220" w:type="dxa"/>
            <w:tcBorders>
              <w:top w:val="single" w:color="auto" w:sz="4" w:space="0"/>
              <w:left w:val="single" w:color="auto" w:sz="4" w:space="0"/>
              <w:bottom w:val="single" w:color="auto" w:sz="4" w:space="0"/>
              <w:right w:val="single" w:color="auto" w:sz="4" w:space="0"/>
            </w:tcBorders>
            <w:noWrap/>
            <w:hideMark/>
          </w:tcPr>
          <w:p w:rsidR="00C64A9A" w:rsidRDefault="00C64A9A" w14:paraId="0E93100E" w14:textId="77777777">
            <w:pPr>
              <w:rPr>
                <w:rFonts w:cstheme="minorHAnsi"/>
              </w:rPr>
            </w:pPr>
            <w:r>
              <w:rPr>
                <w:rFonts w:cstheme="minorHAnsi"/>
              </w:rPr>
              <w:t>This table holds a log of the risk notification sent to risk owners, as auditable documentation that the notification occurred</w:t>
            </w:r>
          </w:p>
        </w:tc>
      </w:tr>
      <w:tr w:rsidR="00C64A9A" w:rsidTr="00C64A9A" w14:paraId="789244B7" w14:textId="77777777">
        <w:trPr>
          <w:trHeight w:val="523"/>
        </w:trPr>
        <w:tc>
          <w:tcPr>
            <w:tcW w:w="4770" w:type="dxa"/>
            <w:tcBorders>
              <w:top w:val="single" w:color="auto" w:sz="4" w:space="0"/>
              <w:left w:val="single" w:color="auto" w:sz="4" w:space="0"/>
              <w:bottom w:val="single" w:color="auto" w:sz="4" w:space="0"/>
              <w:right w:val="single" w:color="auto" w:sz="4" w:space="0"/>
            </w:tcBorders>
            <w:noWrap/>
            <w:hideMark/>
          </w:tcPr>
          <w:p w:rsidR="00C64A9A" w:rsidRDefault="00C64A9A" w14:paraId="14DE7FD3" w14:textId="77777777">
            <w:pPr>
              <w:rPr>
                <w:rFonts w:cstheme="minorHAnsi"/>
              </w:rPr>
            </w:pPr>
            <w:proofErr w:type="spellStart"/>
            <w:r>
              <w:rPr>
                <w:rFonts w:cstheme="minorHAnsi"/>
              </w:rPr>
              <w:t>ManualProvisioning</w:t>
            </w:r>
            <w:proofErr w:type="spellEnd"/>
          </w:p>
        </w:tc>
        <w:tc>
          <w:tcPr>
            <w:tcW w:w="5220" w:type="dxa"/>
            <w:tcBorders>
              <w:top w:val="single" w:color="auto" w:sz="4" w:space="0"/>
              <w:left w:val="single" w:color="auto" w:sz="4" w:space="0"/>
              <w:bottom w:val="single" w:color="auto" w:sz="4" w:space="0"/>
              <w:right w:val="single" w:color="auto" w:sz="4" w:space="0"/>
            </w:tcBorders>
            <w:noWrap/>
            <w:hideMark/>
          </w:tcPr>
          <w:p w:rsidR="00C64A9A" w:rsidRDefault="00C64A9A" w14:paraId="36DA87A3" w14:textId="77777777">
            <w:pPr>
              <w:rPr>
                <w:rFonts w:cstheme="minorHAnsi"/>
              </w:rPr>
            </w:pPr>
            <w:r>
              <w:rPr>
                <w:rFonts w:cstheme="minorHAnsi"/>
              </w:rPr>
              <w:t>This table holds roles, contacts, and instructions for manual role assignment activities, triggered by completed role assignments for the day</w:t>
            </w:r>
          </w:p>
        </w:tc>
      </w:tr>
      <w:tr w:rsidR="00C64A9A" w:rsidTr="00C64A9A" w14:paraId="7F9E01C7" w14:textId="77777777">
        <w:trPr>
          <w:trHeight w:val="523"/>
        </w:trPr>
        <w:tc>
          <w:tcPr>
            <w:tcW w:w="4770" w:type="dxa"/>
            <w:tcBorders>
              <w:top w:val="single" w:color="auto" w:sz="4" w:space="0"/>
              <w:left w:val="single" w:color="auto" w:sz="4" w:space="0"/>
              <w:bottom w:val="single" w:color="auto" w:sz="4" w:space="0"/>
              <w:right w:val="single" w:color="auto" w:sz="4" w:space="0"/>
            </w:tcBorders>
            <w:noWrap/>
            <w:hideMark/>
          </w:tcPr>
          <w:p w:rsidR="00C64A9A" w:rsidRDefault="00C64A9A" w14:paraId="1E630BC8" w14:textId="77777777">
            <w:pPr>
              <w:rPr>
                <w:rFonts w:cstheme="minorHAnsi"/>
              </w:rPr>
            </w:pPr>
            <w:r>
              <w:rPr>
                <w:rFonts w:cstheme="minorHAnsi"/>
              </w:rPr>
              <w:t>Config</w:t>
            </w:r>
          </w:p>
        </w:tc>
        <w:tc>
          <w:tcPr>
            <w:tcW w:w="5220" w:type="dxa"/>
            <w:tcBorders>
              <w:top w:val="single" w:color="auto" w:sz="4" w:space="0"/>
              <w:left w:val="single" w:color="auto" w:sz="4" w:space="0"/>
              <w:bottom w:val="single" w:color="auto" w:sz="4" w:space="0"/>
              <w:right w:val="single" w:color="auto" w:sz="4" w:space="0"/>
            </w:tcBorders>
            <w:noWrap/>
            <w:hideMark/>
          </w:tcPr>
          <w:p w:rsidR="00C64A9A" w:rsidRDefault="00C64A9A" w14:paraId="58C7AF54" w14:textId="77777777">
            <w:pPr>
              <w:rPr>
                <w:rFonts w:cstheme="minorHAnsi"/>
              </w:rPr>
            </w:pPr>
            <w:r>
              <w:rPr>
                <w:rFonts w:cstheme="minorHAnsi"/>
              </w:rPr>
              <w:t>Table for configuration values that are commonly queried and used within our DBAT views or custom processes</w:t>
            </w:r>
          </w:p>
        </w:tc>
      </w:tr>
    </w:tbl>
    <w:p w:rsidR="00574244" w:rsidP="00574244" w:rsidRDefault="00574244" w14:paraId="69BB9754" w14:textId="14CCC145">
      <w:pPr>
        <w:rPr>
          <w:lang w:val="en-CA"/>
        </w:rPr>
      </w:pPr>
    </w:p>
    <w:p w:rsidR="00C64A9A" w:rsidP="00C64A9A" w:rsidRDefault="00C64A9A" w14:paraId="0E1F2A18" w14:textId="2E792AFF">
      <w:pPr>
        <w:pStyle w:val="Heading2"/>
      </w:pPr>
      <w:bookmarkStart w:name="_Toc15673689" w:id="22"/>
      <w:bookmarkStart w:name="_Toc17816806" w:id="23"/>
      <w:r>
        <w:t>User Types:</w:t>
      </w:r>
      <w:bookmarkEnd w:id="22"/>
      <w:bookmarkEnd w:id="23"/>
    </w:p>
    <w:p w:rsidR="00C64A9A" w:rsidP="00C64A9A" w:rsidRDefault="00C64A9A" w14:paraId="797353D2" w14:textId="43852078">
      <w:pPr>
        <w:ind w:left="630"/>
      </w:pPr>
      <w:r>
        <w:t xml:space="preserve">MPC has defined these current user types for </w:t>
      </w:r>
      <w:r w:rsidR="00736B13">
        <w:t>IAM</w:t>
      </w:r>
      <w:r>
        <w:t>-managed identities.</w:t>
      </w:r>
    </w:p>
    <w:tbl>
      <w:tblPr>
        <w:tblStyle w:val="TableGrid"/>
        <w:tblW w:w="10080" w:type="dxa"/>
        <w:tblInd w:w="535" w:type="dxa"/>
        <w:tblLook w:val="04A0" w:firstRow="1" w:lastRow="0" w:firstColumn="1" w:lastColumn="0" w:noHBand="0" w:noVBand="1"/>
      </w:tblPr>
      <w:tblGrid>
        <w:gridCol w:w="4860"/>
        <w:gridCol w:w="5220"/>
      </w:tblGrid>
      <w:tr w:rsidR="00C64A9A" w:rsidTr="00D80727" w14:paraId="39BF4781" w14:textId="77777777">
        <w:tc>
          <w:tcPr>
            <w:tcW w:w="4860" w:type="dxa"/>
            <w:tcBorders>
              <w:top w:val="single" w:color="auto" w:sz="4" w:space="0"/>
              <w:left w:val="single" w:color="auto" w:sz="4" w:space="0"/>
              <w:bottom w:val="single" w:color="auto" w:sz="4" w:space="0"/>
              <w:right w:val="single" w:color="auto" w:sz="4" w:space="0"/>
            </w:tcBorders>
            <w:shd w:val="clear" w:color="auto" w:fill="8DB3E2" w:themeFill="text2" w:themeFillTint="66"/>
            <w:hideMark/>
          </w:tcPr>
          <w:p w:rsidR="00C64A9A" w:rsidP="00631213" w:rsidRDefault="00D80727" w14:paraId="6A4A57B8" w14:textId="72E7E19F">
            <w:pPr>
              <w:spacing w:after="120" w:line="276" w:lineRule="auto"/>
              <w:jc w:val="center"/>
              <w:rPr>
                <w:b/>
              </w:rPr>
            </w:pPr>
            <w:r>
              <w:rPr>
                <w:b/>
              </w:rPr>
              <w:t>Code</w:t>
            </w:r>
          </w:p>
        </w:tc>
        <w:tc>
          <w:tcPr>
            <w:tcW w:w="5220" w:type="dxa"/>
            <w:tcBorders>
              <w:top w:val="single" w:color="auto" w:sz="4" w:space="0"/>
              <w:left w:val="single" w:color="auto" w:sz="4" w:space="0"/>
              <w:bottom w:val="single" w:color="auto" w:sz="4" w:space="0"/>
              <w:right w:val="single" w:color="auto" w:sz="4" w:space="0"/>
            </w:tcBorders>
            <w:shd w:val="clear" w:color="auto" w:fill="8DB3E2" w:themeFill="text2" w:themeFillTint="66"/>
            <w:hideMark/>
          </w:tcPr>
          <w:p w:rsidR="00C64A9A" w:rsidP="00631213" w:rsidRDefault="00D80727" w14:paraId="4114103A" w14:textId="6E77F67C">
            <w:pPr>
              <w:spacing w:after="120" w:line="276" w:lineRule="auto"/>
              <w:jc w:val="center"/>
              <w:rPr>
                <w:b/>
              </w:rPr>
            </w:pPr>
            <w:r>
              <w:rPr>
                <w:b/>
              </w:rPr>
              <w:t>Decode</w:t>
            </w:r>
          </w:p>
        </w:tc>
      </w:tr>
      <w:tr w:rsidR="00C64A9A" w:rsidTr="00C64A9A" w14:paraId="79C5E5C8" w14:textId="77777777">
        <w:tc>
          <w:tcPr>
            <w:tcW w:w="4860" w:type="dxa"/>
            <w:tcBorders>
              <w:top w:val="single" w:color="auto" w:sz="4" w:space="0"/>
              <w:left w:val="single" w:color="auto" w:sz="4" w:space="0"/>
              <w:bottom w:val="single" w:color="auto" w:sz="4" w:space="0"/>
              <w:right w:val="single" w:color="auto" w:sz="4" w:space="0"/>
            </w:tcBorders>
            <w:hideMark/>
          </w:tcPr>
          <w:p w:rsidR="00C64A9A" w:rsidP="00631213" w:rsidRDefault="00C64A9A" w14:paraId="7A26EFCF" w14:textId="77777777">
            <w:pPr>
              <w:spacing w:after="120" w:line="276" w:lineRule="auto"/>
            </w:pPr>
            <w:r>
              <w:t>B - Batch ID</w:t>
            </w:r>
          </w:p>
        </w:tc>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42CAD122" w14:textId="77777777">
            <w:pPr>
              <w:spacing w:after="120" w:line="276" w:lineRule="auto"/>
            </w:pPr>
            <w:r>
              <w:t>B - Batch ID</w:t>
            </w:r>
          </w:p>
        </w:tc>
      </w:tr>
      <w:tr w:rsidR="00C64A9A" w:rsidTr="00C64A9A" w14:paraId="310D3125" w14:textId="77777777">
        <w:tc>
          <w:tcPr>
            <w:tcW w:w="4860" w:type="dxa"/>
            <w:tcBorders>
              <w:top w:val="single" w:color="auto" w:sz="4" w:space="0"/>
              <w:left w:val="single" w:color="auto" w:sz="4" w:space="0"/>
              <w:bottom w:val="single" w:color="auto" w:sz="4" w:space="0"/>
              <w:right w:val="single" w:color="auto" w:sz="4" w:space="0"/>
            </w:tcBorders>
            <w:hideMark/>
          </w:tcPr>
          <w:p w:rsidR="00C64A9A" w:rsidP="00631213" w:rsidRDefault="00C64A9A" w14:paraId="380D2118" w14:textId="77777777">
            <w:pPr>
              <w:spacing w:after="120" w:line="276" w:lineRule="auto"/>
            </w:pPr>
            <w:r>
              <w:t>Contractor</w:t>
            </w:r>
          </w:p>
        </w:tc>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6ABB5DDF" w14:textId="77777777">
            <w:pPr>
              <w:spacing w:after="120" w:line="276" w:lineRule="auto"/>
            </w:pPr>
            <w:r>
              <w:t>Contractor</w:t>
            </w:r>
          </w:p>
        </w:tc>
      </w:tr>
      <w:tr w:rsidR="00C64A9A" w:rsidTr="00C64A9A" w14:paraId="3256605D" w14:textId="77777777">
        <w:tc>
          <w:tcPr>
            <w:tcW w:w="4860" w:type="dxa"/>
            <w:tcBorders>
              <w:top w:val="single" w:color="auto" w:sz="4" w:space="0"/>
              <w:left w:val="single" w:color="auto" w:sz="4" w:space="0"/>
              <w:bottom w:val="single" w:color="auto" w:sz="4" w:space="0"/>
              <w:right w:val="single" w:color="auto" w:sz="4" w:space="0"/>
            </w:tcBorders>
            <w:hideMark/>
          </w:tcPr>
          <w:p w:rsidR="00C64A9A" w:rsidP="00631213" w:rsidRDefault="00C64A9A" w14:paraId="622318F4" w14:textId="77777777">
            <w:pPr>
              <w:spacing w:after="120" w:line="276" w:lineRule="auto"/>
            </w:pPr>
            <w:r>
              <w:t>D1-Function Outsourced Indefinitely</w:t>
            </w:r>
          </w:p>
        </w:tc>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7781318A" w14:textId="77777777">
            <w:pPr>
              <w:spacing w:after="120" w:line="276" w:lineRule="auto"/>
            </w:pPr>
            <w:r>
              <w:t>Function Outsourced Indefinitely</w:t>
            </w:r>
          </w:p>
        </w:tc>
      </w:tr>
      <w:tr w:rsidR="00C64A9A" w:rsidTr="00C64A9A" w14:paraId="5D10752C" w14:textId="77777777">
        <w:tc>
          <w:tcPr>
            <w:tcW w:w="4860" w:type="dxa"/>
            <w:tcBorders>
              <w:top w:val="single" w:color="auto" w:sz="4" w:space="0"/>
              <w:left w:val="single" w:color="auto" w:sz="4" w:space="0"/>
              <w:bottom w:val="single" w:color="auto" w:sz="4" w:space="0"/>
              <w:right w:val="single" w:color="auto" w:sz="4" w:space="0"/>
            </w:tcBorders>
            <w:hideMark/>
          </w:tcPr>
          <w:p w:rsidR="00C64A9A" w:rsidP="00631213" w:rsidRDefault="00C64A9A" w14:paraId="36BB928C" w14:textId="77777777">
            <w:pPr>
              <w:spacing w:after="120" w:line="276" w:lineRule="auto"/>
            </w:pPr>
            <w:r>
              <w:t>D2-G - Group/Shared</w:t>
            </w:r>
          </w:p>
        </w:tc>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54F1D8A1" w14:textId="77777777">
            <w:pPr>
              <w:spacing w:after="120" w:line="276" w:lineRule="auto"/>
            </w:pPr>
            <w:r>
              <w:t>G - Group/Shared</w:t>
            </w:r>
          </w:p>
        </w:tc>
      </w:tr>
      <w:tr w:rsidR="00C64A9A" w:rsidTr="00C64A9A" w14:paraId="2960FEF3" w14:textId="77777777">
        <w:tc>
          <w:tcPr>
            <w:tcW w:w="4860" w:type="dxa"/>
            <w:tcBorders>
              <w:top w:val="single" w:color="auto" w:sz="4" w:space="0"/>
              <w:left w:val="single" w:color="auto" w:sz="4" w:space="0"/>
              <w:bottom w:val="single" w:color="auto" w:sz="4" w:space="0"/>
              <w:right w:val="single" w:color="auto" w:sz="4" w:space="0"/>
            </w:tcBorders>
            <w:hideMark/>
          </w:tcPr>
          <w:p w:rsidR="00C64A9A" w:rsidP="00631213" w:rsidRDefault="00C64A9A" w14:paraId="5B6C0D46" w14:textId="77777777">
            <w:pPr>
              <w:spacing w:after="120" w:line="276" w:lineRule="auto"/>
            </w:pPr>
            <w:r>
              <w:t>D3-Individual Independent Contractor – Self Employed</w:t>
            </w:r>
          </w:p>
        </w:tc>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5B460CAC" w14:textId="77777777">
            <w:pPr>
              <w:spacing w:after="120" w:line="276" w:lineRule="auto"/>
            </w:pPr>
            <w:r>
              <w:t>Individual Independent Contractor – Self Employed</w:t>
            </w:r>
          </w:p>
        </w:tc>
      </w:tr>
      <w:tr w:rsidR="00C64A9A" w:rsidTr="00C64A9A" w14:paraId="3A0AF852" w14:textId="77777777">
        <w:tc>
          <w:tcPr>
            <w:tcW w:w="4860" w:type="dxa"/>
            <w:tcBorders>
              <w:top w:val="single" w:color="auto" w:sz="4" w:space="0"/>
              <w:left w:val="single" w:color="auto" w:sz="4" w:space="0"/>
              <w:bottom w:val="single" w:color="auto" w:sz="4" w:space="0"/>
              <w:right w:val="single" w:color="auto" w:sz="4" w:space="0"/>
            </w:tcBorders>
            <w:hideMark/>
          </w:tcPr>
          <w:p w:rsidR="00C64A9A" w:rsidP="00631213" w:rsidRDefault="00C64A9A" w14:paraId="0921694D" w14:textId="77777777">
            <w:pPr>
              <w:spacing w:after="120" w:line="276" w:lineRule="auto"/>
            </w:pPr>
            <w:r>
              <w:t>D4-Leased Workers</w:t>
            </w:r>
          </w:p>
        </w:tc>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61D16B37" w14:textId="77777777">
            <w:pPr>
              <w:spacing w:after="120" w:line="276" w:lineRule="auto"/>
            </w:pPr>
            <w:r>
              <w:t>Leased Workers</w:t>
            </w:r>
          </w:p>
        </w:tc>
      </w:tr>
      <w:tr w:rsidR="00C64A9A" w:rsidTr="00C64A9A" w14:paraId="124461C3" w14:textId="77777777">
        <w:tc>
          <w:tcPr>
            <w:tcW w:w="4860" w:type="dxa"/>
            <w:tcBorders>
              <w:top w:val="single" w:color="auto" w:sz="4" w:space="0"/>
              <w:left w:val="single" w:color="auto" w:sz="4" w:space="0"/>
              <w:bottom w:val="single" w:color="auto" w:sz="4" w:space="0"/>
              <w:right w:val="single" w:color="auto" w:sz="4" w:space="0"/>
            </w:tcBorders>
            <w:hideMark/>
          </w:tcPr>
          <w:p w:rsidR="00C64A9A" w:rsidP="00631213" w:rsidRDefault="00C64A9A" w14:paraId="51E52560" w14:textId="77777777">
            <w:pPr>
              <w:spacing w:after="120" w:line="276" w:lineRule="auto"/>
            </w:pPr>
            <w:r>
              <w:t>D5-Outsourced Project - Billed on Hourly Basis</w:t>
            </w:r>
          </w:p>
        </w:tc>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5ED7A791" w14:textId="77777777">
            <w:pPr>
              <w:spacing w:after="120" w:line="276" w:lineRule="auto"/>
            </w:pPr>
            <w:r>
              <w:t>Outsourced Project - Billed on Hourly Basis</w:t>
            </w:r>
          </w:p>
        </w:tc>
      </w:tr>
      <w:tr w:rsidR="00C64A9A" w:rsidTr="00C64A9A" w14:paraId="7028C5D7" w14:textId="77777777">
        <w:tc>
          <w:tcPr>
            <w:tcW w:w="4860" w:type="dxa"/>
            <w:tcBorders>
              <w:top w:val="single" w:color="auto" w:sz="4" w:space="0"/>
              <w:left w:val="single" w:color="auto" w:sz="4" w:space="0"/>
              <w:bottom w:val="single" w:color="auto" w:sz="4" w:space="0"/>
              <w:right w:val="single" w:color="auto" w:sz="4" w:space="0"/>
            </w:tcBorders>
            <w:hideMark/>
          </w:tcPr>
          <w:p w:rsidR="00C64A9A" w:rsidP="00631213" w:rsidRDefault="00C64A9A" w14:paraId="64672185" w14:textId="77777777">
            <w:pPr>
              <w:spacing w:after="120" w:line="276" w:lineRule="auto"/>
            </w:pPr>
            <w:r>
              <w:t>D7-Speedway store account</w:t>
            </w:r>
          </w:p>
        </w:tc>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637DE78C" w14:textId="77777777">
            <w:pPr>
              <w:spacing w:after="120" w:line="276" w:lineRule="auto"/>
            </w:pPr>
            <w:r>
              <w:t>Speedway store account</w:t>
            </w:r>
          </w:p>
        </w:tc>
      </w:tr>
      <w:tr w:rsidR="00C64A9A" w:rsidTr="00C64A9A" w14:paraId="4FB782B9" w14:textId="77777777">
        <w:tc>
          <w:tcPr>
            <w:tcW w:w="4860" w:type="dxa"/>
            <w:tcBorders>
              <w:top w:val="single" w:color="auto" w:sz="4" w:space="0"/>
              <w:left w:val="single" w:color="auto" w:sz="4" w:space="0"/>
              <w:bottom w:val="single" w:color="auto" w:sz="4" w:space="0"/>
              <w:right w:val="single" w:color="auto" w:sz="4" w:space="0"/>
            </w:tcBorders>
            <w:hideMark/>
          </w:tcPr>
          <w:p w:rsidR="00C64A9A" w:rsidP="00631213" w:rsidRDefault="00C64A9A" w14:paraId="673ABD18" w14:textId="77777777">
            <w:pPr>
              <w:spacing w:after="120" w:line="276" w:lineRule="auto"/>
            </w:pPr>
            <w:r>
              <w:t>EMP</w:t>
            </w:r>
          </w:p>
        </w:tc>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53752273" w14:textId="77777777">
            <w:pPr>
              <w:spacing w:after="120" w:line="276" w:lineRule="auto"/>
            </w:pPr>
            <w:r>
              <w:t>Employee</w:t>
            </w:r>
          </w:p>
        </w:tc>
      </w:tr>
      <w:tr w:rsidR="00C64A9A" w:rsidTr="00C64A9A" w14:paraId="6433BD64" w14:textId="77777777">
        <w:tc>
          <w:tcPr>
            <w:tcW w:w="4860" w:type="dxa"/>
            <w:tcBorders>
              <w:top w:val="single" w:color="auto" w:sz="4" w:space="0"/>
              <w:left w:val="single" w:color="auto" w:sz="4" w:space="0"/>
              <w:bottom w:val="single" w:color="auto" w:sz="4" w:space="0"/>
              <w:right w:val="single" w:color="auto" w:sz="4" w:space="0"/>
            </w:tcBorders>
            <w:hideMark/>
          </w:tcPr>
          <w:p w:rsidR="00C64A9A" w:rsidP="00631213" w:rsidRDefault="00C64A9A" w14:paraId="4E1ED117" w14:textId="77777777">
            <w:pPr>
              <w:spacing w:after="120" w:line="276" w:lineRule="auto"/>
            </w:pPr>
            <w:r>
              <w:t>OTHER</w:t>
            </w:r>
          </w:p>
        </w:tc>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0F48500D" w14:textId="77777777">
            <w:pPr>
              <w:spacing w:after="120" w:line="276" w:lineRule="auto"/>
            </w:pPr>
            <w:r>
              <w:t>ZZZ-Other</w:t>
            </w:r>
          </w:p>
        </w:tc>
      </w:tr>
      <w:tr w:rsidR="00C64A9A" w:rsidTr="00C64A9A" w14:paraId="7E2EB60F" w14:textId="77777777">
        <w:tc>
          <w:tcPr>
            <w:tcW w:w="4860" w:type="dxa"/>
            <w:tcBorders>
              <w:top w:val="single" w:color="auto" w:sz="4" w:space="0"/>
              <w:left w:val="single" w:color="auto" w:sz="4" w:space="0"/>
              <w:bottom w:val="single" w:color="auto" w:sz="4" w:space="0"/>
              <w:right w:val="single" w:color="auto" w:sz="4" w:space="0"/>
            </w:tcBorders>
            <w:hideMark/>
          </w:tcPr>
          <w:p w:rsidR="00C64A9A" w:rsidP="00631213" w:rsidRDefault="00C64A9A" w14:paraId="2FF587C9" w14:textId="77777777">
            <w:pPr>
              <w:spacing w:after="120" w:line="276" w:lineRule="auto"/>
            </w:pPr>
            <w:r>
              <w:t>D6-Outsourced Project - Billed on Project Basis</w:t>
            </w:r>
          </w:p>
        </w:tc>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7966F76B" w14:textId="77777777">
            <w:pPr>
              <w:spacing w:after="120" w:line="276" w:lineRule="auto"/>
            </w:pPr>
            <w:r>
              <w:t>Outsourced Project - Billed on Project Basis</w:t>
            </w:r>
          </w:p>
        </w:tc>
      </w:tr>
      <w:tr w:rsidR="00C64A9A" w:rsidTr="00C64A9A" w14:paraId="6D3331EC" w14:textId="77777777">
        <w:tc>
          <w:tcPr>
            <w:tcW w:w="4860" w:type="dxa"/>
            <w:tcBorders>
              <w:top w:val="single" w:color="auto" w:sz="4" w:space="0"/>
              <w:left w:val="single" w:color="auto" w:sz="4" w:space="0"/>
              <w:bottom w:val="single" w:color="auto" w:sz="4" w:space="0"/>
              <w:right w:val="single" w:color="auto" w:sz="4" w:space="0"/>
            </w:tcBorders>
            <w:hideMark/>
          </w:tcPr>
          <w:p w:rsidR="00C64A9A" w:rsidP="00631213" w:rsidRDefault="00C64A9A" w14:paraId="610B56C2" w14:textId="77777777">
            <w:pPr>
              <w:spacing w:after="120" w:line="276" w:lineRule="auto"/>
            </w:pPr>
            <w:r>
              <w:t>Test Non-Employee ID</w:t>
            </w:r>
          </w:p>
        </w:tc>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0B0C2D51" w14:textId="77777777">
            <w:pPr>
              <w:spacing w:after="120" w:line="276" w:lineRule="auto"/>
            </w:pPr>
            <w:r>
              <w:t>ZZZ-Test Non-Employee ID</w:t>
            </w:r>
          </w:p>
        </w:tc>
      </w:tr>
      <w:tr w:rsidR="00C64A9A" w:rsidTr="00C64A9A" w14:paraId="1E0DF876" w14:textId="77777777">
        <w:tc>
          <w:tcPr>
            <w:tcW w:w="4860" w:type="dxa"/>
            <w:tcBorders>
              <w:top w:val="single" w:color="auto" w:sz="4" w:space="0"/>
              <w:left w:val="single" w:color="auto" w:sz="4" w:space="0"/>
              <w:bottom w:val="single" w:color="auto" w:sz="4" w:space="0"/>
              <w:right w:val="single" w:color="auto" w:sz="4" w:space="0"/>
            </w:tcBorders>
            <w:hideMark/>
          </w:tcPr>
          <w:p w:rsidR="00C64A9A" w:rsidP="00631213" w:rsidRDefault="00C64A9A" w14:paraId="600F1F19" w14:textId="77777777">
            <w:pPr>
              <w:spacing w:after="120" w:line="276" w:lineRule="auto"/>
            </w:pPr>
            <w:r>
              <w:t>RPA Account</w:t>
            </w:r>
          </w:p>
        </w:tc>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3F28DF5E" w14:textId="77777777">
            <w:pPr>
              <w:spacing w:after="120" w:line="276" w:lineRule="auto"/>
            </w:pPr>
            <w:r>
              <w:t>RPA Account</w:t>
            </w:r>
          </w:p>
        </w:tc>
      </w:tr>
      <w:tr w:rsidR="00C64A9A" w:rsidTr="00C64A9A" w14:paraId="65928157" w14:textId="77777777">
        <w:tc>
          <w:tcPr>
            <w:tcW w:w="4860" w:type="dxa"/>
            <w:tcBorders>
              <w:top w:val="single" w:color="auto" w:sz="4" w:space="0"/>
              <w:left w:val="single" w:color="auto" w:sz="4" w:space="0"/>
              <w:bottom w:val="single" w:color="auto" w:sz="4" w:space="0"/>
              <w:right w:val="single" w:color="auto" w:sz="4" w:space="0"/>
            </w:tcBorders>
            <w:hideMark/>
          </w:tcPr>
          <w:p w:rsidR="00C64A9A" w:rsidP="00631213" w:rsidRDefault="00C64A9A" w14:paraId="19017C25" w14:textId="77777777">
            <w:pPr>
              <w:spacing w:after="120" w:line="276" w:lineRule="auto"/>
            </w:pPr>
            <w:r>
              <w:t>Andeavor Contractor</w:t>
            </w:r>
          </w:p>
        </w:tc>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69045089" w14:textId="77777777">
            <w:pPr>
              <w:spacing w:after="120" w:line="276" w:lineRule="auto"/>
            </w:pPr>
            <w:r>
              <w:t>Andeavor Contractor</w:t>
            </w:r>
          </w:p>
        </w:tc>
      </w:tr>
    </w:tbl>
    <w:p w:rsidRPr="00C64A9A" w:rsidR="00C64A9A" w:rsidP="00C64A9A" w:rsidRDefault="00C64A9A" w14:paraId="2AC12456" w14:textId="77777777">
      <w:pPr>
        <w:ind w:left="630"/>
      </w:pPr>
    </w:p>
    <w:p w:rsidR="007A6D0C" w:rsidRDefault="007A6D0C" w14:paraId="2BE69A57" w14:textId="77777777">
      <w:pPr>
        <w:rPr>
          <w:rFonts w:eastAsiaTheme="majorEastAsia" w:cstheme="majorBidi"/>
          <w:b/>
          <w:bCs/>
          <w:color w:val="4F81BD" w:themeColor="accent1"/>
          <w:sz w:val="26"/>
          <w:szCs w:val="26"/>
        </w:rPr>
      </w:pPr>
      <w:bookmarkStart w:name="_Toc15673692" w:id="24"/>
      <w:r>
        <w:br w:type="page"/>
      </w:r>
    </w:p>
    <w:p w:rsidR="00F52C4A" w:rsidP="00C64A9A" w:rsidRDefault="00C64A9A" w14:paraId="5CA96162" w14:textId="113B52DD">
      <w:pPr>
        <w:pStyle w:val="Heading2"/>
      </w:pPr>
      <w:bookmarkStart w:name="_Toc17816807" w:id="25"/>
      <w:r>
        <w:lastRenderedPageBreak/>
        <w:t>Mandatory Attributes:</w:t>
      </w:r>
      <w:bookmarkEnd w:id="24"/>
      <w:bookmarkEnd w:id="25"/>
    </w:p>
    <w:p w:rsidR="00C64A9A" w:rsidP="00C64A9A" w:rsidRDefault="00C64A9A" w14:paraId="0430ADDD" w14:textId="366265FF">
      <w:pPr>
        <w:spacing w:before="120" w:after="120"/>
        <w:ind w:left="630"/>
      </w:pPr>
      <w:r>
        <w:t xml:space="preserve">The below fields are the mandatory attributes that MPC uses for all user types within </w:t>
      </w:r>
      <w:r w:rsidR="00736B13">
        <w:t>IAM</w:t>
      </w:r>
      <w:r>
        <w:t>.</w:t>
      </w:r>
    </w:p>
    <w:tbl>
      <w:tblPr>
        <w:tblStyle w:val="TableGrid"/>
        <w:tblW w:w="10080" w:type="dxa"/>
        <w:tblInd w:w="535" w:type="dxa"/>
        <w:tblLook w:val="04A0" w:firstRow="1" w:lastRow="0" w:firstColumn="1" w:lastColumn="0" w:noHBand="0" w:noVBand="1"/>
      </w:tblPr>
      <w:tblGrid>
        <w:gridCol w:w="5220"/>
        <w:gridCol w:w="4860"/>
      </w:tblGrid>
      <w:tr w:rsidR="00C64A9A" w:rsidTr="00D80727" w14:paraId="3CE07C2A" w14:textId="77777777">
        <w:tc>
          <w:tcPr>
            <w:tcW w:w="5220" w:type="dxa"/>
            <w:tcBorders>
              <w:top w:val="single" w:color="auto" w:sz="4" w:space="0"/>
              <w:left w:val="single" w:color="auto" w:sz="4" w:space="0"/>
              <w:bottom w:val="single" w:color="auto" w:sz="4" w:space="0"/>
              <w:right w:val="single" w:color="auto" w:sz="4" w:space="0"/>
            </w:tcBorders>
            <w:shd w:val="clear" w:color="auto" w:fill="8DB3E2" w:themeFill="text2" w:themeFillTint="66"/>
            <w:hideMark/>
          </w:tcPr>
          <w:p w:rsidR="00C64A9A" w:rsidP="00631213" w:rsidRDefault="00C64A9A" w14:paraId="153200C2" w14:textId="77777777">
            <w:pPr>
              <w:spacing w:line="276" w:lineRule="auto"/>
              <w:jc w:val="center"/>
              <w:rPr>
                <w:b/>
              </w:rPr>
            </w:pPr>
            <w:r>
              <w:rPr>
                <w:b/>
              </w:rPr>
              <w:t>User Types</w:t>
            </w:r>
          </w:p>
        </w:tc>
        <w:tc>
          <w:tcPr>
            <w:tcW w:w="4860" w:type="dxa"/>
            <w:tcBorders>
              <w:top w:val="single" w:color="auto" w:sz="4" w:space="0"/>
              <w:left w:val="single" w:color="auto" w:sz="4" w:space="0"/>
              <w:bottom w:val="nil"/>
              <w:right w:val="single" w:color="auto" w:sz="4" w:space="0"/>
            </w:tcBorders>
            <w:shd w:val="clear" w:color="auto" w:fill="8DB3E2" w:themeFill="text2" w:themeFillTint="66"/>
            <w:hideMark/>
          </w:tcPr>
          <w:p w:rsidR="00C64A9A" w:rsidP="00631213" w:rsidRDefault="00C64A9A" w14:paraId="3A53D35D" w14:textId="77777777">
            <w:pPr>
              <w:spacing w:line="276" w:lineRule="auto"/>
              <w:jc w:val="center"/>
              <w:rPr>
                <w:b/>
              </w:rPr>
            </w:pPr>
            <w:r>
              <w:rPr>
                <w:b/>
              </w:rPr>
              <w:t>Mandatory Attributes</w:t>
            </w:r>
          </w:p>
        </w:tc>
      </w:tr>
      <w:tr w:rsidR="00C64A9A" w:rsidTr="00C64A9A" w14:paraId="2E54ADF4" w14:textId="77777777">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0B0827E2" w14:textId="77777777">
            <w:pPr>
              <w:spacing w:line="276" w:lineRule="auto"/>
            </w:pPr>
            <w:r>
              <w:t>B - Batch ID</w:t>
            </w:r>
          </w:p>
        </w:tc>
        <w:tc>
          <w:tcPr>
            <w:tcW w:w="4860" w:type="dxa"/>
            <w:tcBorders>
              <w:top w:val="single" w:color="auto" w:sz="4" w:space="0"/>
              <w:left w:val="single" w:color="auto" w:sz="4" w:space="0"/>
              <w:bottom w:val="nil"/>
              <w:right w:val="single" w:color="auto" w:sz="4" w:space="0"/>
            </w:tcBorders>
            <w:hideMark/>
          </w:tcPr>
          <w:p w:rsidR="00C64A9A" w:rsidP="00631213" w:rsidRDefault="00C64A9A" w14:paraId="52EECDA9" w14:textId="77777777">
            <w:pPr>
              <w:spacing w:line="276" w:lineRule="auto"/>
              <w:jc w:val="center"/>
            </w:pPr>
            <w:r>
              <w:t>First Name</w:t>
            </w:r>
          </w:p>
        </w:tc>
      </w:tr>
      <w:tr w:rsidR="00C64A9A" w:rsidTr="00C64A9A" w14:paraId="06DB9FA9" w14:textId="77777777">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01A23027" w14:textId="77777777">
            <w:pPr>
              <w:spacing w:line="276" w:lineRule="auto"/>
            </w:pPr>
            <w:r>
              <w:t>Contractor</w:t>
            </w:r>
          </w:p>
        </w:tc>
        <w:tc>
          <w:tcPr>
            <w:tcW w:w="4860" w:type="dxa"/>
            <w:tcBorders>
              <w:top w:val="nil"/>
              <w:left w:val="single" w:color="auto" w:sz="4" w:space="0"/>
              <w:bottom w:val="nil"/>
              <w:right w:val="single" w:color="auto" w:sz="4" w:space="0"/>
            </w:tcBorders>
            <w:hideMark/>
          </w:tcPr>
          <w:p w:rsidR="00C64A9A" w:rsidP="00631213" w:rsidRDefault="00C64A9A" w14:paraId="461DF8B9" w14:textId="77777777">
            <w:pPr>
              <w:spacing w:line="276" w:lineRule="auto"/>
              <w:jc w:val="center"/>
            </w:pPr>
            <w:r>
              <w:t>Last Name</w:t>
            </w:r>
          </w:p>
        </w:tc>
      </w:tr>
      <w:tr w:rsidR="00C64A9A" w:rsidTr="00C64A9A" w14:paraId="13C29D4A" w14:textId="77777777">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3288DC27" w14:textId="77777777">
            <w:pPr>
              <w:spacing w:line="276" w:lineRule="auto"/>
            </w:pPr>
            <w:r>
              <w:t>Function Outsourced Indefinitely</w:t>
            </w:r>
          </w:p>
        </w:tc>
        <w:tc>
          <w:tcPr>
            <w:tcW w:w="4860" w:type="dxa"/>
            <w:tcBorders>
              <w:top w:val="nil"/>
              <w:left w:val="single" w:color="auto" w:sz="4" w:space="0"/>
              <w:bottom w:val="nil"/>
              <w:right w:val="single" w:color="auto" w:sz="4" w:space="0"/>
            </w:tcBorders>
            <w:hideMark/>
          </w:tcPr>
          <w:p w:rsidR="00C64A9A" w:rsidP="00631213" w:rsidRDefault="00C64A9A" w14:paraId="4772A221" w14:textId="77777777">
            <w:pPr>
              <w:spacing w:line="276" w:lineRule="auto"/>
              <w:jc w:val="center"/>
            </w:pPr>
            <w:r>
              <w:t>Organization</w:t>
            </w:r>
          </w:p>
        </w:tc>
      </w:tr>
      <w:tr w:rsidR="00C64A9A" w:rsidTr="00C64A9A" w14:paraId="7048619F" w14:textId="77777777">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2C18D66F" w14:textId="77777777">
            <w:pPr>
              <w:spacing w:line="276" w:lineRule="auto"/>
            </w:pPr>
            <w:r>
              <w:t>G - Group/Shared</w:t>
            </w:r>
          </w:p>
        </w:tc>
        <w:tc>
          <w:tcPr>
            <w:tcW w:w="4860" w:type="dxa"/>
            <w:tcBorders>
              <w:top w:val="nil"/>
              <w:left w:val="single" w:color="auto" w:sz="4" w:space="0"/>
              <w:bottom w:val="nil"/>
              <w:right w:val="single" w:color="auto" w:sz="4" w:space="0"/>
            </w:tcBorders>
            <w:hideMark/>
          </w:tcPr>
          <w:p w:rsidR="00C64A9A" w:rsidP="00631213" w:rsidRDefault="00C64A9A" w14:paraId="4FE71CCA" w14:textId="77777777">
            <w:pPr>
              <w:spacing w:line="276" w:lineRule="auto"/>
              <w:jc w:val="center"/>
            </w:pPr>
            <w:r>
              <w:t>User Type</w:t>
            </w:r>
          </w:p>
        </w:tc>
      </w:tr>
      <w:tr w:rsidR="00C64A9A" w:rsidTr="00C64A9A" w14:paraId="087AC837" w14:textId="77777777">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23D614B6" w14:textId="77777777">
            <w:pPr>
              <w:spacing w:line="276" w:lineRule="auto"/>
            </w:pPr>
            <w:r>
              <w:t>Individual Independent Contractor – Self Employed</w:t>
            </w:r>
          </w:p>
        </w:tc>
        <w:tc>
          <w:tcPr>
            <w:tcW w:w="4860" w:type="dxa"/>
            <w:tcBorders>
              <w:top w:val="nil"/>
              <w:left w:val="single" w:color="auto" w:sz="4" w:space="0"/>
              <w:bottom w:val="nil"/>
              <w:right w:val="single" w:color="auto" w:sz="4" w:space="0"/>
            </w:tcBorders>
            <w:hideMark/>
          </w:tcPr>
          <w:p w:rsidR="00C64A9A" w:rsidP="00631213" w:rsidRDefault="00C64A9A" w14:paraId="66E55F02" w14:textId="77777777">
            <w:pPr>
              <w:spacing w:line="276" w:lineRule="auto"/>
              <w:jc w:val="center"/>
            </w:pPr>
            <w:r>
              <w:t>Last4 Digits of SSN/International ID</w:t>
            </w:r>
          </w:p>
        </w:tc>
      </w:tr>
      <w:tr w:rsidR="00C64A9A" w:rsidTr="00C64A9A" w14:paraId="287AF65E" w14:textId="77777777">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695F9C73" w14:textId="77777777">
            <w:pPr>
              <w:spacing w:line="276" w:lineRule="auto"/>
            </w:pPr>
            <w:r>
              <w:t>Leased Workers</w:t>
            </w:r>
          </w:p>
        </w:tc>
        <w:tc>
          <w:tcPr>
            <w:tcW w:w="4860" w:type="dxa"/>
            <w:tcBorders>
              <w:top w:val="nil"/>
              <w:left w:val="single" w:color="auto" w:sz="4" w:space="0"/>
              <w:bottom w:val="nil"/>
              <w:right w:val="single" w:color="auto" w:sz="4" w:space="0"/>
            </w:tcBorders>
            <w:hideMark/>
          </w:tcPr>
          <w:p w:rsidR="00C64A9A" w:rsidP="00631213" w:rsidRDefault="00C64A9A" w14:paraId="1401EA01" w14:textId="77777777">
            <w:pPr>
              <w:spacing w:line="276" w:lineRule="auto"/>
              <w:jc w:val="center"/>
            </w:pPr>
            <w:r>
              <w:t>Birthdate (MMDD)</w:t>
            </w:r>
          </w:p>
        </w:tc>
      </w:tr>
      <w:tr w:rsidR="00C64A9A" w:rsidTr="00C64A9A" w14:paraId="720F6693" w14:textId="77777777">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104A2B00" w14:textId="77777777">
            <w:pPr>
              <w:spacing w:line="276" w:lineRule="auto"/>
            </w:pPr>
            <w:r>
              <w:t>Outsourced Project - Billed on Hourly Basis</w:t>
            </w:r>
          </w:p>
        </w:tc>
        <w:tc>
          <w:tcPr>
            <w:tcW w:w="4860" w:type="dxa"/>
            <w:tcBorders>
              <w:top w:val="nil"/>
              <w:left w:val="single" w:color="auto" w:sz="4" w:space="0"/>
              <w:bottom w:val="nil"/>
              <w:right w:val="single" w:color="auto" w:sz="4" w:space="0"/>
            </w:tcBorders>
            <w:hideMark/>
          </w:tcPr>
          <w:p w:rsidR="00C64A9A" w:rsidP="00631213" w:rsidRDefault="00C64A9A" w14:paraId="086050FB" w14:textId="77777777">
            <w:pPr>
              <w:spacing w:line="276" w:lineRule="auto"/>
              <w:jc w:val="center"/>
            </w:pPr>
            <w:r>
              <w:t>Office Location</w:t>
            </w:r>
          </w:p>
        </w:tc>
      </w:tr>
      <w:tr w:rsidR="00C64A9A" w:rsidTr="00C64A9A" w14:paraId="2FD8C6CB" w14:textId="77777777">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53DF1AD9" w14:textId="77777777">
            <w:pPr>
              <w:spacing w:line="276" w:lineRule="auto"/>
            </w:pPr>
            <w:r>
              <w:t>Speedway store account</w:t>
            </w:r>
          </w:p>
        </w:tc>
        <w:tc>
          <w:tcPr>
            <w:tcW w:w="4860" w:type="dxa"/>
            <w:tcBorders>
              <w:top w:val="nil"/>
              <w:left w:val="single" w:color="auto" w:sz="4" w:space="0"/>
              <w:bottom w:val="nil"/>
              <w:right w:val="single" w:color="auto" w:sz="4" w:space="0"/>
            </w:tcBorders>
            <w:hideMark/>
          </w:tcPr>
          <w:p w:rsidR="00C64A9A" w:rsidP="00631213" w:rsidRDefault="00C64A9A" w14:paraId="3115E401" w14:textId="4126964A">
            <w:pPr>
              <w:spacing w:line="276" w:lineRule="auto"/>
              <w:jc w:val="center"/>
            </w:pPr>
            <w:r>
              <w:t xml:space="preserve">MUID (generated by </w:t>
            </w:r>
            <w:r w:rsidR="00736B13">
              <w:t>IAM</w:t>
            </w:r>
            <w:r>
              <w:t xml:space="preserve"> at creation)</w:t>
            </w:r>
          </w:p>
        </w:tc>
      </w:tr>
      <w:tr w:rsidR="00C64A9A" w:rsidTr="00C64A9A" w14:paraId="33B1EC52" w14:textId="77777777">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2A4F17B7" w14:textId="77777777">
            <w:pPr>
              <w:spacing w:line="276" w:lineRule="auto"/>
            </w:pPr>
            <w:r>
              <w:t>Employee</w:t>
            </w:r>
          </w:p>
        </w:tc>
        <w:tc>
          <w:tcPr>
            <w:tcW w:w="4860" w:type="dxa"/>
            <w:tcBorders>
              <w:top w:val="nil"/>
              <w:left w:val="single" w:color="auto" w:sz="4" w:space="0"/>
              <w:bottom w:val="nil"/>
              <w:right w:val="single" w:color="auto" w:sz="4" w:space="0"/>
            </w:tcBorders>
          </w:tcPr>
          <w:p w:rsidR="00C64A9A" w:rsidP="00631213" w:rsidRDefault="00C64A9A" w14:paraId="374D8346" w14:textId="77777777">
            <w:pPr>
              <w:spacing w:line="276" w:lineRule="auto"/>
            </w:pPr>
          </w:p>
        </w:tc>
      </w:tr>
      <w:tr w:rsidR="00C64A9A" w:rsidTr="00C64A9A" w14:paraId="23EBA5AE" w14:textId="77777777">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4BC3E21A" w14:textId="77777777">
            <w:pPr>
              <w:spacing w:line="276" w:lineRule="auto"/>
            </w:pPr>
            <w:r>
              <w:t>ZZZ-Other</w:t>
            </w:r>
          </w:p>
        </w:tc>
        <w:tc>
          <w:tcPr>
            <w:tcW w:w="4860" w:type="dxa"/>
            <w:tcBorders>
              <w:top w:val="nil"/>
              <w:left w:val="single" w:color="auto" w:sz="4" w:space="0"/>
              <w:bottom w:val="nil"/>
              <w:right w:val="single" w:color="auto" w:sz="4" w:space="0"/>
            </w:tcBorders>
          </w:tcPr>
          <w:p w:rsidR="00C64A9A" w:rsidP="00631213" w:rsidRDefault="00C64A9A" w14:paraId="34C5D0E5" w14:textId="77777777">
            <w:pPr>
              <w:spacing w:line="276" w:lineRule="auto"/>
            </w:pPr>
          </w:p>
        </w:tc>
      </w:tr>
      <w:tr w:rsidR="00C64A9A" w:rsidTr="00C64A9A" w14:paraId="0F88D8F9" w14:textId="77777777">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223FB870" w14:textId="77777777">
            <w:pPr>
              <w:spacing w:line="276" w:lineRule="auto"/>
            </w:pPr>
            <w:r>
              <w:t>Outsourced Project - Billed on Project Basis</w:t>
            </w:r>
          </w:p>
        </w:tc>
        <w:tc>
          <w:tcPr>
            <w:tcW w:w="4860" w:type="dxa"/>
            <w:tcBorders>
              <w:top w:val="nil"/>
              <w:left w:val="single" w:color="auto" w:sz="4" w:space="0"/>
              <w:bottom w:val="nil"/>
              <w:right w:val="single" w:color="auto" w:sz="4" w:space="0"/>
            </w:tcBorders>
          </w:tcPr>
          <w:p w:rsidR="00C64A9A" w:rsidP="00631213" w:rsidRDefault="00C64A9A" w14:paraId="01936B52" w14:textId="77777777">
            <w:pPr>
              <w:spacing w:line="276" w:lineRule="auto"/>
            </w:pPr>
          </w:p>
        </w:tc>
      </w:tr>
      <w:tr w:rsidR="00C64A9A" w:rsidTr="00C64A9A" w14:paraId="3C961C28" w14:textId="77777777">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0FF87412" w14:textId="77777777">
            <w:pPr>
              <w:spacing w:line="276" w:lineRule="auto"/>
            </w:pPr>
            <w:r>
              <w:t>ZZZ-Test Non-Employee ID</w:t>
            </w:r>
          </w:p>
        </w:tc>
        <w:tc>
          <w:tcPr>
            <w:tcW w:w="4860" w:type="dxa"/>
            <w:tcBorders>
              <w:top w:val="nil"/>
              <w:left w:val="single" w:color="auto" w:sz="4" w:space="0"/>
              <w:bottom w:val="nil"/>
              <w:right w:val="single" w:color="auto" w:sz="4" w:space="0"/>
            </w:tcBorders>
          </w:tcPr>
          <w:p w:rsidR="00C64A9A" w:rsidP="00631213" w:rsidRDefault="00C64A9A" w14:paraId="49898A94" w14:textId="77777777">
            <w:pPr>
              <w:spacing w:line="276" w:lineRule="auto"/>
            </w:pPr>
          </w:p>
        </w:tc>
      </w:tr>
      <w:tr w:rsidR="00C64A9A" w:rsidTr="00C64A9A" w14:paraId="1D38B24A" w14:textId="77777777">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65C2F828" w14:textId="77777777">
            <w:pPr>
              <w:spacing w:line="276" w:lineRule="auto"/>
            </w:pPr>
            <w:r>
              <w:t>RPA Account</w:t>
            </w:r>
          </w:p>
        </w:tc>
        <w:tc>
          <w:tcPr>
            <w:tcW w:w="4860" w:type="dxa"/>
            <w:tcBorders>
              <w:top w:val="nil"/>
              <w:left w:val="single" w:color="auto" w:sz="4" w:space="0"/>
              <w:bottom w:val="nil"/>
              <w:right w:val="single" w:color="auto" w:sz="4" w:space="0"/>
            </w:tcBorders>
          </w:tcPr>
          <w:p w:rsidR="00C64A9A" w:rsidP="00631213" w:rsidRDefault="00C64A9A" w14:paraId="03B6F745" w14:textId="77777777">
            <w:pPr>
              <w:spacing w:line="276" w:lineRule="auto"/>
            </w:pPr>
          </w:p>
        </w:tc>
      </w:tr>
      <w:tr w:rsidR="00C64A9A" w:rsidTr="00C64A9A" w14:paraId="48922B34" w14:textId="77777777">
        <w:tc>
          <w:tcPr>
            <w:tcW w:w="5220" w:type="dxa"/>
            <w:tcBorders>
              <w:top w:val="single" w:color="auto" w:sz="4" w:space="0"/>
              <w:left w:val="single" w:color="auto" w:sz="4" w:space="0"/>
              <w:bottom w:val="single" w:color="auto" w:sz="4" w:space="0"/>
              <w:right w:val="single" w:color="auto" w:sz="4" w:space="0"/>
            </w:tcBorders>
            <w:hideMark/>
          </w:tcPr>
          <w:p w:rsidR="00C64A9A" w:rsidP="00631213" w:rsidRDefault="00C64A9A" w14:paraId="231C7868" w14:textId="77777777">
            <w:pPr>
              <w:spacing w:line="276" w:lineRule="auto"/>
            </w:pPr>
            <w:r>
              <w:t>Andeavor Contractor</w:t>
            </w:r>
          </w:p>
        </w:tc>
        <w:tc>
          <w:tcPr>
            <w:tcW w:w="4860" w:type="dxa"/>
            <w:tcBorders>
              <w:top w:val="nil"/>
              <w:left w:val="single" w:color="auto" w:sz="4" w:space="0"/>
              <w:bottom w:val="single" w:color="auto" w:sz="4" w:space="0"/>
              <w:right w:val="single" w:color="auto" w:sz="4" w:space="0"/>
            </w:tcBorders>
          </w:tcPr>
          <w:p w:rsidR="00C64A9A" w:rsidP="00631213" w:rsidRDefault="00C64A9A" w14:paraId="1643F81D" w14:textId="77777777">
            <w:pPr>
              <w:spacing w:line="276" w:lineRule="auto"/>
            </w:pPr>
          </w:p>
        </w:tc>
      </w:tr>
    </w:tbl>
    <w:p w:rsidRPr="005430D5" w:rsidR="005430D5" w:rsidP="005430D5" w:rsidRDefault="006D7CB4" w14:paraId="7EB21022" w14:textId="77AFC8AF">
      <w:pPr>
        <w:pStyle w:val="Heading1"/>
      </w:pPr>
      <w:bookmarkStart w:name="_Toc15673693" w:id="26"/>
      <w:bookmarkStart w:name="_Toc17816808" w:id="27"/>
      <w:r>
        <w:t>User Processes:</w:t>
      </w:r>
      <w:bookmarkEnd w:id="26"/>
      <w:bookmarkEnd w:id="27"/>
    </w:p>
    <w:p w:rsidRPr="006008F1" w:rsidR="006008F1" w:rsidP="006008F1" w:rsidRDefault="006008F1" w14:paraId="56AA3686" w14:textId="5FE4D6D5">
      <w:pPr>
        <w:rPr>
          <w:rFonts w:cstheme="minorHAnsi"/>
        </w:rPr>
      </w:pPr>
      <w:r w:rsidRPr="006008F1">
        <w:rPr>
          <w:rFonts w:cstheme="minorHAnsi"/>
        </w:rPr>
        <w:t>Two job</w:t>
      </w:r>
      <w:r w:rsidR="007A6D0C">
        <w:rPr>
          <w:rFonts w:cstheme="minorHAnsi"/>
        </w:rPr>
        <w:t xml:space="preserve">s </w:t>
      </w:r>
      <w:r w:rsidRPr="006008F1">
        <w:rPr>
          <w:rFonts w:cstheme="minorHAnsi"/>
        </w:rPr>
        <w:t>are required for loading the employee data</w:t>
      </w:r>
    </w:p>
    <w:p w:rsidR="006008F1" w:rsidP="000F7939" w:rsidRDefault="006008F1" w14:paraId="2DECA699" w14:textId="77777777">
      <w:pPr>
        <w:pStyle w:val="ListParagraph"/>
        <w:numPr>
          <w:ilvl w:val="0"/>
          <w:numId w:val="14"/>
        </w:numPr>
        <w:rPr>
          <w:rFonts w:cstheme="minorHAnsi"/>
        </w:rPr>
      </w:pPr>
      <w:r>
        <w:rPr>
          <w:rFonts w:cstheme="minorHAnsi"/>
        </w:rPr>
        <w:t>Incremental is periodic scheduler job, which runs every 2 hours</w:t>
      </w:r>
    </w:p>
    <w:p w:rsidRPr="00302055" w:rsidR="006008F1" w:rsidP="00302055" w:rsidRDefault="006008F1" w14:paraId="52E9DB94" w14:textId="474E4379">
      <w:pPr>
        <w:pStyle w:val="ListParagraph"/>
        <w:numPr>
          <w:ilvl w:val="0"/>
          <w:numId w:val="14"/>
        </w:numPr>
        <w:rPr>
          <w:rFonts w:cstheme="minorHAnsi"/>
        </w:rPr>
      </w:pPr>
      <w:r>
        <w:rPr>
          <w:rFonts w:cstheme="minorHAnsi"/>
        </w:rPr>
        <w:t>Full is an unscheduled job, runs weekly (manually), usually on Friday</w:t>
      </w:r>
    </w:p>
    <w:p w:rsidR="005378F5" w:rsidP="00302055" w:rsidRDefault="006D7CB4" w14:paraId="0226F4B5" w14:textId="49F90F41">
      <w:pPr>
        <w:pStyle w:val="Heading2"/>
      </w:pPr>
      <w:bookmarkStart w:name="_Toc15673694" w:id="28"/>
      <w:bookmarkStart w:name="_Toc17816809" w:id="29"/>
      <w:r>
        <w:t>User Creation: Employee (Incremental Recon Job):</w:t>
      </w:r>
      <w:bookmarkEnd w:id="28"/>
      <w:bookmarkEnd w:id="29"/>
    </w:p>
    <w:tbl>
      <w:tblPr>
        <w:tblStyle w:val="TableGrid"/>
        <w:tblW w:w="9360" w:type="dxa"/>
        <w:tblInd w:w="-5" w:type="dxa"/>
        <w:tblLook w:val="04A0" w:firstRow="1" w:lastRow="0" w:firstColumn="1" w:lastColumn="0" w:noHBand="0" w:noVBand="1"/>
      </w:tblPr>
      <w:tblGrid>
        <w:gridCol w:w="1683"/>
        <w:gridCol w:w="7677"/>
      </w:tblGrid>
      <w:tr w:rsidR="00401F1B" w:rsidTr="00430CB4" w14:paraId="030DC1B3" w14:textId="77777777">
        <w:tc>
          <w:tcPr>
            <w:tcW w:w="1683" w:type="dxa"/>
            <w:shd w:val="clear" w:color="auto" w:fill="8DB3E2" w:themeFill="text2" w:themeFillTint="66"/>
          </w:tcPr>
          <w:p w:rsidR="00401F1B" w:rsidP="00D708F1" w:rsidRDefault="004666AE" w14:paraId="7F012158" w14:textId="22B0E1D9">
            <w:pPr>
              <w:ind w:left="342" w:firstLine="0"/>
            </w:pPr>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xml:space="preserve">: </w:t>
            </w:r>
            <w:r w:rsidRPr="004666AE">
              <w:rPr>
                <w:rFonts w:cstheme="minorHAnsi"/>
                <w:b/>
                <w:noProof/>
                <w:color w:val="000000" w:themeColor="text1"/>
                <w:szCs w:val="18"/>
              </w:rPr>
              <w:t>13.1</w:t>
            </w:r>
            <w:r w:rsidR="00D708F1">
              <w:rPr>
                <w:rFonts w:cstheme="minorHAnsi"/>
                <w:b/>
                <w:noProof/>
                <w:color w:val="000000" w:themeColor="text1"/>
                <w:szCs w:val="18"/>
              </w:rPr>
              <w:t>:</w:t>
            </w:r>
          </w:p>
        </w:tc>
        <w:tc>
          <w:tcPr>
            <w:tcW w:w="7677" w:type="dxa"/>
          </w:tcPr>
          <w:p w:rsidRPr="005853F8" w:rsidR="00401F1B" w:rsidP="005378F5" w:rsidRDefault="005853F8" w14:paraId="69692DC5" w14:textId="5DA96CA7">
            <w:pPr>
              <w:rPr>
                <w:b/>
              </w:rPr>
            </w:pPr>
            <w:r w:rsidRPr="005853F8">
              <w:rPr>
                <w:b/>
              </w:rPr>
              <w:t>Creat</w:t>
            </w:r>
            <w:r w:rsidR="00AE05E8">
              <w:rPr>
                <w:b/>
              </w:rPr>
              <w:t>ing employee from incremental recon job</w:t>
            </w:r>
          </w:p>
        </w:tc>
      </w:tr>
      <w:tr w:rsidR="00401F1B" w:rsidTr="00430CB4" w14:paraId="143205C8" w14:textId="77777777">
        <w:tc>
          <w:tcPr>
            <w:tcW w:w="1683" w:type="dxa"/>
            <w:shd w:val="clear" w:color="auto" w:fill="8DB3E2" w:themeFill="text2" w:themeFillTint="66"/>
          </w:tcPr>
          <w:p w:rsidR="00401F1B" w:rsidP="005378F5" w:rsidRDefault="00401F1B" w14:paraId="41CCAF6B" w14:textId="074EEBC8">
            <w:r>
              <w:rPr>
                <w:rFonts w:ascii="Calibri" w:hAnsi="Calibri" w:eastAsia="Times New Roman" w:cs="Times New Roman"/>
                <w:b/>
                <w:bCs/>
                <w:color w:val="000000"/>
                <w:lang w:eastAsia="en-IN"/>
              </w:rPr>
              <w:t>Actor(s):</w:t>
            </w:r>
          </w:p>
        </w:tc>
        <w:tc>
          <w:tcPr>
            <w:tcW w:w="7677" w:type="dxa"/>
          </w:tcPr>
          <w:p w:rsidR="005853F8" w:rsidP="000F7939" w:rsidRDefault="005853F8" w14:paraId="1B51E707" w14:textId="517B8AD9">
            <w:pPr>
              <w:pStyle w:val="ListParagraph"/>
              <w:numPr>
                <w:ilvl w:val="0"/>
                <w:numId w:val="3"/>
              </w:numPr>
              <w:spacing w:after="120"/>
              <w:ind w:left="702"/>
            </w:pPr>
            <w:r>
              <w:t>DB Connector (Employee only)</w:t>
            </w:r>
          </w:p>
          <w:p w:rsidR="00401F1B" w:rsidP="000F7939" w:rsidRDefault="005853F8" w14:paraId="647268F9" w14:textId="7917A640">
            <w:pPr>
              <w:pStyle w:val="ListParagraph"/>
              <w:numPr>
                <w:ilvl w:val="0"/>
                <w:numId w:val="3"/>
              </w:numPr>
              <w:spacing w:after="120"/>
              <w:ind w:left="702"/>
            </w:pPr>
            <w:proofErr w:type="spellStart"/>
            <w:r w:rsidRPr="0084758B">
              <w:rPr>
                <w:rFonts w:cstheme="minorHAnsi"/>
              </w:rPr>
              <w:t>DBATSAPTrustedRecon</w:t>
            </w:r>
            <w:proofErr w:type="spellEnd"/>
            <w:r w:rsidRPr="0084758B">
              <w:rPr>
                <w:rFonts w:cstheme="minorHAnsi"/>
              </w:rPr>
              <w:t xml:space="preserve"> Incremental User Reconciliation</w:t>
            </w:r>
            <w:r>
              <w:t xml:space="preserve"> Scheduler</w:t>
            </w:r>
          </w:p>
        </w:tc>
      </w:tr>
      <w:tr w:rsidR="00FE5797" w:rsidTr="00430CB4" w14:paraId="2BC5E421" w14:textId="77777777">
        <w:tc>
          <w:tcPr>
            <w:tcW w:w="1683" w:type="dxa"/>
            <w:shd w:val="clear" w:color="auto" w:fill="8DB3E2" w:themeFill="text2" w:themeFillTint="66"/>
          </w:tcPr>
          <w:p w:rsidR="00FE5797" w:rsidP="00FE5797" w:rsidRDefault="00FE5797" w14:paraId="0A8E384F" w14:textId="2BC5B4A3">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677" w:type="dxa"/>
          </w:tcPr>
          <w:p w:rsidR="00FE5797" w:rsidP="000A203B" w:rsidRDefault="00FE5797" w14:paraId="0D12F822" w14:textId="47BA2AAB">
            <w:pPr>
              <w:tabs>
                <w:tab w:val="left" w:pos="1656"/>
              </w:tabs>
              <w:ind w:left="286" w:firstLine="0"/>
            </w:pPr>
            <w:r>
              <w:t>This case covers the addition and change of multiple records within the Identity Management system</w:t>
            </w:r>
          </w:p>
        </w:tc>
      </w:tr>
      <w:tr w:rsidR="00FE5797" w:rsidTr="00430CB4" w14:paraId="5E97CBCD" w14:textId="77777777">
        <w:tc>
          <w:tcPr>
            <w:tcW w:w="1683" w:type="dxa"/>
            <w:shd w:val="clear" w:color="auto" w:fill="8DB3E2" w:themeFill="text2" w:themeFillTint="66"/>
          </w:tcPr>
          <w:p w:rsidR="00FE5797" w:rsidP="00FE5797" w:rsidRDefault="00FE5797" w14:paraId="5E147DA8" w14:textId="00F102CD">
            <w:r>
              <w:rPr>
                <w:rFonts w:ascii="Calibri" w:hAnsi="Calibri" w:eastAsia="Times New Roman" w:cs="Times New Roman"/>
                <w:b/>
                <w:bCs/>
                <w:color w:val="000000"/>
                <w:lang w:eastAsia="en-IN"/>
              </w:rPr>
              <w:t>Narrative:</w:t>
            </w:r>
          </w:p>
        </w:tc>
        <w:tc>
          <w:tcPr>
            <w:tcW w:w="7677" w:type="dxa"/>
          </w:tcPr>
          <w:p w:rsidR="00FE5797" w:rsidP="007A6D0C" w:rsidRDefault="00FE5797" w14:paraId="6DB20A81" w14:textId="35A0B07E">
            <w:pPr>
              <w:numPr>
                <w:ilvl w:val="0"/>
                <w:numId w:val="5"/>
              </w:numPr>
              <w:tabs>
                <w:tab w:val="left" w:pos="2730"/>
              </w:tabs>
            </w:pPr>
            <w:r>
              <w:t xml:space="preserve">User record will be </w:t>
            </w:r>
            <w:r w:rsidR="00AA09F3">
              <w:t>picked up</w:t>
            </w:r>
            <w:r>
              <w:t xml:space="preserve"> from </w:t>
            </w:r>
            <w:r w:rsidR="007A6D0C">
              <w:t xml:space="preserve">the view </w:t>
            </w:r>
            <w:r>
              <w:t>VW_DBAT_SAP_TRUSTED_RECON_INCREMENTAL.</w:t>
            </w:r>
          </w:p>
          <w:p w:rsidR="00FE5797" w:rsidP="007A6D0C" w:rsidRDefault="00FE5797" w14:paraId="20F8199A" w14:textId="592F6CED">
            <w:pPr>
              <w:numPr>
                <w:ilvl w:val="0"/>
                <w:numId w:val="5"/>
              </w:numPr>
              <w:tabs>
                <w:tab w:val="left" w:pos="2730"/>
              </w:tabs>
            </w:pPr>
            <w:r>
              <w:t xml:space="preserve">Each record will be evaluated before being processed. </w:t>
            </w:r>
          </w:p>
          <w:p w:rsidR="00FE5797" w:rsidP="007A6D0C" w:rsidRDefault="00FE5797" w14:paraId="68FAF0A6" w14:textId="77777777">
            <w:pPr>
              <w:numPr>
                <w:ilvl w:val="0"/>
                <w:numId w:val="5"/>
              </w:numPr>
              <w:tabs>
                <w:tab w:val="left" w:pos="2730"/>
              </w:tabs>
            </w:pPr>
            <w:r>
              <w:t>The create request validate basic user details like First Name, Last Name, User type, Last 4 Digits of SSN, Birthdate (MMDD), Organization, Location, etc.</w:t>
            </w:r>
          </w:p>
          <w:p w:rsidR="00FE5797" w:rsidP="007A6D0C" w:rsidRDefault="00FE5797" w14:paraId="565F0826" w14:textId="66134473">
            <w:pPr>
              <w:numPr>
                <w:ilvl w:val="0"/>
                <w:numId w:val="5"/>
              </w:numPr>
              <w:tabs>
                <w:tab w:val="left" w:pos="2730"/>
              </w:tabs>
            </w:pPr>
            <w:r>
              <w:t>Organization code will be used to evaluate the new user manager in the system.</w:t>
            </w:r>
          </w:p>
          <w:p w:rsidR="007A6D0C" w:rsidP="007A6D0C" w:rsidRDefault="007A6D0C" w14:paraId="2D45F0D3" w14:textId="77777777">
            <w:pPr>
              <w:numPr>
                <w:ilvl w:val="0"/>
                <w:numId w:val="5"/>
              </w:numPr>
              <w:tabs>
                <w:tab w:val="left" w:pos="2730"/>
              </w:tabs>
            </w:pPr>
            <w:r>
              <w:lastRenderedPageBreak/>
              <w:t>After successful user creation in IAM, the user profile is available in IAM and the system will send user PIC and password format notification to the user’s manager via email.</w:t>
            </w:r>
          </w:p>
          <w:p w:rsidR="00FE5797" w:rsidP="007A6D0C" w:rsidRDefault="00FE5797" w14:paraId="5325721E" w14:textId="48A52BD7">
            <w:pPr>
              <w:numPr>
                <w:ilvl w:val="0"/>
                <w:numId w:val="5"/>
              </w:numPr>
              <w:tabs>
                <w:tab w:val="left" w:pos="2730"/>
              </w:tabs>
            </w:pPr>
            <w:r>
              <w:t xml:space="preserve">On an unsuccessful creation, the </w:t>
            </w:r>
            <w:r w:rsidR="00736B13">
              <w:t>IAM</w:t>
            </w:r>
            <w:r>
              <w:t xml:space="preserve"> </w:t>
            </w:r>
            <w:r w:rsidR="007A6D0C">
              <w:t xml:space="preserve">system </w:t>
            </w:r>
            <w:r>
              <w:t xml:space="preserve">will </w:t>
            </w:r>
            <w:r w:rsidR="007A6D0C">
              <w:t>log</w:t>
            </w:r>
            <w:r>
              <w:t xml:space="preserve"> an error message with missing info.</w:t>
            </w:r>
          </w:p>
        </w:tc>
      </w:tr>
      <w:tr w:rsidR="00FE5797" w:rsidTr="00430CB4" w14:paraId="13F3B8AB" w14:textId="77777777">
        <w:tc>
          <w:tcPr>
            <w:tcW w:w="1683" w:type="dxa"/>
            <w:shd w:val="clear" w:color="auto" w:fill="8DB3E2" w:themeFill="text2" w:themeFillTint="66"/>
          </w:tcPr>
          <w:p w:rsidR="00FE5797" w:rsidP="00FE5797" w:rsidRDefault="00FE5797" w14:paraId="79BA2D1C" w14:textId="01C2885C">
            <w:r>
              <w:rPr>
                <w:rFonts w:ascii="Calibri" w:hAnsi="Calibri" w:eastAsia="Times New Roman" w:cs="Times New Roman"/>
                <w:b/>
                <w:bCs/>
                <w:color w:val="000000"/>
                <w:lang w:eastAsia="en-IN"/>
              </w:rPr>
              <w:lastRenderedPageBreak/>
              <w:t>Frequency:</w:t>
            </w:r>
          </w:p>
        </w:tc>
        <w:tc>
          <w:tcPr>
            <w:tcW w:w="7677" w:type="dxa"/>
          </w:tcPr>
          <w:p w:rsidR="00FE5797" w:rsidP="00FE5797" w:rsidRDefault="00FE5797" w14:paraId="766175DE" w14:textId="4C03C075">
            <w:r>
              <w:t>Every 2 hours</w:t>
            </w:r>
          </w:p>
        </w:tc>
      </w:tr>
    </w:tbl>
    <w:p w:rsidR="00575AFB" w:rsidP="005378F5" w:rsidRDefault="00575AFB" w14:paraId="355B3C4F" w14:textId="7C17594B"/>
    <w:p w:rsidR="00575AFB" w:rsidP="00302055" w:rsidRDefault="00575AFB" w14:paraId="3AA8450E" w14:textId="73BF324B">
      <w:pPr>
        <w:pStyle w:val="Heading2"/>
      </w:pPr>
      <w:bookmarkStart w:name="_Toc15673695" w:id="30"/>
      <w:bookmarkStart w:name="_Toc17816810" w:id="31"/>
      <w:r>
        <w:t>User Creation: Employee (Non-Incremental Recon Job for All Users):</w:t>
      </w:r>
      <w:bookmarkEnd w:id="30"/>
      <w:bookmarkEnd w:id="31"/>
    </w:p>
    <w:tbl>
      <w:tblPr>
        <w:tblStyle w:val="TableGrid"/>
        <w:tblW w:w="9360" w:type="dxa"/>
        <w:tblInd w:w="-5" w:type="dxa"/>
        <w:tblLook w:val="04A0" w:firstRow="1" w:lastRow="0" w:firstColumn="1" w:lastColumn="0" w:noHBand="0" w:noVBand="1"/>
      </w:tblPr>
      <w:tblGrid>
        <w:gridCol w:w="1683"/>
        <w:gridCol w:w="7677"/>
      </w:tblGrid>
      <w:tr w:rsidR="0084758B" w:rsidTr="00430CB4" w14:paraId="0AF26A80" w14:textId="77777777">
        <w:tc>
          <w:tcPr>
            <w:tcW w:w="1620" w:type="dxa"/>
            <w:shd w:val="clear" w:color="auto" w:fill="8DB3E2" w:themeFill="text2" w:themeFillTint="66"/>
          </w:tcPr>
          <w:p w:rsidR="0084758B" w:rsidP="003F0110" w:rsidRDefault="004666AE" w14:paraId="3E925427" w14:textId="313CB8E8">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13.2</w:t>
            </w:r>
            <w:r w:rsidR="00D708F1">
              <w:rPr>
                <w:rFonts w:cstheme="minorHAnsi"/>
                <w:b/>
                <w:noProof/>
                <w:color w:val="000000" w:themeColor="text1"/>
                <w:szCs w:val="18"/>
              </w:rPr>
              <w:t>:</w:t>
            </w:r>
          </w:p>
        </w:tc>
        <w:tc>
          <w:tcPr>
            <w:tcW w:w="7740" w:type="dxa"/>
          </w:tcPr>
          <w:p w:rsidRPr="0084758B" w:rsidR="0084758B" w:rsidP="003F0110" w:rsidRDefault="00AE05E8" w14:paraId="0EB32DD8" w14:textId="29929077">
            <w:pPr>
              <w:rPr>
                <w:b/>
              </w:rPr>
            </w:pPr>
            <w:r>
              <w:rPr>
                <w:b/>
              </w:rPr>
              <w:t>Creating employee from non-incremental recon job for all users</w:t>
            </w:r>
          </w:p>
        </w:tc>
      </w:tr>
      <w:tr w:rsidR="0084758B" w:rsidTr="00430CB4" w14:paraId="5A22811C" w14:textId="77777777">
        <w:tc>
          <w:tcPr>
            <w:tcW w:w="1620" w:type="dxa"/>
            <w:shd w:val="clear" w:color="auto" w:fill="8DB3E2" w:themeFill="text2" w:themeFillTint="66"/>
          </w:tcPr>
          <w:p w:rsidR="0084758B" w:rsidP="003F0110" w:rsidRDefault="0084758B" w14:paraId="10EC585D" w14:textId="77777777">
            <w:r>
              <w:rPr>
                <w:rFonts w:ascii="Calibri" w:hAnsi="Calibri" w:eastAsia="Times New Roman" w:cs="Times New Roman"/>
                <w:b/>
                <w:bCs/>
                <w:color w:val="000000"/>
                <w:lang w:eastAsia="en-IN"/>
              </w:rPr>
              <w:t>Actor(s):</w:t>
            </w:r>
          </w:p>
        </w:tc>
        <w:tc>
          <w:tcPr>
            <w:tcW w:w="7740" w:type="dxa"/>
          </w:tcPr>
          <w:p w:rsidR="0084758B" w:rsidP="000F7939" w:rsidRDefault="0084758B" w14:paraId="1E9E61EF" w14:textId="1213DCB0">
            <w:pPr>
              <w:pStyle w:val="ListParagraph"/>
              <w:numPr>
                <w:ilvl w:val="0"/>
                <w:numId w:val="15"/>
              </w:numPr>
              <w:spacing w:line="276" w:lineRule="auto"/>
            </w:pPr>
            <w:r>
              <w:t>DB Connector (Employee only)</w:t>
            </w:r>
          </w:p>
          <w:p w:rsidR="0084758B" w:rsidP="000F7939" w:rsidRDefault="0084758B" w14:paraId="5606B389" w14:textId="2CB435ED">
            <w:pPr>
              <w:pStyle w:val="ListParagraph"/>
              <w:numPr>
                <w:ilvl w:val="0"/>
                <w:numId w:val="15"/>
              </w:numPr>
              <w:spacing w:line="276" w:lineRule="auto"/>
            </w:pPr>
            <w:proofErr w:type="spellStart"/>
            <w:r>
              <w:rPr>
                <w:rFonts w:cstheme="minorHAnsi"/>
              </w:rPr>
              <w:t>DBATSAPTrustedRecon</w:t>
            </w:r>
            <w:proofErr w:type="spellEnd"/>
            <w:r>
              <w:rPr>
                <w:rFonts w:cstheme="minorHAnsi"/>
              </w:rPr>
              <w:t xml:space="preserve"> Trusted Resource User Reconciliation</w:t>
            </w:r>
            <w:r>
              <w:t xml:space="preserve"> Scheduler</w:t>
            </w:r>
          </w:p>
        </w:tc>
      </w:tr>
      <w:tr w:rsidR="0084758B" w:rsidTr="00430CB4" w14:paraId="39A198F4" w14:textId="77777777">
        <w:tc>
          <w:tcPr>
            <w:tcW w:w="1620" w:type="dxa"/>
            <w:shd w:val="clear" w:color="auto" w:fill="8DB3E2" w:themeFill="text2" w:themeFillTint="66"/>
          </w:tcPr>
          <w:p w:rsidR="0084758B" w:rsidP="003F0110" w:rsidRDefault="0084758B" w14:paraId="78BFF00D"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740" w:type="dxa"/>
          </w:tcPr>
          <w:p w:rsidR="0084758B" w:rsidP="009D7833" w:rsidRDefault="009C0A9E" w14:paraId="76691D9A" w14:textId="76BCE391">
            <w:pPr>
              <w:ind w:left="286" w:firstLine="12"/>
            </w:pPr>
            <w:r>
              <w:t>This case covers the addition and change of multiple records within the Identity Management system</w:t>
            </w:r>
          </w:p>
        </w:tc>
      </w:tr>
      <w:tr w:rsidR="0084758B" w:rsidTr="00430CB4" w14:paraId="3D01DBE1" w14:textId="77777777">
        <w:tc>
          <w:tcPr>
            <w:tcW w:w="1620" w:type="dxa"/>
            <w:shd w:val="clear" w:color="auto" w:fill="8DB3E2" w:themeFill="text2" w:themeFillTint="66"/>
          </w:tcPr>
          <w:p w:rsidR="0084758B" w:rsidP="003F0110" w:rsidRDefault="0084758B" w14:paraId="077593CC" w14:textId="77777777">
            <w:r>
              <w:rPr>
                <w:rFonts w:ascii="Calibri" w:hAnsi="Calibri" w:eastAsia="Times New Roman" w:cs="Times New Roman"/>
                <w:b/>
                <w:bCs/>
                <w:color w:val="000000"/>
                <w:lang w:eastAsia="en-IN"/>
              </w:rPr>
              <w:t>Narrative:</w:t>
            </w:r>
          </w:p>
        </w:tc>
        <w:tc>
          <w:tcPr>
            <w:tcW w:w="7740" w:type="dxa"/>
          </w:tcPr>
          <w:p w:rsidR="0084758B" w:rsidP="000F7939" w:rsidRDefault="008607F1" w14:paraId="2CE8CABF" w14:textId="008C8D1E">
            <w:pPr>
              <w:numPr>
                <w:ilvl w:val="0"/>
                <w:numId w:val="16"/>
              </w:numPr>
              <w:tabs>
                <w:tab w:val="left" w:pos="2730"/>
              </w:tabs>
            </w:pPr>
            <w:r>
              <w:t xml:space="preserve">All </w:t>
            </w:r>
            <w:r w:rsidR="00FE5797">
              <w:t xml:space="preserve">User record will be </w:t>
            </w:r>
            <w:r w:rsidR="009815A2">
              <w:t xml:space="preserve">picked up </w:t>
            </w:r>
            <w:r w:rsidR="00FE5797">
              <w:t xml:space="preserve">from </w:t>
            </w:r>
            <w:r w:rsidR="007A6D0C">
              <w:t xml:space="preserve">the view </w:t>
            </w:r>
            <w:r w:rsidR="00FE5797">
              <w:t>VW_DBAT_SAP_TRUSTED_RECON</w:t>
            </w:r>
          </w:p>
          <w:p w:rsidR="00FE5797" w:rsidP="000F7939" w:rsidRDefault="00FE5797" w14:paraId="6A156073" w14:textId="77777777">
            <w:pPr>
              <w:numPr>
                <w:ilvl w:val="0"/>
                <w:numId w:val="16"/>
              </w:numPr>
              <w:tabs>
                <w:tab w:val="left" w:pos="2730"/>
              </w:tabs>
            </w:pPr>
            <w:r>
              <w:t xml:space="preserve">Each record will be evaluated before being processed. </w:t>
            </w:r>
          </w:p>
          <w:p w:rsidR="00FE5797" w:rsidP="000F7939" w:rsidRDefault="00FE5797" w14:paraId="512207C0" w14:textId="77777777">
            <w:pPr>
              <w:numPr>
                <w:ilvl w:val="0"/>
                <w:numId w:val="16"/>
              </w:numPr>
              <w:tabs>
                <w:tab w:val="left" w:pos="2730"/>
              </w:tabs>
            </w:pPr>
            <w:r>
              <w:t>The create request validate basic user details like First Name, Last Name, User type, Last 4 Digits of SSN, Birthdate (MMDD), Organization, Location, etc.</w:t>
            </w:r>
          </w:p>
          <w:p w:rsidR="00FE5797" w:rsidP="000F7939" w:rsidRDefault="00FE5797" w14:paraId="219020C7" w14:textId="77777777">
            <w:pPr>
              <w:numPr>
                <w:ilvl w:val="0"/>
                <w:numId w:val="16"/>
              </w:numPr>
              <w:tabs>
                <w:tab w:val="left" w:pos="2730"/>
              </w:tabs>
            </w:pPr>
            <w:r>
              <w:t>Organization code will be used to evaluate the new user manager in the system.</w:t>
            </w:r>
          </w:p>
          <w:p w:rsidR="00FE5797" w:rsidP="000F7939" w:rsidRDefault="007A6D0C" w14:paraId="31462578" w14:textId="23BBE374">
            <w:pPr>
              <w:numPr>
                <w:ilvl w:val="0"/>
                <w:numId w:val="16"/>
              </w:numPr>
              <w:tabs>
                <w:tab w:val="left" w:pos="2730"/>
              </w:tabs>
            </w:pPr>
            <w:r>
              <w:t>After successful user creation in IAM, the user profile is available in IAM and the system will send user PIC and password format notification to the user’s manager via email.</w:t>
            </w:r>
          </w:p>
          <w:p w:rsidR="0084758B" w:rsidP="007A6D0C" w:rsidRDefault="00FE5797" w14:paraId="44B3B3B4" w14:textId="758F2589">
            <w:pPr>
              <w:numPr>
                <w:ilvl w:val="0"/>
                <w:numId w:val="16"/>
              </w:numPr>
              <w:tabs>
                <w:tab w:val="left" w:pos="2730"/>
              </w:tabs>
            </w:pPr>
            <w:r>
              <w:t xml:space="preserve">On an unsuccessful creation, the </w:t>
            </w:r>
            <w:r w:rsidR="00736B13">
              <w:t>IAM</w:t>
            </w:r>
            <w:r>
              <w:t xml:space="preserve"> </w:t>
            </w:r>
            <w:r w:rsidR="007A6D0C">
              <w:t>system</w:t>
            </w:r>
            <w:r>
              <w:t xml:space="preserve"> will </w:t>
            </w:r>
            <w:r w:rsidR="007A6D0C">
              <w:t>log</w:t>
            </w:r>
            <w:r>
              <w:t xml:space="preserve"> an error message with missing info.</w:t>
            </w:r>
          </w:p>
        </w:tc>
      </w:tr>
      <w:tr w:rsidR="0084758B" w:rsidTr="00430CB4" w14:paraId="64E47B36" w14:textId="77777777">
        <w:tc>
          <w:tcPr>
            <w:tcW w:w="1620" w:type="dxa"/>
            <w:shd w:val="clear" w:color="auto" w:fill="8DB3E2" w:themeFill="text2" w:themeFillTint="66"/>
          </w:tcPr>
          <w:p w:rsidR="0084758B" w:rsidP="003F0110" w:rsidRDefault="0084758B" w14:paraId="0B5D1844" w14:textId="77777777">
            <w:r>
              <w:rPr>
                <w:rFonts w:ascii="Calibri" w:hAnsi="Calibri" w:eastAsia="Times New Roman" w:cs="Times New Roman"/>
                <w:b/>
                <w:bCs/>
                <w:color w:val="000000"/>
                <w:lang w:eastAsia="en-IN"/>
              </w:rPr>
              <w:t>Frequency:</w:t>
            </w:r>
          </w:p>
        </w:tc>
        <w:tc>
          <w:tcPr>
            <w:tcW w:w="7740" w:type="dxa"/>
          </w:tcPr>
          <w:p w:rsidR="0084758B" w:rsidP="003F0110" w:rsidRDefault="0084758B" w14:paraId="0D788DCC" w14:textId="2784302D">
            <w:r>
              <w:t>Weekly</w:t>
            </w:r>
          </w:p>
        </w:tc>
      </w:tr>
    </w:tbl>
    <w:p w:rsidR="00EC4218" w:rsidP="00EC4218" w:rsidRDefault="00EC4218" w14:paraId="5AF29637" w14:textId="40CDC65F"/>
    <w:p w:rsidR="00EC4218" w:rsidP="00302055" w:rsidRDefault="00EC4218" w14:paraId="313FEEC6" w14:textId="6D634080">
      <w:pPr>
        <w:pStyle w:val="Heading2"/>
      </w:pPr>
      <w:bookmarkStart w:name="_Toc17816811" w:id="32"/>
      <w:r w:rsidRPr="00EC4218">
        <w:t>User Creation: Non-Employee</w:t>
      </w:r>
      <w:r w:rsidR="00606415">
        <w:t>:</w:t>
      </w:r>
      <w:bookmarkEnd w:id="32"/>
    </w:p>
    <w:tbl>
      <w:tblPr>
        <w:tblStyle w:val="TableGrid"/>
        <w:tblW w:w="9360" w:type="dxa"/>
        <w:tblInd w:w="-5" w:type="dxa"/>
        <w:tblLook w:val="04A0" w:firstRow="1" w:lastRow="0" w:firstColumn="1" w:lastColumn="0" w:noHBand="0" w:noVBand="1"/>
      </w:tblPr>
      <w:tblGrid>
        <w:gridCol w:w="1683"/>
        <w:gridCol w:w="7677"/>
      </w:tblGrid>
      <w:tr w:rsidR="00EC4218" w:rsidTr="00430CB4" w14:paraId="1899107C" w14:textId="77777777">
        <w:tc>
          <w:tcPr>
            <w:tcW w:w="1620" w:type="dxa"/>
            <w:shd w:val="clear" w:color="auto" w:fill="8DB3E2" w:themeFill="text2" w:themeFillTint="66"/>
          </w:tcPr>
          <w:p w:rsidR="00EC4218" w:rsidP="00EC4218" w:rsidRDefault="00D708F1" w14:paraId="21E3D787" w14:textId="64C1E218">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13.3:</w:t>
            </w:r>
          </w:p>
        </w:tc>
        <w:tc>
          <w:tcPr>
            <w:tcW w:w="7740" w:type="dxa"/>
          </w:tcPr>
          <w:p w:rsidRPr="005853F8" w:rsidR="00EC4218" w:rsidP="003F0110" w:rsidRDefault="00AE05E8" w14:paraId="3CD027F1" w14:textId="02150404">
            <w:pPr>
              <w:rPr>
                <w:b/>
              </w:rPr>
            </w:pPr>
            <w:r>
              <w:rPr>
                <w:b/>
              </w:rPr>
              <w:t>Creat</w:t>
            </w:r>
            <w:r w:rsidR="006B5729">
              <w:rPr>
                <w:b/>
              </w:rPr>
              <w:t>ing non-employee users</w:t>
            </w:r>
          </w:p>
        </w:tc>
      </w:tr>
      <w:tr w:rsidR="00EC4218" w:rsidTr="00430CB4" w14:paraId="68362717" w14:textId="77777777">
        <w:tc>
          <w:tcPr>
            <w:tcW w:w="1620" w:type="dxa"/>
            <w:shd w:val="clear" w:color="auto" w:fill="8DB3E2" w:themeFill="text2" w:themeFillTint="66"/>
          </w:tcPr>
          <w:p w:rsidR="00EC4218" w:rsidP="003F0110" w:rsidRDefault="00EC4218" w14:paraId="431A26E9" w14:textId="77777777">
            <w:r>
              <w:rPr>
                <w:rFonts w:ascii="Calibri" w:hAnsi="Calibri" w:eastAsia="Times New Roman" w:cs="Times New Roman"/>
                <w:b/>
                <w:bCs/>
                <w:color w:val="000000"/>
                <w:lang w:eastAsia="en-IN"/>
              </w:rPr>
              <w:t>Actor(s):</w:t>
            </w:r>
          </w:p>
        </w:tc>
        <w:tc>
          <w:tcPr>
            <w:tcW w:w="7740" w:type="dxa"/>
          </w:tcPr>
          <w:p w:rsidR="00EC4218" w:rsidP="000F7939" w:rsidRDefault="00A20857" w14:paraId="5C39A359" w14:textId="77777777">
            <w:pPr>
              <w:pStyle w:val="ListParagraph"/>
              <w:numPr>
                <w:ilvl w:val="0"/>
                <w:numId w:val="15"/>
              </w:numPr>
              <w:spacing w:line="276" w:lineRule="auto"/>
            </w:pPr>
            <w:r>
              <w:t>Any MPC user</w:t>
            </w:r>
          </w:p>
          <w:p w:rsidR="00A20857" w:rsidP="000F7939" w:rsidRDefault="00C07C7B" w14:paraId="5D538585" w14:textId="0BDC522F">
            <w:pPr>
              <w:pStyle w:val="ListParagraph"/>
              <w:numPr>
                <w:ilvl w:val="0"/>
                <w:numId w:val="15"/>
              </w:numPr>
              <w:spacing w:line="276" w:lineRule="auto"/>
            </w:pPr>
            <w:r>
              <w:t xml:space="preserve">IAM </w:t>
            </w:r>
            <w:r w:rsidR="00A20857">
              <w:t>Self-Service Portal</w:t>
            </w:r>
          </w:p>
        </w:tc>
      </w:tr>
      <w:tr w:rsidR="00EC4218" w:rsidTr="00430CB4" w14:paraId="244D3F19" w14:textId="77777777">
        <w:tc>
          <w:tcPr>
            <w:tcW w:w="1620" w:type="dxa"/>
            <w:shd w:val="clear" w:color="auto" w:fill="8DB3E2" w:themeFill="text2" w:themeFillTint="66"/>
          </w:tcPr>
          <w:p w:rsidR="00EC4218" w:rsidP="003F0110" w:rsidRDefault="00EC4218" w14:paraId="00868D27"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740" w:type="dxa"/>
          </w:tcPr>
          <w:p w:rsidR="00EC4218" w:rsidP="000A203B" w:rsidRDefault="00A20857" w14:paraId="44E1C4F2" w14:textId="7B47AF18">
            <w:pPr>
              <w:ind w:left="286" w:firstLine="0"/>
            </w:pPr>
            <w:r>
              <w:t>This use case covers the addition of a non-employee record within the Identity Management system</w:t>
            </w:r>
          </w:p>
        </w:tc>
      </w:tr>
      <w:tr w:rsidR="00EC4218" w:rsidTr="00430CB4" w14:paraId="147CE328" w14:textId="77777777">
        <w:tc>
          <w:tcPr>
            <w:tcW w:w="1620" w:type="dxa"/>
            <w:shd w:val="clear" w:color="auto" w:fill="8DB3E2" w:themeFill="text2" w:themeFillTint="66"/>
          </w:tcPr>
          <w:p w:rsidR="00EC4218" w:rsidP="003F0110" w:rsidRDefault="00EC4218" w14:paraId="427A7674" w14:textId="77777777">
            <w:r>
              <w:rPr>
                <w:rFonts w:ascii="Calibri" w:hAnsi="Calibri" w:eastAsia="Times New Roman" w:cs="Times New Roman"/>
                <w:b/>
                <w:bCs/>
                <w:color w:val="000000"/>
                <w:lang w:eastAsia="en-IN"/>
              </w:rPr>
              <w:t>Narrative:</w:t>
            </w:r>
          </w:p>
        </w:tc>
        <w:tc>
          <w:tcPr>
            <w:tcW w:w="7740" w:type="dxa"/>
          </w:tcPr>
          <w:p w:rsidR="00A20857" w:rsidP="000F7939" w:rsidRDefault="00A20857" w14:paraId="62729C85" w14:textId="7F7004BA">
            <w:pPr>
              <w:pStyle w:val="ListParagraph"/>
              <w:numPr>
                <w:ilvl w:val="0"/>
                <w:numId w:val="6"/>
              </w:numPr>
              <w:tabs>
                <w:tab w:val="left" w:pos="2730"/>
              </w:tabs>
              <w:spacing w:before="120" w:after="120"/>
            </w:pPr>
            <w:r>
              <w:t xml:space="preserve">The user logs into </w:t>
            </w:r>
            <w:r w:rsidR="00C07C7B">
              <w:t>IAM system</w:t>
            </w:r>
            <w:r>
              <w:t xml:space="preserve"> through GUI console and </w:t>
            </w:r>
            <w:r w:rsidR="007A6D0C">
              <w:t>selects option for Non-Employee account creation</w:t>
            </w:r>
          </w:p>
          <w:p w:rsidR="00A20857" w:rsidP="000F7939" w:rsidRDefault="00A20857" w14:paraId="25857E26" w14:textId="77777777">
            <w:pPr>
              <w:pStyle w:val="ListParagraph"/>
              <w:numPr>
                <w:ilvl w:val="0"/>
                <w:numId w:val="6"/>
              </w:numPr>
              <w:tabs>
                <w:tab w:val="left" w:pos="2730"/>
              </w:tabs>
              <w:spacing w:before="120" w:after="120"/>
            </w:pPr>
            <w:r>
              <w:t>User submits basic user information like First Name, Last Name, User Type, Last 4 Digits of SSN, Birthdate (MMDD), Organization, Location, Contract Company (Partner), etc.</w:t>
            </w:r>
          </w:p>
          <w:p w:rsidR="00A20857" w:rsidP="000F7939" w:rsidRDefault="00A20857" w14:paraId="0D452E95" w14:textId="77777777">
            <w:pPr>
              <w:pStyle w:val="ListParagraph"/>
              <w:numPr>
                <w:ilvl w:val="0"/>
                <w:numId w:val="6"/>
              </w:numPr>
              <w:tabs>
                <w:tab w:val="left" w:pos="2730"/>
              </w:tabs>
              <w:spacing w:before="120" w:after="120"/>
            </w:pPr>
            <w:r>
              <w:lastRenderedPageBreak/>
              <w:t>During request, the requester may choose if the non-employee should have Internet access and/or Exchange/Skype access</w:t>
            </w:r>
          </w:p>
          <w:p w:rsidR="00A20857" w:rsidP="000F7939" w:rsidRDefault="00A20857" w14:paraId="3218B524" w14:textId="77777777">
            <w:pPr>
              <w:pStyle w:val="ListParagraph"/>
              <w:numPr>
                <w:ilvl w:val="0"/>
                <w:numId w:val="6"/>
              </w:numPr>
              <w:tabs>
                <w:tab w:val="left" w:pos="2730"/>
              </w:tabs>
              <w:spacing w:before="120" w:after="120"/>
            </w:pPr>
            <w:r>
              <w:t>The create request validates basic user details like First Name, Last Name, User Type, Last 4 Digits of SSN, Birthdate (MMDD), Organization, Location, etc.</w:t>
            </w:r>
          </w:p>
          <w:p w:rsidR="007A6D0C" w:rsidP="007A6D0C" w:rsidRDefault="007A6D0C" w14:paraId="736FD699" w14:textId="77777777">
            <w:pPr>
              <w:pStyle w:val="ListParagraph"/>
              <w:numPr>
                <w:ilvl w:val="0"/>
                <w:numId w:val="6"/>
              </w:numPr>
            </w:pPr>
            <w:r>
              <w:t xml:space="preserve">After successful user creation in IAM, the user profile is available in IAM and the system will send user PIC and password format notification to the user’s manager via email </w:t>
            </w:r>
          </w:p>
          <w:p w:rsidR="00EC4218" w:rsidP="007A6D0C" w:rsidRDefault="001E6F32" w14:paraId="6F1F07D8" w14:textId="2C0C6AF4">
            <w:pPr>
              <w:pStyle w:val="ListParagraph"/>
              <w:numPr>
                <w:ilvl w:val="0"/>
                <w:numId w:val="6"/>
              </w:numPr>
            </w:pPr>
            <w:r>
              <w:t xml:space="preserve">If the </w:t>
            </w:r>
            <w:r w:rsidR="00A20857">
              <w:t>creation</w:t>
            </w:r>
            <w:r>
              <w:t xml:space="preserve"> is unsuccessful</w:t>
            </w:r>
            <w:r w:rsidR="00A20857">
              <w:t xml:space="preserve">, an error message </w:t>
            </w:r>
            <w:r w:rsidR="00C07C7B">
              <w:t>will be</w:t>
            </w:r>
            <w:r w:rsidR="007A6D0C">
              <w:t xml:space="preserve"> displayed highlighting the missing or incorrect information</w:t>
            </w:r>
            <w:r w:rsidR="00C07C7B">
              <w:t>.</w:t>
            </w:r>
          </w:p>
        </w:tc>
      </w:tr>
      <w:tr w:rsidR="00EC4218" w:rsidTr="00430CB4" w14:paraId="5D00EA51" w14:textId="77777777">
        <w:tc>
          <w:tcPr>
            <w:tcW w:w="1620" w:type="dxa"/>
            <w:shd w:val="clear" w:color="auto" w:fill="8DB3E2" w:themeFill="text2" w:themeFillTint="66"/>
          </w:tcPr>
          <w:p w:rsidR="00EC4218" w:rsidP="003F0110" w:rsidRDefault="00EC4218" w14:paraId="16232869" w14:textId="77777777">
            <w:r>
              <w:rPr>
                <w:rFonts w:ascii="Calibri" w:hAnsi="Calibri" w:eastAsia="Times New Roman" w:cs="Times New Roman"/>
                <w:b/>
                <w:bCs/>
                <w:color w:val="000000"/>
                <w:lang w:eastAsia="en-IN"/>
              </w:rPr>
              <w:lastRenderedPageBreak/>
              <w:t>Frequency:</w:t>
            </w:r>
          </w:p>
        </w:tc>
        <w:tc>
          <w:tcPr>
            <w:tcW w:w="7740" w:type="dxa"/>
          </w:tcPr>
          <w:p w:rsidR="00EC4218" w:rsidP="003F0110" w:rsidRDefault="001E6F32" w14:paraId="5DD2046E" w14:textId="64D22DC4">
            <w:r>
              <w:t>As required</w:t>
            </w:r>
          </w:p>
        </w:tc>
      </w:tr>
    </w:tbl>
    <w:p w:rsidR="00EC4218" w:rsidP="00EC4218" w:rsidRDefault="00EC4218" w14:paraId="084FBDED" w14:textId="098E81E2"/>
    <w:p w:rsidR="00453590" w:rsidP="00302055" w:rsidRDefault="00811AE0" w14:paraId="3B197073" w14:textId="4DA27B5B">
      <w:pPr>
        <w:pStyle w:val="Heading2"/>
      </w:pPr>
      <w:bookmarkStart w:name="_Toc15673697" w:id="33"/>
      <w:bookmarkStart w:name="_Toc17816812" w:id="34"/>
      <w:r>
        <w:t>User Update: Employee (Incremental/Non-Incremental Recon Job)</w:t>
      </w:r>
      <w:bookmarkEnd w:id="33"/>
      <w:r w:rsidR="00606415">
        <w:t>:</w:t>
      </w:r>
      <w:bookmarkEnd w:id="34"/>
    </w:p>
    <w:tbl>
      <w:tblPr>
        <w:tblStyle w:val="TableGrid"/>
        <w:tblW w:w="9360" w:type="dxa"/>
        <w:tblInd w:w="-5" w:type="dxa"/>
        <w:tblLook w:val="04A0" w:firstRow="1" w:lastRow="0" w:firstColumn="1" w:lastColumn="0" w:noHBand="0" w:noVBand="1"/>
      </w:tblPr>
      <w:tblGrid>
        <w:gridCol w:w="1683"/>
        <w:gridCol w:w="7677"/>
      </w:tblGrid>
      <w:tr w:rsidR="00811AE0" w:rsidTr="00430CB4" w14:paraId="157F440C" w14:textId="77777777">
        <w:tc>
          <w:tcPr>
            <w:tcW w:w="1683" w:type="dxa"/>
            <w:shd w:val="clear" w:color="auto" w:fill="8DB3E2" w:themeFill="text2" w:themeFillTint="66"/>
          </w:tcPr>
          <w:p w:rsidR="00811AE0" w:rsidP="003F0110" w:rsidRDefault="00D708F1" w14:paraId="7F309151" w14:textId="4B3DDDB1">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13.4</w:t>
            </w:r>
            <w:r w:rsidRPr="0090591D" w:rsidR="00811AE0">
              <w:rPr>
                <w:rFonts w:ascii="Calibri" w:hAnsi="Calibri" w:eastAsia="Times New Roman" w:cs="Times New Roman"/>
                <w:b/>
                <w:bCs/>
                <w:color w:val="000000"/>
                <w:lang w:eastAsia="en-IN"/>
              </w:rPr>
              <w:t>:</w:t>
            </w:r>
          </w:p>
        </w:tc>
        <w:tc>
          <w:tcPr>
            <w:tcW w:w="7677" w:type="dxa"/>
          </w:tcPr>
          <w:p w:rsidRPr="00811AE0" w:rsidR="00811AE0" w:rsidP="003F0110" w:rsidRDefault="006B5729" w14:paraId="0543CF95" w14:textId="7496835E">
            <w:pPr>
              <w:rPr>
                <w:b/>
              </w:rPr>
            </w:pPr>
            <w:r>
              <w:rPr>
                <w:b/>
              </w:rPr>
              <w:t>Updating employees using incremental/non-incremental recon job</w:t>
            </w:r>
          </w:p>
        </w:tc>
      </w:tr>
      <w:tr w:rsidR="00811AE0" w:rsidTr="00430CB4" w14:paraId="58C2F22D" w14:textId="77777777">
        <w:tc>
          <w:tcPr>
            <w:tcW w:w="1683" w:type="dxa"/>
            <w:shd w:val="clear" w:color="auto" w:fill="8DB3E2" w:themeFill="text2" w:themeFillTint="66"/>
          </w:tcPr>
          <w:p w:rsidR="00811AE0" w:rsidP="003F0110" w:rsidRDefault="00811AE0" w14:paraId="4E624DAF" w14:textId="77777777">
            <w:r>
              <w:rPr>
                <w:rFonts w:ascii="Calibri" w:hAnsi="Calibri" w:eastAsia="Times New Roman" w:cs="Times New Roman"/>
                <w:b/>
                <w:bCs/>
                <w:color w:val="000000"/>
                <w:lang w:eastAsia="en-IN"/>
              </w:rPr>
              <w:t>Actor(s):</w:t>
            </w:r>
          </w:p>
        </w:tc>
        <w:tc>
          <w:tcPr>
            <w:tcW w:w="7677" w:type="dxa"/>
          </w:tcPr>
          <w:p w:rsidR="00811AE0" w:rsidP="000F7939" w:rsidRDefault="00811AE0" w14:paraId="508F771A" w14:textId="77777777">
            <w:pPr>
              <w:pStyle w:val="ListParagraph"/>
              <w:numPr>
                <w:ilvl w:val="0"/>
                <w:numId w:val="15"/>
              </w:numPr>
              <w:spacing w:line="276" w:lineRule="auto"/>
            </w:pPr>
            <w:r>
              <w:t>DB Connector (Employee)</w:t>
            </w:r>
          </w:p>
          <w:p w:rsidRPr="00811AE0" w:rsidR="00811AE0" w:rsidP="000F7939" w:rsidRDefault="00811AE0" w14:paraId="1A518971" w14:textId="77777777">
            <w:pPr>
              <w:pStyle w:val="ListParagraph"/>
              <w:numPr>
                <w:ilvl w:val="0"/>
                <w:numId w:val="15"/>
              </w:numPr>
              <w:spacing w:before="120" w:after="120"/>
              <w:rPr>
                <w:rFonts w:cstheme="minorHAnsi"/>
              </w:rPr>
            </w:pPr>
            <w:proofErr w:type="spellStart"/>
            <w:r w:rsidRPr="00811AE0">
              <w:rPr>
                <w:rFonts w:cstheme="minorHAnsi"/>
              </w:rPr>
              <w:t>DBATSAPTrustedRecon</w:t>
            </w:r>
            <w:proofErr w:type="spellEnd"/>
            <w:r w:rsidRPr="00811AE0">
              <w:rPr>
                <w:rFonts w:cstheme="minorHAnsi"/>
              </w:rPr>
              <w:t xml:space="preserve"> Trusted Resource User Reconciliation</w:t>
            </w:r>
            <w:r>
              <w:t xml:space="preserve"> Scheduler</w:t>
            </w:r>
          </w:p>
          <w:p w:rsidR="00811AE0" w:rsidP="000F7939" w:rsidRDefault="00811AE0" w14:paraId="2C4B1DCC" w14:textId="45127CBB">
            <w:pPr>
              <w:pStyle w:val="ListParagraph"/>
              <w:numPr>
                <w:ilvl w:val="0"/>
                <w:numId w:val="15"/>
              </w:numPr>
              <w:spacing w:line="276" w:lineRule="auto"/>
            </w:pPr>
            <w:proofErr w:type="spellStart"/>
            <w:r>
              <w:rPr>
                <w:rFonts w:cstheme="minorHAnsi"/>
              </w:rPr>
              <w:t>DBATSAPTrustedRecon</w:t>
            </w:r>
            <w:proofErr w:type="spellEnd"/>
            <w:r>
              <w:rPr>
                <w:rFonts w:cstheme="minorHAnsi"/>
              </w:rPr>
              <w:t xml:space="preserve"> Incremental User Reconciliation</w:t>
            </w:r>
            <w:r>
              <w:t xml:space="preserve"> Scheduler</w:t>
            </w:r>
          </w:p>
        </w:tc>
      </w:tr>
      <w:tr w:rsidR="00811AE0" w:rsidTr="00430CB4" w14:paraId="2F9B44D8" w14:textId="77777777">
        <w:tc>
          <w:tcPr>
            <w:tcW w:w="1683" w:type="dxa"/>
            <w:shd w:val="clear" w:color="auto" w:fill="8DB3E2" w:themeFill="text2" w:themeFillTint="66"/>
          </w:tcPr>
          <w:p w:rsidR="00811AE0" w:rsidP="003F0110" w:rsidRDefault="00811AE0" w14:paraId="49D184BC"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677" w:type="dxa"/>
          </w:tcPr>
          <w:p w:rsidR="00811AE0" w:rsidP="000A203B" w:rsidRDefault="00811AE0" w14:paraId="05DDF8B7" w14:textId="5CB4E310">
            <w:pPr>
              <w:ind w:left="286" w:firstLine="0"/>
            </w:pPr>
            <w:r>
              <w:t>This use case covers the update of multiple employee records within the</w:t>
            </w:r>
            <w:r w:rsidR="00EC781D">
              <w:t xml:space="preserve"> </w:t>
            </w:r>
            <w:r>
              <w:t>Identity Management system</w:t>
            </w:r>
          </w:p>
        </w:tc>
      </w:tr>
      <w:tr w:rsidR="00811AE0" w:rsidTr="00430CB4" w14:paraId="5A219E56" w14:textId="77777777">
        <w:tc>
          <w:tcPr>
            <w:tcW w:w="1683" w:type="dxa"/>
            <w:shd w:val="clear" w:color="auto" w:fill="8DB3E2" w:themeFill="text2" w:themeFillTint="66"/>
          </w:tcPr>
          <w:p w:rsidR="00811AE0" w:rsidP="003F0110" w:rsidRDefault="00811AE0" w14:paraId="72ACED6E" w14:textId="77777777">
            <w:r>
              <w:rPr>
                <w:rFonts w:ascii="Calibri" w:hAnsi="Calibri" w:eastAsia="Times New Roman" w:cs="Times New Roman"/>
                <w:b/>
                <w:bCs/>
                <w:color w:val="000000"/>
                <w:lang w:eastAsia="en-IN"/>
              </w:rPr>
              <w:t>Narrative:</w:t>
            </w:r>
          </w:p>
        </w:tc>
        <w:tc>
          <w:tcPr>
            <w:tcW w:w="7677" w:type="dxa"/>
          </w:tcPr>
          <w:p w:rsidR="00811AE0" w:rsidP="000F7939" w:rsidRDefault="00811AE0" w14:paraId="77130BD7" w14:textId="77777777">
            <w:pPr>
              <w:pStyle w:val="ListParagraph"/>
              <w:numPr>
                <w:ilvl w:val="0"/>
                <w:numId w:val="17"/>
              </w:numPr>
              <w:ind w:left="750"/>
            </w:pPr>
            <w:r>
              <w:t>Each record will be evaluated before being processed.</w:t>
            </w:r>
          </w:p>
          <w:p w:rsidR="00811AE0" w:rsidP="000F7939" w:rsidRDefault="00811AE0" w14:paraId="4582BF01" w14:textId="140079FD">
            <w:pPr>
              <w:pStyle w:val="ListParagraph"/>
              <w:numPr>
                <w:ilvl w:val="0"/>
                <w:numId w:val="17"/>
              </w:numPr>
              <w:tabs>
                <w:tab w:val="left" w:pos="2730"/>
              </w:tabs>
              <w:spacing w:before="120" w:after="120" w:line="276" w:lineRule="auto"/>
              <w:ind w:left="750"/>
            </w:pPr>
            <w:commentRangeStart w:id="35"/>
            <w:commentRangeStart w:id="36"/>
            <w:r>
              <w:t>Each user record is matched against Employee Number -&gt; Last Name/SSN/Birthdate fields (in that order)</w:t>
            </w:r>
            <w:commentRangeEnd w:id="35"/>
            <w:r w:rsidR="00A612C0">
              <w:rPr>
                <w:rStyle w:val="CommentReference"/>
              </w:rPr>
              <w:commentReference w:id="35"/>
            </w:r>
            <w:commentRangeEnd w:id="36"/>
            <w:r w:rsidR="000F567B">
              <w:rPr>
                <w:rStyle w:val="CommentReference"/>
              </w:rPr>
              <w:commentReference w:id="36"/>
            </w:r>
          </w:p>
          <w:p w:rsidR="00811AE0" w:rsidP="000F7939" w:rsidRDefault="00811AE0" w14:paraId="3F522E0A" w14:textId="71548CFD">
            <w:pPr>
              <w:pStyle w:val="ListParagraph"/>
              <w:numPr>
                <w:ilvl w:val="0"/>
                <w:numId w:val="17"/>
              </w:numPr>
              <w:tabs>
                <w:tab w:val="left" w:pos="2730"/>
              </w:tabs>
              <w:spacing w:before="120" w:after="120" w:line="276" w:lineRule="auto"/>
              <w:ind w:left="750"/>
            </w:pPr>
            <w:r>
              <w:t xml:space="preserve">If match found for </w:t>
            </w:r>
            <w:r w:rsidR="00795D52">
              <w:t xml:space="preserve"> User,</w:t>
            </w:r>
            <w:r>
              <w:t xml:space="preserve"> then a status attribute will be used to determine which records need to be disabled/enabled</w:t>
            </w:r>
          </w:p>
          <w:p w:rsidR="00811AE0" w:rsidP="000F7939" w:rsidRDefault="00811AE0" w14:paraId="4560AE21" w14:textId="77777777">
            <w:pPr>
              <w:pStyle w:val="ListParagraph"/>
              <w:numPr>
                <w:ilvl w:val="0"/>
                <w:numId w:val="17"/>
              </w:numPr>
              <w:spacing w:after="200" w:line="276" w:lineRule="auto"/>
              <w:ind w:left="750"/>
            </w:pPr>
            <w:r>
              <w:t>Organization code will be used to determine if the user has a new manager to be transferred under</w:t>
            </w:r>
          </w:p>
          <w:p w:rsidR="00811AE0" w:rsidP="000F7939" w:rsidRDefault="00811AE0" w14:paraId="6F1D826E" w14:textId="29050A39">
            <w:pPr>
              <w:pStyle w:val="ListParagraph"/>
              <w:numPr>
                <w:ilvl w:val="0"/>
                <w:numId w:val="17"/>
              </w:numPr>
              <w:tabs>
                <w:tab w:val="left" w:pos="2730"/>
              </w:tabs>
              <w:spacing w:before="120" w:after="120" w:line="276" w:lineRule="auto"/>
              <w:ind w:left="750"/>
            </w:pPr>
            <w:r>
              <w:t>All other attributes will update the user’s record</w:t>
            </w:r>
          </w:p>
        </w:tc>
      </w:tr>
      <w:tr w:rsidR="00811AE0" w:rsidTr="00430CB4" w14:paraId="613F63D4" w14:textId="77777777">
        <w:tc>
          <w:tcPr>
            <w:tcW w:w="1683" w:type="dxa"/>
            <w:shd w:val="clear" w:color="auto" w:fill="8DB3E2" w:themeFill="text2" w:themeFillTint="66"/>
          </w:tcPr>
          <w:p w:rsidR="00811AE0" w:rsidP="003F0110" w:rsidRDefault="00811AE0" w14:paraId="56C42421" w14:textId="77777777">
            <w:r>
              <w:rPr>
                <w:rFonts w:ascii="Calibri" w:hAnsi="Calibri" w:eastAsia="Times New Roman" w:cs="Times New Roman"/>
                <w:b/>
                <w:bCs/>
                <w:color w:val="000000"/>
                <w:lang w:eastAsia="en-IN"/>
              </w:rPr>
              <w:t>Frequency:</w:t>
            </w:r>
          </w:p>
        </w:tc>
        <w:tc>
          <w:tcPr>
            <w:tcW w:w="7677" w:type="dxa"/>
          </w:tcPr>
          <w:p w:rsidR="00811AE0" w:rsidP="003F0110" w:rsidRDefault="00811AE0" w14:paraId="3DAAEC7E" w14:textId="68AD1EA7">
            <w:r>
              <w:t>Incremental every 2 hours.  Full weekly</w:t>
            </w:r>
          </w:p>
        </w:tc>
      </w:tr>
    </w:tbl>
    <w:p w:rsidR="00811AE0" w:rsidP="00811AE0" w:rsidRDefault="00811AE0" w14:paraId="6CF3F00A" w14:textId="36695BFE"/>
    <w:p w:rsidR="00431ED2" w:rsidP="00302055" w:rsidRDefault="00431ED2" w14:paraId="02FAF0F3" w14:textId="158FEDCC">
      <w:pPr>
        <w:pStyle w:val="Heading2"/>
      </w:pPr>
      <w:bookmarkStart w:name="_Toc17816813" w:id="38"/>
      <w:r>
        <w:t>User Update: Non-Employee</w:t>
      </w:r>
      <w:r w:rsidR="00606415">
        <w:t>:</w:t>
      </w:r>
      <w:bookmarkEnd w:id="38"/>
    </w:p>
    <w:tbl>
      <w:tblPr>
        <w:tblStyle w:val="TableGrid"/>
        <w:tblW w:w="9360" w:type="dxa"/>
        <w:tblInd w:w="-5" w:type="dxa"/>
        <w:tblLook w:val="04A0" w:firstRow="1" w:lastRow="0" w:firstColumn="1" w:lastColumn="0" w:noHBand="0" w:noVBand="1"/>
      </w:tblPr>
      <w:tblGrid>
        <w:gridCol w:w="1683"/>
        <w:gridCol w:w="7677"/>
      </w:tblGrid>
      <w:tr w:rsidR="00431ED2" w:rsidTr="00430CB4" w14:paraId="511BAB42" w14:textId="77777777">
        <w:tc>
          <w:tcPr>
            <w:tcW w:w="1683" w:type="dxa"/>
            <w:shd w:val="clear" w:color="auto" w:fill="8DB3E2" w:themeFill="text2" w:themeFillTint="66"/>
          </w:tcPr>
          <w:p w:rsidR="00431ED2" w:rsidP="003F0110" w:rsidRDefault="00D708F1" w14:paraId="3AAEC9DA" w14:textId="0C7E79C3">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13.5</w:t>
            </w:r>
            <w:r w:rsidRPr="0090591D" w:rsidR="00431ED2">
              <w:rPr>
                <w:rFonts w:ascii="Calibri" w:hAnsi="Calibri" w:eastAsia="Times New Roman" w:cs="Times New Roman"/>
                <w:b/>
                <w:bCs/>
                <w:color w:val="000000"/>
                <w:lang w:eastAsia="en-IN"/>
              </w:rPr>
              <w:t>:</w:t>
            </w:r>
          </w:p>
        </w:tc>
        <w:tc>
          <w:tcPr>
            <w:tcW w:w="7677" w:type="dxa"/>
          </w:tcPr>
          <w:p w:rsidRPr="005853F8" w:rsidR="00431ED2" w:rsidP="003F0110" w:rsidRDefault="0054204A" w14:paraId="5E828B02" w14:textId="65109634">
            <w:pPr>
              <w:rPr>
                <w:b/>
              </w:rPr>
            </w:pPr>
            <w:r>
              <w:rPr>
                <w:b/>
              </w:rPr>
              <w:t>Updating non-employee</w:t>
            </w:r>
          </w:p>
        </w:tc>
      </w:tr>
      <w:tr w:rsidR="00431ED2" w:rsidTr="00430CB4" w14:paraId="423B8ED8" w14:textId="77777777">
        <w:tc>
          <w:tcPr>
            <w:tcW w:w="1683" w:type="dxa"/>
            <w:shd w:val="clear" w:color="auto" w:fill="8DB3E2" w:themeFill="text2" w:themeFillTint="66"/>
          </w:tcPr>
          <w:p w:rsidR="00431ED2" w:rsidP="003F0110" w:rsidRDefault="00431ED2" w14:paraId="2D85F385" w14:textId="77777777">
            <w:r>
              <w:rPr>
                <w:rFonts w:ascii="Calibri" w:hAnsi="Calibri" w:eastAsia="Times New Roman" w:cs="Times New Roman"/>
                <w:b/>
                <w:bCs/>
                <w:color w:val="000000"/>
                <w:lang w:eastAsia="en-IN"/>
              </w:rPr>
              <w:t>Actor(s):</w:t>
            </w:r>
          </w:p>
        </w:tc>
        <w:tc>
          <w:tcPr>
            <w:tcW w:w="7677" w:type="dxa"/>
          </w:tcPr>
          <w:p w:rsidR="00431ED2" w:rsidP="000F7939" w:rsidRDefault="00431ED2" w14:paraId="06DC086A" w14:textId="7290EBCF">
            <w:pPr>
              <w:pStyle w:val="ListParagraph"/>
              <w:numPr>
                <w:ilvl w:val="0"/>
                <w:numId w:val="15"/>
              </w:numPr>
              <w:spacing w:line="276" w:lineRule="auto"/>
            </w:pPr>
            <w:r>
              <w:t>IAM Self-Service Portal</w:t>
            </w:r>
          </w:p>
        </w:tc>
      </w:tr>
      <w:tr w:rsidR="00431ED2" w:rsidTr="00430CB4" w14:paraId="288A0F26" w14:textId="77777777">
        <w:tc>
          <w:tcPr>
            <w:tcW w:w="1683" w:type="dxa"/>
            <w:shd w:val="clear" w:color="auto" w:fill="8DB3E2" w:themeFill="text2" w:themeFillTint="66"/>
          </w:tcPr>
          <w:p w:rsidR="00431ED2" w:rsidP="003F0110" w:rsidRDefault="00431ED2" w14:paraId="01E3C120"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677" w:type="dxa"/>
          </w:tcPr>
          <w:p w:rsidR="00431ED2" w:rsidP="000A203B" w:rsidRDefault="00D058A7" w14:paraId="19749523" w14:textId="4AA6374B">
            <w:pPr>
              <w:pStyle w:val="ListParagraph"/>
              <w:tabs>
                <w:tab w:val="left" w:pos="2730"/>
              </w:tabs>
              <w:ind w:left="286" w:firstLine="0"/>
            </w:pPr>
            <w:r>
              <w:t>This use case covers the enabling/disabling of multiple records within</w:t>
            </w:r>
            <w:r w:rsidR="00263268">
              <w:t xml:space="preserve"> the Identity Management system</w:t>
            </w:r>
          </w:p>
        </w:tc>
      </w:tr>
      <w:tr w:rsidR="00D058A7" w:rsidTr="00430CB4" w14:paraId="2998F50B" w14:textId="77777777">
        <w:tc>
          <w:tcPr>
            <w:tcW w:w="1683" w:type="dxa"/>
            <w:shd w:val="clear" w:color="auto" w:fill="8DB3E2" w:themeFill="text2" w:themeFillTint="66"/>
          </w:tcPr>
          <w:p w:rsidR="00D058A7" w:rsidP="00D058A7" w:rsidRDefault="00D058A7" w14:paraId="5373EE75" w14:textId="77777777">
            <w:r>
              <w:rPr>
                <w:rFonts w:ascii="Calibri" w:hAnsi="Calibri" w:eastAsia="Times New Roman" w:cs="Times New Roman"/>
                <w:b/>
                <w:bCs/>
                <w:color w:val="000000"/>
                <w:lang w:eastAsia="en-IN"/>
              </w:rPr>
              <w:t>Narrative:</w:t>
            </w:r>
          </w:p>
        </w:tc>
        <w:tc>
          <w:tcPr>
            <w:tcW w:w="7677" w:type="dxa"/>
          </w:tcPr>
          <w:p w:rsidR="00D058A7" w:rsidP="000F7939" w:rsidRDefault="00D058A7" w14:paraId="567E2006" w14:textId="77777777">
            <w:pPr>
              <w:pStyle w:val="ListParagraph"/>
              <w:numPr>
                <w:ilvl w:val="0"/>
                <w:numId w:val="18"/>
              </w:numPr>
              <w:tabs>
                <w:tab w:val="left" w:pos="2730"/>
              </w:tabs>
              <w:spacing w:before="120" w:after="120"/>
            </w:pPr>
            <w:r>
              <w:t>The user logs into IAM browses to the Manage -&gt; Users tile</w:t>
            </w:r>
          </w:p>
          <w:p w:rsidR="00D058A7" w:rsidP="000F7939" w:rsidRDefault="00D058A7" w14:paraId="3F9F75D3" w14:textId="77777777">
            <w:pPr>
              <w:pStyle w:val="ListParagraph"/>
              <w:numPr>
                <w:ilvl w:val="0"/>
                <w:numId w:val="18"/>
              </w:numPr>
              <w:tabs>
                <w:tab w:val="left" w:pos="2730"/>
              </w:tabs>
              <w:spacing w:before="120" w:after="120"/>
            </w:pPr>
            <w:r>
              <w:t>User searches for and finds the user they’d like to update</w:t>
            </w:r>
          </w:p>
          <w:p w:rsidR="00150D72" w:rsidP="00150D72" w:rsidRDefault="00D058A7" w14:paraId="47190DC5" w14:textId="6FB18778">
            <w:pPr>
              <w:pStyle w:val="ListParagraph"/>
              <w:numPr>
                <w:ilvl w:val="0"/>
                <w:numId w:val="18"/>
              </w:numPr>
              <w:tabs>
                <w:tab w:val="left" w:pos="2730"/>
              </w:tabs>
              <w:spacing w:before="120" w:after="120"/>
            </w:pPr>
            <w:r>
              <w:t>On the search list or on the user page</w:t>
            </w:r>
            <w:r w:rsidR="00150D72">
              <w:t xml:space="preserve"> </w:t>
            </w:r>
            <w:r w:rsidRPr="00150D72" w:rsidR="00150D72">
              <w:t>user</w:t>
            </w:r>
            <w:r w:rsidR="00150D72">
              <w:t xml:space="preserve"> finds</w:t>
            </w:r>
            <w:r w:rsidRPr="00150D72" w:rsidR="00150D72">
              <w:t xml:space="preserve"> and enter the details that needs to be updated and click update button in bottom </w:t>
            </w:r>
          </w:p>
          <w:p w:rsidR="00D058A7" w:rsidP="00150D72" w:rsidRDefault="00D058A7" w14:paraId="0A9FFFFC" w14:textId="0DDF35A1">
            <w:pPr>
              <w:pStyle w:val="ListParagraph"/>
              <w:numPr>
                <w:ilvl w:val="0"/>
                <w:numId w:val="18"/>
              </w:numPr>
              <w:tabs>
                <w:tab w:val="left" w:pos="2730"/>
              </w:tabs>
              <w:spacing w:before="120" w:after="120"/>
            </w:pPr>
            <w:r>
              <w:lastRenderedPageBreak/>
              <w:t>User submits updates to basic user information like First Name, Last Name, User Type, Organization, Location, Contract Company (Partner), etc.  Note: SSN/Birthdate cannot be edited, only entered on creation.</w:t>
            </w:r>
          </w:p>
          <w:p w:rsidR="00D058A7" w:rsidP="000F7939" w:rsidRDefault="00D058A7" w14:paraId="372C2EB4" w14:textId="77777777">
            <w:pPr>
              <w:pStyle w:val="ListParagraph"/>
              <w:numPr>
                <w:ilvl w:val="0"/>
                <w:numId w:val="18"/>
              </w:numPr>
              <w:tabs>
                <w:tab w:val="left" w:pos="2730"/>
              </w:tabs>
              <w:spacing w:before="120" w:after="120"/>
            </w:pPr>
            <w:r>
              <w:t>During request, the requester may change if the non-employee should have Internet access and/or Exchange/Skype access</w:t>
            </w:r>
          </w:p>
          <w:p w:rsidR="00D058A7" w:rsidP="000F7939" w:rsidRDefault="00D058A7" w14:paraId="35088629" w14:textId="77777777">
            <w:pPr>
              <w:pStyle w:val="ListParagraph"/>
              <w:numPr>
                <w:ilvl w:val="0"/>
                <w:numId w:val="18"/>
              </w:numPr>
              <w:tabs>
                <w:tab w:val="left" w:pos="2730"/>
              </w:tabs>
              <w:spacing w:before="120" w:after="120"/>
            </w:pPr>
            <w:r>
              <w:t>The update request validates basic user details like First Name, Last Name, User Type, Organization, Location, etc.</w:t>
            </w:r>
          </w:p>
          <w:p w:rsidR="00D058A7" w:rsidP="00150D72" w:rsidRDefault="00D058A7" w14:paraId="218FED8D" w14:textId="485F2C05">
            <w:pPr>
              <w:pStyle w:val="ListParagraph"/>
              <w:numPr>
                <w:ilvl w:val="0"/>
                <w:numId w:val="18"/>
              </w:numPr>
            </w:pPr>
            <w:r>
              <w:t>If not an organization admin (which is the supervisor or delegate) for the user’s current organization, an update user request is submitted for approval by the organization supervisor.  If the requester is a system admin or org admin, the request is auto-</w:t>
            </w:r>
            <w:r w:rsidR="005A3715">
              <w:t xml:space="preserve"> approved,</w:t>
            </w:r>
            <w:r>
              <w:t xml:space="preserve"> and the user is immediately updated</w:t>
            </w:r>
          </w:p>
        </w:tc>
      </w:tr>
      <w:tr w:rsidR="00D058A7" w:rsidTr="00430CB4" w14:paraId="319D6C0B" w14:textId="77777777">
        <w:tc>
          <w:tcPr>
            <w:tcW w:w="1683" w:type="dxa"/>
            <w:shd w:val="clear" w:color="auto" w:fill="8DB3E2" w:themeFill="text2" w:themeFillTint="66"/>
          </w:tcPr>
          <w:p w:rsidR="00D058A7" w:rsidP="00D058A7" w:rsidRDefault="00D058A7" w14:paraId="6BFD7106" w14:textId="77777777">
            <w:r>
              <w:rPr>
                <w:rFonts w:ascii="Calibri" w:hAnsi="Calibri" w:eastAsia="Times New Roman" w:cs="Times New Roman"/>
                <w:b/>
                <w:bCs/>
                <w:color w:val="000000"/>
                <w:lang w:eastAsia="en-IN"/>
              </w:rPr>
              <w:lastRenderedPageBreak/>
              <w:t>Frequency:</w:t>
            </w:r>
          </w:p>
        </w:tc>
        <w:tc>
          <w:tcPr>
            <w:tcW w:w="7677" w:type="dxa"/>
          </w:tcPr>
          <w:p w:rsidR="00D058A7" w:rsidP="00D058A7" w:rsidRDefault="0034609F" w14:paraId="74E5DEB3" w14:textId="5E70AE7B">
            <w:r>
              <w:t>As needed</w:t>
            </w:r>
          </w:p>
        </w:tc>
      </w:tr>
    </w:tbl>
    <w:p w:rsidR="00431ED2" w:rsidP="00431ED2" w:rsidRDefault="00431ED2" w14:paraId="4BCE3E98" w14:textId="682E7CBD"/>
    <w:p w:rsidR="00924250" w:rsidP="00302055" w:rsidRDefault="00924250" w14:paraId="5A743BCB" w14:textId="13AE64AA">
      <w:pPr>
        <w:pStyle w:val="Heading2"/>
      </w:pPr>
      <w:bookmarkStart w:name="_Toc15673699" w:id="39"/>
      <w:bookmarkStart w:name="_Toc17816814" w:id="40"/>
      <w:r>
        <w:t>User Enable/Disable: Employee (Incremental/Non-Incremental Recon Job)</w:t>
      </w:r>
      <w:bookmarkEnd w:id="39"/>
      <w:r w:rsidR="00606415">
        <w:t>:</w:t>
      </w:r>
      <w:bookmarkEnd w:id="40"/>
    </w:p>
    <w:tbl>
      <w:tblPr>
        <w:tblStyle w:val="TableGrid"/>
        <w:tblW w:w="9360" w:type="dxa"/>
        <w:tblInd w:w="-5" w:type="dxa"/>
        <w:tblLook w:val="04A0" w:firstRow="1" w:lastRow="0" w:firstColumn="1" w:lastColumn="0" w:noHBand="0" w:noVBand="1"/>
      </w:tblPr>
      <w:tblGrid>
        <w:gridCol w:w="1683"/>
        <w:gridCol w:w="7677"/>
      </w:tblGrid>
      <w:tr w:rsidR="00924250" w:rsidTr="00430CB4" w14:paraId="1FC200D6" w14:textId="77777777">
        <w:tc>
          <w:tcPr>
            <w:tcW w:w="1620" w:type="dxa"/>
            <w:shd w:val="clear" w:color="auto" w:fill="8DB3E2" w:themeFill="text2" w:themeFillTint="66"/>
          </w:tcPr>
          <w:p w:rsidR="00924250" w:rsidP="003F0110" w:rsidRDefault="005E0D65" w14:paraId="7D9FDE6E" w14:textId="3E414B53">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13.6</w:t>
            </w:r>
            <w:r w:rsidRPr="0090591D" w:rsidR="00924250">
              <w:rPr>
                <w:rFonts w:ascii="Calibri" w:hAnsi="Calibri" w:eastAsia="Times New Roman" w:cs="Times New Roman"/>
                <w:b/>
                <w:bCs/>
                <w:color w:val="000000"/>
                <w:lang w:eastAsia="en-IN"/>
              </w:rPr>
              <w:t>:</w:t>
            </w:r>
          </w:p>
        </w:tc>
        <w:tc>
          <w:tcPr>
            <w:tcW w:w="7740" w:type="dxa"/>
          </w:tcPr>
          <w:p w:rsidRPr="00D22C92" w:rsidR="00924250" w:rsidP="003F0110" w:rsidRDefault="006B6229" w14:paraId="79251C77" w14:textId="36896FD0">
            <w:pPr>
              <w:rPr>
                <w:b/>
              </w:rPr>
            </w:pPr>
            <w:r>
              <w:rPr>
                <w:b/>
              </w:rPr>
              <w:t>Enabling or disabling of employee using incremental/non-incremental recon job</w:t>
            </w:r>
          </w:p>
        </w:tc>
      </w:tr>
      <w:tr w:rsidR="00924250" w:rsidTr="00430CB4" w14:paraId="3C76E330" w14:textId="77777777">
        <w:tc>
          <w:tcPr>
            <w:tcW w:w="1620" w:type="dxa"/>
            <w:shd w:val="clear" w:color="auto" w:fill="8DB3E2" w:themeFill="text2" w:themeFillTint="66"/>
          </w:tcPr>
          <w:p w:rsidR="00924250" w:rsidP="00D22C92" w:rsidRDefault="00924250" w14:paraId="70A6D21A" w14:textId="77777777">
            <w:r>
              <w:rPr>
                <w:rFonts w:ascii="Calibri" w:hAnsi="Calibri" w:eastAsia="Times New Roman" w:cs="Times New Roman"/>
                <w:b/>
                <w:bCs/>
                <w:color w:val="000000"/>
                <w:lang w:eastAsia="en-IN"/>
              </w:rPr>
              <w:t>Actor(s):</w:t>
            </w:r>
          </w:p>
        </w:tc>
        <w:tc>
          <w:tcPr>
            <w:tcW w:w="7740" w:type="dxa"/>
          </w:tcPr>
          <w:p w:rsidR="00D22C92" w:rsidP="000F7939" w:rsidRDefault="00D22C92" w14:paraId="7537DFFF" w14:textId="77777777">
            <w:pPr>
              <w:pStyle w:val="ListParagraph"/>
              <w:numPr>
                <w:ilvl w:val="0"/>
                <w:numId w:val="15"/>
              </w:numPr>
              <w:spacing w:after="120"/>
            </w:pPr>
            <w:r>
              <w:t>DB Connector (Employee)</w:t>
            </w:r>
          </w:p>
          <w:p w:rsidRPr="00D22C92" w:rsidR="00D22C92" w:rsidP="000F7939" w:rsidRDefault="00D22C92" w14:paraId="7B99271B" w14:textId="77777777">
            <w:pPr>
              <w:pStyle w:val="ListParagraph"/>
              <w:numPr>
                <w:ilvl w:val="0"/>
                <w:numId w:val="15"/>
              </w:numPr>
              <w:spacing w:after="120"/>
              <w:rPr>
                <w:rFonts w:cstheme="minorHAnsi"/>
              </w:rPr>
            </w:pPr>
            <w:proofErr w:type="spellStart"/>
            <w:r w:rsidRPr="00D22C92">
              <w:rPr>
                <w:rFonts w:cstheme="minorHAnsi"/>
              </w:rPr>
              <w:t>DBATSAPTrustedRecon</w:t>
            </w:r>
            <w:proofErr w:type="spellEnd"/>
            <w:r w:rsidRPr="00D22C92">
              <w:rPr>
                <w:rFonts w:cstheme="minorHAnsi"/>
              </w:rPr>
              <w:t xml:space="preserve"> Trusted Resource User Reconciliation</w:t>
            </w:r>
            <w:r>
              <w:t xml:space="preserve"> Scheduler</w:t>
            </w:r>
          </w:p>
          <w:p w:rsidR="00924250" w:rsidP="000F7939" w:rsidRDefault="00D22C92" w14:paraId="4AD730C5" w14:textId="3D7E1F2F">
            <w:pPr>
              <w:pStyle w:val="ListParagraph"/>
              <w:numPr>
                <w:ilvl w:val="0"/>
                <w:numId w:val="15"/>
              </w:numPr>
            </w:pPr>
            <w:proofErr w:type="spellStart"/>
            <w:r>
              <w:rPr>
                <w:rFonts w:cstheme="minorHAnsi"/>
              </w:rPr>
              <w:t>DBATSAPTrustedRecon</w:t>
            </w:r>
            <w:proofErr w:type="spellEnd"/>
            <w:r>
              <w:rPr>
                <w:rFonts w:cstheme="minorHAnsi"/>
              </w:rPr>
              <w:t xml:space="preserve"> Incremental User Reconciliation</w:t>
            </w:r>
            <w:r>
              <w:t xml:space="preserve"> Scheduler</w:t>
            </w:r>
          </w:p>
        </w:tc>
      </w:tr>
      <w:tr w:rsidR="00924250" w:rsidTr="00430CB4" w14:paraId="0FF33E2A" w14:textId="77777777">
        <w:tc>
          <w:tcPr>
            <w:tcW w:w="1620" w:type="dxa"/>
            <w:shd w:val="clear" w:color="auto" w:fill="8DB3E2" w:themeFill="text2" w:themeFillTint="66"/>
          </w:tcPr>
          <w:p w:rsidR="00924250" w:rsidP="003F0110" w:rsidRDefault="00924250" w14:paraId="37F67850"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740" w:type="dxa"/>
          </w:tcPr>
          <w:p w:rsidR="00924250" w:rsidP="000A203B" w:rsidRDefault="00D22C92" w14:paraId="057260AB" w14:textId="0EAD7948">
            <w:pPr>
              <w:pStyle w:val="ListParagraph"/>
              <w:ind w:left="286" w:firstLine="0"/>
            </w:pPr>
            <w:r>
              <w:t>The use case covers the enabling/disabling of multiple records within the Identity Management system.</w:t>
            </w:r>
          </w:p>
        </w:tc>
      </w:tr>
      <w:tr w:rsidR="00924250" w:rsidTr="00430CB4" w14:paraId="2A5FF22E" w14:textId="77777777">
        <w:tc>
          <w:tcPr>
            <w:tcW w:w="1620" w:type="dxa"/>
            <w:shd w:val="clear" w:color="auto" w:fill="8DB3E2" w:themeFill="text2" w:themeFillTint="66"/>
          </w:tcPr>
          <w:p w:rsidR="00924250" w:rsidP="003F0110" w:rsidRDefault="00924250" w14:paraId="01A49406" w14:textId="77777777">
            <w:r>
              <w:rPr>
                <w:rFonts w:ascii="Calibri" w:hAnsi="Calibri" w:eastAsia="Times New Roman" w:cs="Times New Roman"/>
                <w:b/>
                <w:bCs/>
                <w:color w:val="000000"/>
                <w:lang w:eastAsia="en-IN"/>
              </w:rPr>
              <w:t>Narrative:</w:t>
            </w:r>
          </w:p>
        </w:tc>
        <w:tc>
          <w:tcPr>
            <w:tcW w:w="7740" w:type="dxa"/>
          </w:tcPr>
          <w:p w:rsidR="00D22C92" w:rsidP="000F7939" w:rsidRDefault="00D22C92" w14:paraId="08F075FD" w14:textId="5EE94A93">
            <w:pPr>
              <w:pStyle w:val="ListParagraph"/>
              <w:numPr>
                <w:ilvl w:val="0"/>
                <w:numId w:val="7"/>
              </w:numPr>
              <w:tabs>
                <w:tab w:val="left" w:pos="2730"/>
              </w:tabs>
              <w:spacing w:before="120" w:after="120"/>
            </w:pPr>
            <w:r>
              <w:t>Job will be used to query the view for user records</w:t>
            </w:r>
          </w:p>
          <w:p w:rsidR="00D22C92" w:rsidP="000F7939" w:rsidRDefault="00D22C92" w14:paraId="0BEB2090" w14:textId="410F29AD">
            <w:pPr>
              <w:pStyle w:val="ListParagraph"/>
              <w:numPr>
                <w:ilvl w:val="0"/>
                <w:numId w:val="7"/>
              </w:numPr>
              <w:tabs>
                <w:tab w:val="left" w:pos="2730"/>
              </w:tabs>
              <w:spacing w:before="120" w:after="120"/>
            </w:pPr>
            <w:r>
              <w:t xml:space="preserve">Each record will be evaluated before being processed. </w:t>
            </w:r>
          </w:p>
          <w:p w:rsidR="00D22C92" w:rsidP="000F7939" w:rsidRDefault="00D22C92" w14:paraId="564CE9E3" w14:textId="51933DF3">
            <w:pPr>
              <w:pStyle w:val="ListParagraph"/>
              <w:numPr>
                <w:ilvl w:val="0"/>
                <w:numId w:val="7"/>
              </w:numPr>
              <w:tabs>
                <w:tab w:val="left" w:pos="2730"/>
              </w:tabs>
              <w:spacing w:before="120" w:after="120"/>
            </w:pPr>
            <w:commentRangeStart w:id="41"/>
            <w:commentRangeStart w:id="42"/>
            <w:r>
              <w:t>Each user record is matched against the Employee Number -&gt; Last Name/SSN/Birthdate fields (in that order)</w:t>
            </w:r>
            <w:commentRangeEnd w:id="41"/>
            <w:r w:rsidR="000D4724">
              <w:rPr>
                <w:rStyle w:val="CommentReference"/>
              </w:rPr>
              <w:commentReference w:id="41"/>
            </w:r>
            <w:commentRangeEnd w:id="42"/>
            <w:r w:rsidR="000F567B">
              <w:rPr>
                <w:rStyle w:val="CommentReference"/>
              </w:rPr>
              <w:commentReference w:id="42"/>
            </w:r>
          </w:p>
          <w:p w:rsidR="00D22C92" w:rsidP="000F7939" w:rsidRDefault="00D22C92" w14:paraId="5FB57E6F" w14:textId="6319E0AE">
            <w:pPr>
              <w:pStyle w:val="ListParagraph"/>
              <w:numPr>
                <w:ilvl w:val="0"/>
                <w:numId w:val="7"/>
              </w:numPr>
              <w:tabs>
                <w:tab w:val="left" w:pos="2730"/>
              </w:tabs>
              <w:spacing w:before="120" w:after="120"/>
            </w:pPr>
            <w:r>
              <w:t xml:space="preserve">If match found in for User record </w:t>
            </w:r>
            <w:r w:rsidR="00591D05">
              <w:t xml:space="preserve">a status attribute will be used to determine which records need to be disabled/enabled </w:t>
            </w:r>
          </w:p>
          <w:p w:rsidR="0083680F" w:rsidP="000A203B" w:rsidRDefault="00D22C92" w14:paraId="68A62EE7" w14:textId="1389FD58">
            <w:pPr>
              <w:pStyle w:val="ListParagraph"/>
              <w:numPr>
                <w:ilvl w:val="0"/>
                <w:numId w:val="7"/>
              </w:numPr>
            </w:pPr>
            <w:r>
              <w:t>All other attributes will update the user’s record.</w:t>
            </w:r>
          </w:p>
          <w:p w:rsidR="00924250" w:rsidP="000A203B" w:rsidRDefault="00D22C92" w14:paraId="21CF5797" w14:textId="3CAB19C9">
            <w:pPr>
              <w:pStyle w:val="ListParagraph"/>
              <w:numPr>
                <w:ilvl w:val="0"/>
                <w:numId w:val="7"/>
              </w:numPr>
            </w:pPr>
            <w:r>
              <w:t>Once updated, the user profile will show Active/Disabled.  If Disabled, all connected accounts will also be disabled, but assigned roles will NOT be removed</w:t>
            </w:r>
          </w:p>
        </w:tc>
      </w:tr>
      <w:tr w:rsidR="00924250" w:rsidTr="00430CB4" w14:paraId="78A2B637" w14:textId="77777777">
        <w:tc>
          <w:tcPr>
            <w:tcW w:w="1620" w:type="dxa"/>
            <w:shd w:val="clear" w:color="auto" w:fill="8DB3E2" w:themeFill="text2" w:themeFillTint="66"/>
          </w:tcPr>
          <w:p w:rsidR="00924250" w:rsidP="003F0110" w:rsidRDefault="00924250" w14:paraId="3DDAA823" w14:textId="77777777">
            <w:r>
              <w:rPr>
                <w:rFonts w:ascii="Calibri" w:hAnsi="Calibri" w:eastAsia="Times New Roman" w:cs="Times New Roman"/>
                <w:b/>
                <w:bCs/>
                <w:color w:val="000000"/>
                <w:lang w:eastAsia="en-IN"/>
              </w:rPr>
              <w:t>Frequency:</w:t>
            </w:r>
          </w:p>
        </w:tc>
        <w:tc>
          <w:tcPr>
            <w:tcW w:w="7740" w:type="dxa"/>
          </w:tcPr>
          <w:p w:rsidR="00924250" w:rsidP="003F0110" w:rsidRDefault="00591D05" w14:paraId="08712B9C" w14:textId="4AFA0A10">
            <w:r>
              <w:t>Incremental every 2 hours.  Full weekly</w:t>
            </w:r>
          </w:p>
        </w:tc>
      </w:tr>
    </w:tbl>
    <w:p w:rsidR="00591D05" w:rsidP="00591D05" w:rsidRDefault="00591D05" w14:paraId="6EED7CDE" w14:textId="6A9C302C">
      <w:pPr>
        <w:jc w:val="right"/>
      </w:pPr>
    </w:p>
    <w:p w:rsidR="00591D05" w:rsidP="00302055" w:rsidRDefault="00591D05" w14:paraId="04F0E666" w14:textId="04B1B3A7">
      <w:pPr>
        <w:pStyle w:val="Heading2"/>
      </w:pPr>
      <w:bookmarkStart w:name="_Toc15673700" w:id="43"/>
      <w:bookmarkStart w:name="_Toc17816815" w:id="44"/>
      <w:r>
        <w:t>User Enable/Disable: Non-Employee</w:t>
      </w:r>
      <w:bookmarkEnd w:id="43"/>
      <w:bookmarkEnd w:id="44"/>
    </w:p>
    <w:tbl>
      <w:tblPr>
        <w:tblStyle w:val="TableGrid"/>
        <w:tblW w:w="9360" w:type="dxa"/>
        <w:tblInd w:w="-5" w:type="dxa"/>
        <w:tblLook w:val="04A0" w:firstRow="1" w:lastRow="0" w:firstColumn="1" w:lastColumn="0" w:noHBand="0" w:noVBand="1"/>
      </w:tblPr>
      <w:tblGrid>
        <w:gridCol w:w="1683"/>
        <w:gridCol w:w="7677"/>
      </w:tblGrid>
      <w:tr w:rsidR="00591D05" w:rsidTr="00430CB4" w14:paraId="4F8C2F27" w14:textId="77777777">
        <w:tc>
          <w:tcPr>
            <w:tcW w:w="1620" w:type="dxa"/>
            <w:shd w:val="clear" w:color="auto" w:fill="8DB3E2" w:themeFill="text2" w:themeFillTint="66"/>
          </w:tcPr>
          <w:p w:rsidR="00591D05" w:rsidP="003F0110" w:rsidRDefault="00884EDF" w14:paraId="76A8AA29" w14:textId="4418E859">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13.7</w:t>
            </w:r>
            <w:r w:rsidRPr="0090591D" w:rsidR="00591D05">
              <w:rPr>
                <w:rFonts w:ascii="Calibri" w:hAnsi="Calibri" w:eastAsia="Times New Roman" w:cs="Times New Roman"/>
                <w:b/>
                <w:bCs/>
                <w:color w:val="000000"/>
                <w:lang w:eastAsia="en-IN"/>
              </w:rPr>
              <w:t>:</w:t>
            </w:r>
          </w:p>
        </w:tc>
        <w:tc>
          <w:tcPr>
            <w:tcW w:w="7740" w:type="dxa"/>
          </w:tcPr>
          <w:p w:rsidRPr="00591D05" w:rsidR="00591D05" w:rsidP="003F0110" w:rsidRDefault="006B6229" w14:paraId="3F94EE71" w14:textId="2FC8D609">
            <w:pPr>
              <w:rPr>
                <w:b/>
              </w:rPr>
            </w:pPr>
            <w:r>
              <w:rPr>
                <w:b/>
              </w:rPr>
              <w:t>Enabling or disabling of non-employee</w:t>
            </w:r>
          </w:p>
        </w:tc>
      </w:tr>
      <w:tr w:rsidR="00591D05" w:rsidTr="00430CB4" w14:paraId="465ECB79" w14:textId="77777777">
        <w:tc>
          <w:tcPr>
            <w:tcW w:w="1620" w:type="dxa"/>
            <w:shd w:val="clear" w:color="auto" w:fill="8DB3E2" w:themeFill="text2" w:themeFillTint="66"/>
          </w:tcPr>
          <w:p w:rsidR="00591D05" w:rsidP="003F0110" w:rsidRDefault="00591D05" w14:paraId="4FF9DDA8" w14:textId="77777777">
            <w:r>
              <w:rPr>
                <w:rFonts w:ascii="Calibri" w:hAnsi="Calibri" w:eastAsia="Times New Roman" w:cs="Times New Roman"/>
                <w:b/>
                <w:bCs/>
                <w:color w:val="000000"/>
                <w:lang w:eastAsia="en-IN"/>
              </w:rPr>
              <w:t>Actor(s):</w:t>
            </w:r>
          </w:p>
        </w:tc>
        <w:tc>
          <w:tcPr>
            <w:tcW w:w="7740" w:type="dxa"/>
          </w:tcPr>
          <w:p w:rsidR="00591D05" w:rsidP="000F7939" w:rsidRDefault="00591D05" w14:paraId="4DBABB38" w14:textId="77777777">
            <w:pPr>
              <w:pStyle w:val="ListParagraph"/>
              <w:numPr>
                <w:ilvl w:val="0"/>
                <w:numId w:val="20"/>
              </w:numPr>
              <w:ind w:left="372" w:firstLine="0"/>
            </w:pPr>
            <w:r>
              <w:t>IAM Self-Service Portal</w:t>
            </w:r>
          </w:p>
          <w:p w:rsidR="00591D05" w:rsidP="000F7939" w:rsidRDefault="00591D05" w14:paraId="3FB964DA" w14:textId="21C99DB0">
            <w:pPr>
              <w:pStyle w:val="ListParagraph"/>
              <w:numPr>
                <w:ilvl w:val="0"/>
                <w:numId w:val="20"/>
              </w:numPr>
              <w:ind w:left="732"/>
            </w:pPr>
            <w:r w:rsidRPr="00591D05">
              <w:t>Any MPC user</w:t>
            </w:r>
          </w:p>
        </w:tc>
      </w:tr>
      <w:tr w:rsidR="00591D05" w:rsidTr="00430CB4" w14:paraId="490CCC13" w14:textId="77777777">
        <w:tc>
          <w:tcPr>
            <w:tcW w:w="1620" w:type="dxa"/>
            <w:shd w:val="clear" w:color="auto" w:fill="8DB3E2" w:themeFill="text2" w:themeFillTint="66"/>
          </w:tcPr>
          <w:p w:rsidR="00591D05" w:rsidP="003F0110" w:rsidRDefault="00591D05" w14:paraId="3DB0B75A"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740" w:type="dxa"/>
          </w:tcPr>
          <w:p w:rsidR="00591D05" w:rsidP="000A203B" w:rsidRDefault="00591D05" w14:paraId="3F76BBBB" w14:textId="5224A05B">
            <w:pPr>
              <w:pStyle w:val="ListParagraph"/>
              <w:ind w:left="286" w:firstLine="0"/>
            </w:pPr>
            <w:r>
              <w:t>This use case covers the enabling/disabling of a non-employee record within the Identity Management system.</w:t>
            </w:r>
          </w:p>
        </w:tc>
      </w:tr>
      <w:tr w:rsidR="00591D05" w:rsidTr="00430CB4" w14:paraId="036EAE2C" w14:textId="77777777">
        <w:tc>
          <w:tcPr>
            <w:tcW w:w="1620" w:type="dxa"/>
            <w:shd w:val="clear" w:color="auto" w:fill="8DB3E2" w:themeFill="text2" w:themeFillTint="66"/>
          </w:tcPr>
          <w:p w:rsidR="00591D05" w:rsidP="003F0110" w:rsidRDefault="00591D05" w14:paraId="0AFDD843" w14:textId="77777777">
            <w:r>
              <w:rPr>
                <w:rFonts w:ascii="Calibri" w:hAnsi="Calibri" w:eastAsia="Times New Roman" w:cs="Times New Roman"/>
                <w:b/>
                <w:bCs/>
                <w:color w:val="000000"/>
                <w:lang w:eastAsia="en-IN"/>
              </w:rPr>
              <w:lastRenderedPageBreak/>
              <w:t>Narrative:</w:t>
            </w:r>
          </w:p>
        </w:tc>
        <w:tc>
          <w:tcPr>
            <w:tcW w:w="7740" w:type="dxa"/>
          </w:tcPr>
          <w:p w:rsidR="00591D05" w:rsidP="000F7939" w:rsidRDefault="00591D05" w14:paraId="4BA36FF0" w14:textId="5B373078">
            <w:pPr>
              <w:pStyle w:val="ListParagraph"/>
              <w:numPr>
                <w:ilvl w:val="0"/>
                <w:numId w:val="19"/>
              </w:numPr>
              <w:tabs>
                <w:tab w:val="left" w:pos="2730"/>
              </w:tabs>
              <w:spacing w:before="120" w:after="120"/>
            </w:pPr>
            <w:r>
              <w:t xml:space="preserve">The user logs into </w:t>
            </w:r>
            <w:r w:rsidR="00970D73">
              <w:t>IAM</w:t>
            </w:r>
            <w:r>
              <w:t xml:space="preserve"> through GUI console and browses to the Manage -&gt; Users tile</w:t>
            </w:r>
          </w:p>
          <w:p w:rsidR="00591D05" w:rsidP="000F7939" w:rsidRDefault="00591D05" w14:paraId="580A1E55" w14:textId="77777777">
            <w:pPr>
              <w:pStyle w:val="ListParagraph"/>
              <w:numPr>
                <w:ilvl w:val="0"/>
                <w:numId w:val="19"/>
              </w:numPr>
              <w:tabs>
                <w:tab w:val="left" w:pos="2730"/>
              </w:tabs>
              <w:spacing w:before="120" w:after="120"/>
            </w:pPr>
            <w:r>
              <w:t>User searches for and finds the user they’d like to enable/disable</w:t>
            </w:r>
          </w:p>
          <w:p w:rsidR="00591D05" w:rsidP="000F7939" w:rsidRDefault="00591D05" w14:paraId="173A7C0C" w14:textId="7BE06129">
            <w:pPr>
              <w:pStyle w:val="ListParagraph"/>
              <w:numPr>
                <w:ilvl w:val="0"/>
                <w:numId w:val="19"/>
              </w:numPr>
              <w:tabs>
                <w:tab w:val="left" w:pos="2730"/>
              </w:tabs>
              <w:spacing w:before="120" w:after="120"/>
            </w:pPr>
            <w:r>
              <w:t>On the search list or on the user page, the user will choose t</w:t>
            </w:r>
            <w:r w:rsidR="00970D73">
              <w:t>he “Enable” or “Disable” button</w:t>
            </w:r>
          </w:p>
          <w:p w:rsidR="00591D05" w:rsidP="000F7939" w:rsidRDefault="00591D05" w14:paraId="39B591AE" w14:textId="77777777">
            <w:pPr>
              <w:pStyle w:val="ListParagraph"/>
              <w:numPr>
                <w:ilvl w:val="0"/>
                <w:numId w:val="19"/>
              </w:numPr>
              <w:tabs>
                <w:tab w:val="left" w:pos="2730"/>
              </w:tabs>
              <w:spacing w:before="120" w:after="120"/>
            </w:pPr>
            <w:r>
              <w:t>User enters a justification and/or effective date and submits the request</w:t>
            </w:r>
          </w:p>
          <w:p w:rsidR="00591D05" w:rsidP="000F7939" w:rsidRDefault="00591D05" w14:paraId="475E3045" w14:textId="46C7F288">
            <w:pPr>
              <w:pStyle w:val="ListParagraph"/>
              <w:numPr>
                <w:ilvl w:val="0"/>
                <w:numId w:val="19"/>
              </w:numPr>
            </w:pPr>
            <w:r>
              <w:t>If not an organization admin (which is the supervisor or delegate) for the user’s current organization, an enable/disable user request is submitted for approval by the organization supervisor.  If the requester is a system admin or org admin, the request is auto-</w:t>
            </w:r>
            <w:r w:rsidR="00611478">
              <w:t xml:space="preserve"> </w:t>
            </w:r>
            <w:r w:rsidR="00CC13C5">
              <w:t>approved,</w:t>
            </w:r>
            <w:r>
              <w:t xml:space="preserve"> and the user is immediately enabled/disabled</w:t>
            </w:r>
          </w:p>
        </w:tc>
      </w:tr>
      <w:tr w:rsidR="00591D05" w:rsidTr="00430CB4" w14:paraId="1C071406" w14:textId="77777777">
        <w:tc>
          <w:tcPr>
            <w:tcW w:w="1620" w:type="dxa"/>
            <w:shd w:val="clear" w:color="auto" w:fill="8DB3E2" w:themeFill="text2" w:themeFillTint="66"/>
          </w:tcPr>
          <w:p w:rsidR="00591D05" w:rsidP="003F0110" w:rsidRDefault="00591D05" w14:paraId="481C7F10" w14:textId="77777777">
            <w:r>
              <w:rPr>
                <w:rFonts w:ascii="Calibri" w:hAnsi="Calibri" w:eastAsia="Times New Roman" w:cs="Times New Roman"/>
                <w:b/>
                <w:bCs/>
                <w:color w:val="000000"/>
                <w:lang w:eastAsia="en-IN"/>
              </w:rPr>
              <w:t>Frequency:</w:t>
            </w:r>
          </w:p>
        </w:tc>
        <w:tc>
          <w:tcPr>
            <w:tcW w:w="7740" w:type="dxa"/>
          </w:tcPr>
          <w:p w:rsidR="00591D05" w:rsidP="003F0110" w:rsidRDefault="00970D73" w14:paraId="084361AE" w14:textId="78977F20">
            <w:r>
              <w:t>As required</w:t>
            </w:r>
          </w:p>
        </w:tc>
      </w:tr>
    </w:tbl>
    <w:p w:rsidR="00591D05" w:rsidP="00591D05" w:rsidRDefault="00591D05" w14:paraId="3045C677" w14:textId="7D7AD6D6"/>
    <w:p w:rsidRPr="00591D05" w:rsidR="00970D73" w:rsidP="00302055" w:rsidRDefault="00970D73" w14:paraId="6C90BD23" w14:textId="24589278">
      <w:pPr>
        <w:pStyle w:val="Heading2"/>
      </w:pPr>
      <w:bookmarkStart w:name="_Toc15673702" w:id="45"/>
      <w:bookmarkStart w:name="_Toc17816816" w:id="46"/>
      <w:r>
        <w:t>User Termination: Employee</w:t>
      </w:r>
      <w:bookmarkEnd w:id="45"/>
      <w:r w:rsidR="00606415">
        <w:t>:</w:t>
      </w:r>
      <w:bookmarkEnd w:id="46"/>
    </w:p>
    <w:tbl>
      <w:tblPr>
        <w:tblStyle w:val="TableGrid"/>
        <w:tblW w:w="9360" w:type="dxa"/>
        <w:tblInd w:w="-5" w:type="dxa"/>
        <w:tblLook w:val="04A0" w:firstRow="1" w:lastRow="0" w:firstColumn="1" w:lastColumn="0" w:noHBand="0" w:noVBand="1"/>
      </w:tblPr>
      <w:tblGrid>
        <w:gridCol w:w="1683"/>
        <w:gridCol w:w="7677"/>
      </w:tblGrid>
      <w:tr w:rsidR="00970D73" w:rsidTr="00430CB4" w14:paraId="0D9678A4" w14:textId="77777777">
        <w:tc>
          <w:tcPr>
            <w:tcW w:w="1620" w:type="dxa"/>
            <w:shd w:val="clear" w:color="auto" w:fill="8DB3E2" w:themeFill="text2" w:themeFillTint="66"/>
          </w:tcPr>
          <w:p w:rsidR="00970D73" w:rsidP="003F0110" w:rsidRDefault="00DB3330" w14:paraId="4C233F81" w14:textId="196809BC">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13.8</w:t>
            </w:r>
            <w:r w:rsidRPr="0090591D" w:rsidR="00970D73">
              <w:rPr>
                <w:rFonts w:ascii="Calibri" w:hAnsi="Calibri" w:eastAsia="Times New Roman" w:cs="Times New Roman"/>
                <w:b/>
                <w:bCs/>
                <w:color w:val="000000"/>
                <w:lang w:eastAsia="en-IN"/>
              </w:rPr>
              <w:t>:</w:t>
            </w:r>
          </w:p>
        </w:tc>
        <w:tc>
          <w:tcPr>
            <w:tcW w:w="7740" w:type="dxa"/>
          </w:tcPr>
          <w:p w:rsidRPr="00970D73" w:rsidR="00970D73" w:rsidP="003F0110" w:rsidRDefault="00970D73" w14:paraId="7F4823E8" w14:textId="3F5696EA">
            <w:pPr>
              <w:rPr>
                <w:b/>
              </w:rPr>
            </w:pPr>
            <w:r w:rsidRPr="00970D73">
              <w:rPr>
                <w:b/>
              </w:rPr>
              <w:t>Terminat</w:t>
            </w:r>
            <w:r w:rsidR="006B6229">
              <w:rPr>
                <w:b/>
              </w:rPr>
              <w:t>ing the employee</w:t>
            </w:r>
          </w:p>
        </w:tc>
      </w:tr>
      <w:tr w:rsidR="00970D73" w:rsidTr="00430CB4" w14:paraId="32BD0735" w14:textId="77777777">
        <w:tc>
          <w:tcPr>
            <w:tcW w:w="1620" w:type="dxa"/>
            <w:shd w:val="clear" w:color="auto" w:fill="8DB3E2" w:themeFill="text2" w:themeFillTint="66"/>
          </w:tcPr>
          <w:p w:rsidR="00970D73" w:rsidP="003F0110" w:rsidRDefault="00970D73" w14:paraId="609EDAB5" w14:textId="77777777">
            <w:r>
              <w:rPr>
                <w:rFonts w:ascii="Calibri" w:hAnsi="Calibri" w:eastAsia="Times New Roman" w:cs="Times New Roman"/>
                <w:b/>
                <w:bCs/>
                <w:color w:val="000000"/>
                <w:lang w:eastAsia="en-IN"/>
              </w:rPr>
              <w:t>Actor(s):</w:t>
            </w:r>
          </w:p>
        </w:tc>
        <w:tc>
          <w:tcPr>
            <w:tcW w:w="7740" w:type="dxa"/>
          </w:tcPr>
          <w:p w:rsidR="00970D73" w:rsidP="000F7939" w:rsidRDefault="00970D73" w14:paraId="49393542" w14:textId="5B960632">
            <w:pPr>
              <w:pStyle w:val="ListParagraph"/>
              <w:numPr>
                <w:ilvl w:val="0"/>
                <w:numId w:val="15"/>
              </w:numPr>
              <w:spacing w:line="276" w:lineRule="auto"/>
              <w:ind w:left="342" w:firstLine="0"/>
            </w:pPr>
            <w:r>
              <w:t>DB Connector (Employee)</w:t>
            </w:r>
          </w:p>
        </w:tc>
      </w:tr>
      <w:tr w:rsidR="00970D73" w:rsidTr="00430CB4" w14:paraId="3E979464" w14:textId="77777777">
        <w:tc>
          <w:tcPr>
            <w:tcW w:w="1620" w:type="dxa"/>
            <w:shd w:val="clear" w:color="auto" w:fill="8DB3E2" w:themeFill="text2" w:themeFillTint="66"/>
          </w:tcPr>
          <w:p w:rsidR="00970D73" w:rsidP="003F0110" w:rsidRDefault="00970D73" w14:paraId="18CA5B1E"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740" w:type="dxa"/>
          </w:tcPr>
          <w:p w:rsidR="00970D73" w:rsidP="000A203B" w:rsidRDefault="00970D73" w14:paraId="26163FBA" w14:textId="5E987718">
            <w:pPr>
              <w:pStyle w:val="ListParagraph"/>
              <w:ind w:left="286" w:firstLine="0"/>
            </w:pPr>
            <w:r>
              <w:t>This use case covers the termination and disabling of an employee record within the Identity Management system.</w:t>
            </w:r>
          </w:p>
        </w:tc>
      </w:tr>
      <w:tr w:rsidR="00970D73" w:rsidTr="00430CB4" w14:paraId="76FACBF4" w14:textId="77777777">
        <w:tc>
          <w:tcPr>
            <w:tcW w:w="1620" w:type="dxa"/>
            <w:shd w:val="clear" w:color="auto" w:fill="8DB3E2" w:themeFill="text2" w:themeFillTint="66"/>
          </w:tcPr>
          <w:p w:rsidR="00970D73" w:rsidP="003F0110" w:rsidRDefault="00970D73" w14:paraId="5824A7A7" w14:textId="77777777">
            <w:r>
              <w:rPr>
                <w:rFonts w:ascii="Calibri" w:hAnsi="Calibri" w:eastAsia="Times New Roman" w:cs="Times New Roman"/>
                <w:b/>
                <w:bCs/>
                <w:color w:val="000000"/>
                <w:lang w:eastAsia="en-IN"/>
              </w:rPr>
              <w:t>Narrative:</w:t>
            </w:r>
          </w:p>
        </w:tc>
        <w:tc>
          <w:tcPr>
            <w:tcW w:w="7740" w:type="dxa"/>
          </w:tcPr>
          <w:p w:rsidRPr="007F06AA" w:rsidR="007F06AA" w:rsidP="000F7939" w:rsidRDefault="00970D73" w14:paraId="568BF125" w14:textId="77E86E3D">
            <w:pPr>
              <w:pStyle w:val="ListParagraph"/>
              <w:numPr>
                <w:ilvl w:val="0"/>
                <w:numId w:val="21"/>
              </w:numPr>
              <w:tabs>
                <w:tab w:val="left" w:pos="2730"/>
              </w:tabs>
              <w:spacing w:before="120" w:after="120"/>
              <w:ind w:left="734"/>
            </w:pPr>
            <w:r>
              <w:t xml:space="preserve">IAM ‘Disable Deleted SAP Users’ job will query the records, </w:t>
            </w:r>
            <w:r w:rsidR="007F06AA">
              <w:t xml:space="preserve">the OIM employee user records with the </w:t>
            </w:r>
            <w:r w:rsidRPr="007D3430" w:rsidR="007F06AA">
              <w:rPr>
                <w:rFonts w:cstheme="minorHAnsi"/>
                <w:b/>
              </w:rPr>
              <w:t>VW_DBAT_SAP_TRUSTED_RECON</w:t>
            </w:r>
            <w:r w:rsidR="007F06AA">
              <w:rPr>
                <w:rFonts w:cstheme="minorHAnsi"/>
                <w:b/>
              </w:rPr>
              <w:t xml:space="preserve"> </w:t>
            </w:r>
            <w:r w:rsidR="00A462C3">
              <w:rPr>
                <w:rFonts w:cstheme="minorHAnsi"/>
              </w:rPr>
              <w:t xml:space="preserve">view </w:t>
            </w:r>
          </w:p>
          <w:p w:rsidRPr="000A203B" w:rsidR="00970D73" w:rsidP="007F06AA" w:rsidRDefault="00970D73" w14:paraId="2C998EB9" w14:textId="0B6BDC89">
            <w:pPr>
              <w:pStyle w:val="CommentText"/>
              <w:numPr>
                <w:ilvl w:val="0"/>
                <w:numId w:val="21"/>
              </w:numPr>
              <w:ind w:left="822" w:hanging="450"/>
              <w:rPr>
                <w:sz w:val="22"/>
                <w:szCs w:val="22"/>
              </w:rPr>
            </w:pPr>
            <w:r w:rsidRPr="000A203B">
              <w:rPr>
                <w:sz w:val="22"/>
                <w:szCs w:val="22"/>
              </w:rPr>
              <w:t>If any employee records are NOT matched to records</w:t>
            </w:r>
            <w:r w:rsidRPr="000A203B" w:rsidR="007F06AA">
              <w:rPr>
                <w:sz w:val="22"/>
                <w:szCs w:val="22"/>
              </w:rPr>
              <w:t xml:space="preserve"> in the </w:t>
            </w:r>
            <w:r w:rsidRPr="000A203B" w:rsidR="007F06AA">
              <w:rPr>
                <w:rFonts w:cstheme="minorHAnsi"/>
                <w:b/>
                <w:sz w:val="22"/>
                <w:szCs w:val="22"/>
              </w:rPr>
              <w:t xml:space="preserve">VW_DBAT_SAP_TRUSTED_RECON </w:t>
            </w:r>
            <w:r w:rsidR="00A462C3">
              <w:rPr>
                <w:rFonts w:cstheme="minorHAnsi"/>
                <w:sz w:val="22"/>
                <w:szCs w:val="22"/>
              </w:rPr>
              <w:t>view</w:t>
            </w:r>
            <w:r w:rsidRPr="000A203B" w:rsidR="00A462C3">
              <w:rPr>
                <w:rFonts w:cstheme="minorHAnsi"/>
                <w:b/>
                <w:sz w:val="22"/>
                <w:szCs w:val="22"/>
              </w:rPr>
              <w:t xml:space="preserve"> </w:t>
            </w:r>
            <w:r w:rsidRPr="000A203B">
              <w:rPr>
                <w:sz w:val="22"/>
                <w:szCs w:val="22"/>
              </w:rPr>
              <w:t>, the users are: Disabled, moved to the “</w:t>
            </w:r>
            <w:proofErr w:type="spellStart"/>
            <w:r w:rsidRPr="000A203B">
              <w:rPr>
                <w:sz w:val="22"/>
                <w:szCs w:val="22"/>
              </w:rPr>
              <w:t>Terminated_Users</w:t>
            </w:r>
            <w:proofErr w:type="spellEnd"/>
            <w:r w:rsidRPr="000A203B">
              <w:rPr>
                <w:sz w:val="22"/>
                <w:szCs w:val="22"/>
              </w:rPr>
              <w:t xml:space="preserve">” organization, and moved to the “Other” user type (so they </w:t>
            </w:r>
            <w:r w:rsidRPr="000A203B" w:rsidR="007F06AA">
              <w:rPr>
                <w:sz w:val="22"/>
                <w:szCs w:val="22"/>
              </w:rPr>
              <w:t>might</w:t>
            </w:r>
            <w:r w:rsidRPr="000A203B">
              <w:rPr>
                <w:sz w:val="22"/>
                <w:szCs w:val="22"/>
              </w:rPr>
              <w:t xml:space="preserve"> be re-hired as a contractor later)</w:t>
            </w:r>
          </w:p>
          <w:p w:rsidR="00970D73" w:rsidP="007F06AA" w:rsidRDefault="00970D73" w14:paraId="11409E04" w14:textId="1A052A53">
            <w:pPr>
              <w:pStyle w:val="ListParagraph"/>
              <w:numPr>
                <w:ilvl w:val="0"/>
                <w:numId w:val="21"/>
              </w:numPr>
              <w:spacing w:line="276" w:lineRule="auto"/>
              <w:ind w:left="822" w:hanging="450"/>
            </w:pPr>
            <w:r>
              <w:t>Once terminated, the user profile will show Disabled.  All connected accounts will also be disabled, but assigned roles will NOT be removed</w:t>
            </w:r>
          </w:p>
        </w:tc>
      </w:tr>
      <w:tr w:rsidR="00970D73" w:rsidTr="00430CB4" w14:paraId="74974DF8" w14:textId="77777777">
        <w:tc>
          <w:tcPr>
            <w:tcW w:w="1620" w:type="dxa"/>
            <w:shd w:val="clear" w:color="auto" w:fill="8DB3E2" w:themeFill="text2" w:themeFillTint="66"/>
          </w:tcPr>
          <w:p w:rsidR="00970D73" w:rsidP="003F0110" w:rsidRDefault="00970D73" w14:paraId="0E6F3AF1" w14:textId="77777777">
            <w:r>
              <w:rPr>
                <w:rFonts w:ascii="Calibri" w:hAnsi="Calibri" w:eastAsia="Times New Roman" w:cs="Times New Roman"/>
                <w:b/>
                <w:bCs/>
                <w:color w:val="000000"/>
                <w:lang w:eastAsia="en-IN"/>
              </w:rPr>
              <w:t>Frequency:</w:t>
            </w:r>
          </w:p>
        </w:tc>
        <w:tc>
          <w:tcPr>
            <w:tcW w:w="7740" w:type="dxa"/>
          </w:tcPr>
          <w:p w:rsidR="00970D73" w:rsidP="003F0110" w:rsidRDefault="00970D73" w14:paraId="5C34E739" w14:textId="5CAE38B7">
            <w:r>
              <w:t>Every 2 hours</w:t>
            </w:r>
          </w:p>
        </w:tc>
      </w:tr>
    </w:tbl>
    <w:p w:rsidR="00591D05" w:rsidP="00591D05" w:rsidRDefault="00591D05" w14:paraId="0A56E3D5" w14:textId="2B48A237"/>
    <w:p w:rsidR="001E18DA" w:rsidP="00302055" w:rsidRDefault="001E18DA" w14:paraId="1C83E8E8" w14:textId="27152EA5">
      <w:pPr>
        <w:pStyle w:val="Heading2"/>
      </w:pPr>
      <w:bookmarkStart w:name="_Toc15673704" w:id="47"/>
      <w:bookmarkStart w:name="_Toc17816817" w:id="48"/>
      <w:r w:rsidRPr="00C231F4">
        <w:t>Password</w:t>
      </w:r>
      <w:r w:rsidRPr="00F25187">
        <w:t xml:space="preserve"> Reset:</w:t>
      </w:r>
      <w:bookmarkEnd w:id="47"/>
      <w:bookmarkEnd w:id="48"/>
    </w:p>
    <w:tbl>
      <w:tblPr>
        <w:tblStyle w:val="TableGrid"/>
        <w:tblW w:w="9360" w:type="dxa"/>
        <w:tblInd w:w="-5" w:type="dxa"/>
        <w:tblLook w:val="04A0" w:firstRow="1" w:lastRow="0" w:firstColumn="1" w:lastColumn="0" w:noHBand="0" w:noVBand="1"/>
      </w:tblPr>
      <w:tblGrid>
        <w:gridCol w:w="1683"/>
        <w:gridCol w:w="7677"/>
      </w:tblGrid>
      <w:tr w:rsidR="001E18DA" w:rsidTr="00430CB4" w14:paraId="392C3C02" w14:textId="77777777">
        <w:tc>
          <w:tcPr>
            <w:tcW w:w="1620" w:type="dxa"/>
            <w:shd w:val="clear" w:color="auto" w:fill="8DB3E2" w:themeFill="text2" w:themeFillTint="66"/>
          </w:tcPr>
          <w:p w:rsidR="001E18DA" w:rsidP="003F0110" w:rsidRDefault="00EF2374" w14:paraId="67F5F169" w14:textId="05E871CC">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13.9</w:t>
            </w:r>
            <w:r w:rsidRPr="0090591D" w:rsidR="001E18DA">
              <w:rPr>
                <w:rFonts w:ascii="Calibri" w:hAnsi="Calibri" w:eastAsia="Times New Roman" w:cs="Times New Roman"/>
                <w:b/>
                <w:bCs/>
                <w:color w:val="000000"/>
                <w:lang w:eastAsia="en-IN"/>
              </w:rPr>
              <w:t>:</w:t>
            </w:r>
          </w:p>
        </w:tc>
        <w:tc>
          <w:tcPr>
            <w:tcW w:w="7740" w:type="dxa"/>
          </w:tcPr>
          <w:p w:rsidRPr="006E4025" w:rsidR="001E18DA" w:rsidP="003F0110" w:rsidRDefault="006B6229" w14:paraId="613B40A7" w14:textId="43F81E2E">
            <w:pPr>
              <w:rPr>
                <w:b/>
              </w:rPr>
            </w:pPr>
            <w:r>
              <w:rPr>
                <w:b/>
              </w:rPr>
              <w:t>Resetting of password</w:t>
            </w:r>
          </w:p>
        </w:tc>
      </w:tr>
      <w:tr w:rsidR="001E18DA" w:rsidTr="00430CB4" w14:paraId="0AFC688F" w14:textId="77777777">
        <w:tc>
          <w:tcPr>
            <w:tcW w:w="1620" w:type="dxa"/>
            <w:shd w:val="clear" w:color="auto" w:fill="8DB3E2" w:themeFill="text2" w:themeFillTint="66"/>
          </w:tcPr>
          <w:p w:rsidR="001E18DA" w:rsidP="003F0110" w:rsidRDefault="001E18DA" w14:paraId="7106DD6F" w14:textId="77777777">
            <w:r>
              <w:rPr>
                <w:rFonts w:ascii="Calibri" w:hAnsi="Calibri" w:eastAsia="Times New Roman" w:cs="Times New Roman"/>
                <w:b/>
                <w:bCs/>
                <w:color w:val="000000"/>
                <w:lang w:eastAsia="en-IN"/>
              </w:rPr>
              <w:t>Actor(s):</w:t>
            </w:r>
          </w:p>
        </w:tc>
        <w:tc>
          <w:tcPr>
            <w:tcW w:w="7740" w:type="dxa"/>
          </w:tcPr>
          <w:p w:rsidR="001E18DA" w:rsidP="000F7939" w:rsidRDefault="001E18DA" w14:paraId="2F69DAD2" w14:textId="76CC4732">
            <w:pPr>
              <w:pStyle w:val="ListParagraph"/>
              <w:numPr>
                <w:ilvl w:val="0"/>
                <w:numId w:val="15"/>
              </w:numPr>
              <w:spacing w:line="276" w:lineRule="auto"/>
              <w:ind w:left="342" w:firstLine="0"/>
            </w:pPr>
            <w:r>
              <w:t>User</w:t>
            </w:r>
          </w:p>
        </w:tc>
      </w:tr>
      <w:tr w:rsidR="001E18DA" w:rsidTr="00430CB4" w14:paraId="09D54DA1" w14:textId="77777777">
        <w:tc>
          <w:tcPr>
            <w:tcW w:w="1620" w:type="dxa"/>
            <w:shd w:val="clear" w:color="auto" w:fill="8DB3E2" w:themeFill="text2" w:themeFillTint="66"/>
          </w:tcPr>
          <w:p w:rsidR="001E18DA" w:rsidP="003F0110" w:rsidRDefault="001E18DA" w14:paraId="1043E741"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740" w:type="dxa"/>
          </w:tcPr>
          <w:p w:rsidR="001E18DA" w:rsidP="000A203B" w:rsidRDefault="001E18DA" w14:paraId="180B7006" w14:textId="36BF6BE9">
            <w:pPr>
              <w:pStyle w:val="ListParagraph"/>
              <w:ind w:left="286" w:firstLine="0"/>
            </w:pPr>
            <w:r w:rsidRPr="001E18DA">
              <w:t>This use case covers the password reset and synchronization for a user within the Identity Management system.</w:t>
            </w:r>
          </w:p>
        </w:tc>
      </w:tr>
      <w:tr w:rsidR="001E18DA" w:rsidTr="00430CB4" w14:paraId="6D2786A0" w14:textId="77777777">
        <w:tc>
          <w:tcPr>
            <w:tcW w:w="1620" w:type="dxa"/>
            <w:shd w:val="clear" w:color="auto" w:fill="8DB3E2" w:themeFill="text2" w:themeFillTint="66"/>
          </w:tcPr>
          <w:p w:rsidR="001E18DA" w:rsidP="003F0110" w:rsidRDefault="001E18DA" w14:paraId="570FDCD9" w14:textId="77777777">
            <w:r>
              <w:rPr>
                <w:rFonts w:ascii="Calibri" w:hAnsi="Calibri" w:eastAsia="Times New Roman" w:cs="Times New Roman"/>
                <w:b/>
                <w:bCs/>
                <w:color w:val="000000"/>
                <w:lang w:eastAsia="en-IN"/>
              </w:rPr>
              <w:t>Narrative:</w:t>
            </w:r>
          </w:p>
        </w:tc>
        <w:tc>
          <w:tcPr>
            <w:tcW w:w="7740" w:type="dxa"/>
          </w:tcPr>
          <w:p w:rsidRPr="006B6322" w:rsidR="001E18DA" w:rsidP="000F7939" w:rsidRDefault="001E18DA" w14:paraId="30EE2E4C" w14:textId="732DC8B8">
            <w:pPr>
              <w:pStyle w:val="ListParagraph"/>
              <w:numPr>
                <w:ilvl w:val="0"/>
                <w:numId w:val="10"/>
              </w:numPr>
              <w:tabs>
                <w:tab w:val="left" w:pos="2730"/>
              </w:tabs>
              <w:spacing w:before="120" w:after="120"/>
            </w:pPr>
            <w:r w:rsidRPr="006B6322">
              <w:t xml:space="preserve">When user (Employee, Non-Employee) created in </w:t>
            </w:r>
            <w:r>
              <w:t xml:space="preserve">IAM system </w:t>
            </w:r>
            <w:r w:rsidRPr="006B6322">
              <w:t xml:space="preserve">Initial default password </w:t>
            </w:r>
            <w:r>
              <w:t>is</w:t>
            </w:r>
            <w:r w:rsidRPr="006B6322">
              <w:t xml:space="preserve"> communicate</w:t>
            </w:r>
            <w:r>
              <w:t>d</w:t>
            </w:r>
            <w:r w:rsidRPr="006B6322">
              <w:t xml:space="preserve"> with user manager through </w:t>
            </w:r>
            <w:r>
              <w:t>e</w:t>
            </w:r>
            <w:r w:rsidRPr="006B6322">
              <w:t>mail notification</w:t>
            </w:r>
          </w:p>
          <w:p w:rsidRPr="006B6322" w:rsidR="001E18DA" w:rsidP="000F7939" w:rsidRDefault="001E18DA" w14:paraId="1CFBA21B" w14:textId="55EEC169">
            <w:pPr>
              <w:pStyle w:val="ListParagraph"/>
              <w:numPr>
                <w:ilvl w:val="0"/>
                <w:numId w:val="10"/>
              </w:numPr>
              <w:tabs>
                <w:tab w:val="left" w:pos="2730"/>
              </w:tabs>
              <w:spacing w:before="120" w:after="120"/>
            </w:pPr>
            <w:r>
              <w:t>The p</w:t>
            </w:r>
            <w:r w:rsidRPr="006B6322">
              <w:t xml:space="preserve">assword </w:t>
            </w:r>
            <w:r>
              <w:t>is</w:t>
            </w:r>
            <w:r w:rsidRPr="006B6322">
              <w:t xml:space="preserve"> synchronized with connected application like AD,</w:t>
            </w:r>
            <w:r>
              <w:t xml:space="preserve"> </w:t>
            </w:r>
            <w:r w:rsidRPr="006B6322">
              <w:t>SAP</w:t>
            </w:r>
            <w:r>
              <w:t>,</w:t>
            </w:r>
            <w:r w:rsidRPr="006B6322">
              <w:t xml:space="preserve"> etc.</w:t>
            </w:r>
            <w:r>
              <w:t xml:space="preserve"> (initially and synchronized as the password is changed later)</w:t>
            </w:r>
          </w:p>
          <w:p w:rsidRPr="006B6322" w:rsidR="001E18DA" w:rsidP="000F7939" w:rsidRDefault="001E18DA" w14:paraId="7C8695C2" w14:textId="4A95ADAB">
            <w:pPr>
              <w:pStyle w:val="ListParagraph"/>
              <w:numPr>
                <w:ilvl w:val="0"/>
                <w:numId w:val="10"/>
              </w:numPr>
              <w:tabs>
                <w:tab w:val="left" w:pos="2730"/>
              </w:tabs>
              <w:spacing w:before="120" w:after="120"/>
            </w:pPr>
            <w:r>
              <w:lastRenderedPageBreak/>
              <w:t>User can change their password with the pa</w:t>
            </w:r>
            <w:r w:rsidRPr="006B6322">
              <w:t xml:space="preserve">ssword reset link available on </w:t>
            </w:r>
            <w:r>
              <w:t>IAM</w:t>
            </w:r>
            <w:r w:rsidRPr="006B6322">
              <w:t xml:space="preserve"> identity login page</w:t>
            </w:r>
            <w:r>
              <w:t xml:space="preserve"> or the reset password button</w:t>
            </w:r>
          </w:p>
          <w:p w:rsidRPr="006B6322" w:rsidR="001E18DA" w:rsidP="000F7939" w:rsidRDefault="001E18DA" w14:paraId="6696EA11" w14:textId="220807F6">
            <w:pPr>
              <w:pStyle w:val="ListParagraph"/>
              <w:numPr>
                <w:ilvl w:val="0"/>
                <w:numId w:val="10"/>
              </w:numPr>
              <w:tabs>
                <w:tab w:val="left" w:pos="2730"/>
              </w:tabs>
              <w:spacing w:before="120" w:after="120"/>
            </w:pPr>
            <w:r w:rsidRPr="006B6322">
              <w:t xml:space="preserve">On a successful </w:t>
            </w:r>
            <w:r>
              <w:t>p</w:t>
            </w:r>
            <w:r w:rsidRPr="006B6322">
              <w:t xml:space="preserve">assword reset, process will change password in </w:t>
            </w:r>
            <w:r>
              <w:t>IAM and synchronize to the connected accounts</w:t>
            </w:r>
          </w:p>
          <w:p w:rsidR="001E18DA" w:rsidP="000F7939" w:rsidRDefault="001E18DA" w14:paraId="169855FD" w14:textId="6F1199E0">
            <w:pPr>
              <w:pStyle w:val="ListParagraph"/>
              <w:numPr>
                <w:ilvl w:val="0"/>
                <w:numId w:val="10"/>
              </w:numPr>
              <w:spacing w:line="276" w:lineRule="auto"/>
            </w:pPr>
            <w:r w:rsidRPr="006B6322">
              <w:t xml:space="preserve">On an unsuccessful </w:t>
            </w:r>
            <w:r>
              <w:t>p</w:t>
            </w:r>
            <w:r w:rsidRPr="006B6322">
              <w:t>assword reset, it will have triggered error with info</w:t>
            </w:r>
          </w:p>
        </w:tc>
      </w:tr>
      <w:tr w:rsidR="001E18DA" w:rsidTr="00430CB4" w14:paraId="0D1381D7" w14:textId="77777777">
        <w:tc>
          <w:tcPr>
            <w:tcW w:w="1620" w:type="dxa"/>
            <w:shd w:val="clear" w:color="auto" w:fill="8DB3E2" w:themeFill="text2" w:themeFillTint="66"/>
          </w:tcPr>
          <w:p w:rsidR="001E18DA" w:rsidP="003F0110" w:rsidRDefault="001E18DA" w14:paraId="20649F6A" w14:textId="77777777">
            <w:r>
              <w:rPr>
                <w:rFonts w:ascii="Calibri" w:hAnsi="Calibri" w:eastAsia="Times New Roman" w:cs="Times New Roman"/>
                <w:b/>
                <w:bCs/>
                <w:color w:val="000000"/>
                <w:lang w:eastAsia="en-IN"/>
              </w:rPr>
              <w:lastRenderedPageBreak/>
              <w:t>Frequency:</w:t>
            </w:r>
          </w:p>
        </w:tc>
        <w:tc>
          <w:tcPr>
            <w:tcW w:w="7740" w:type="dxa"/>
          </w:tcPr>
          <w:p w:rsidR="001E18DA" w:rsidP="003F0110" w:rsidRDefault="00466B81" w14:paraId="4F445F94" w14:textId="264AB3CA">
            <w:r>
              <w:t>As required</w:t>
            </w:r>
          </w:p>
        </w:tc>
      </w:tr>
    </w:tbl>
    <w:p w:rsidR="001E18DA" w:rsidP="001E18DA" w:rsidRDefault="001E18DA" w14:paraId="70E9B7DB" w14:textId="050E6A38"/>
    <w:p w:rsidR="00DB27F8" w:rsidP="00DB27F8" w:rsidRDefault="00DB27F8" w14:paraId="150D9FE4" w14:textId="468A4F4C">
      <w:pPr>
        <w:pStyle w:val="Heading2"/>
        <w:rPr>
          <w:rFonts w:eastAsia="Times New Roman"/>
        </w:rPr>
      </w:pPr>
      <w:bookmarkStart w:name="_Toc17816818" w:id="49"/>
      <w:r>
        <w:rPr>
          <w:rFonts w:eastAsia="Times New Roman"/>
        </w:rPr>
        <w:t xml:space="preserve">Certification of </w:t>
      </w:r>
      <w:r w:rsidR="006F3E72">
        <w:rPr>
          <w:rFonts w:eastAsia="Times New Roman"/>
        </w:rPr>
        <w:t>N</w:t>
      </w:r>
      <w:r>
        <w:rPr>
          <w:rFonts w:eastAsia="Times New Roman"/>
        </w:rPr>
        <w:t xml:space="preserve">on-Employee </w:t>
      </w:r>
      <w:r w:rsidR="00265EFB">
        <w:rPr>
          <w:rFonts w:eastAsia="Times New Roman"/>
        </w:rPr>
        <w:t>I</w:t>
      </w:r>
      <w:r w:rsidR="00480CCD">
        <w:rPr>
          <w:rFonts w:eastAsia="Times New Roman"/>
        </w:rPr>
        <w:t>dentity</w:t>
      </w:r>
      <w:r>
        <w:rPr>
          <w:rFonts w:eastAsia="Times New Roman"/>
        </w:rPr>
        <w:t>:</w:t>
      </w:r>
      <w:bookmarkEnd w:id="49"/>
    </w:p>
    <w:tbl>
      <w:tblPr>
        <w:tblStyle w:val="TableGrid"/>
        <w:tblW w:w="9360" w:type="dxa"/>
        <w:tblInd w:w="-5" w:type="dxa"/>
        <w:tblLook w:val="04A0" w:firstRow="1" w:lastRow="0" w:firstColumn="1" w:lastColumn="0" w:noHBand="0" w:noVBand="1"/>
      </w:tblPr>
      <w:tblGrid>
        <w:gridCol w:w="1683"/>
        <w:gridCol w:w="7677"/>
      </w:tblGrid>
      <w:tr w:rsidR="00DB27F8" w:rsidTr="00DB27F8" w14:paraId="20460A20" w14:textId="77777777">
        <w:tc>
          <w:tcPr>
            <w:tcW w:w="1620" w:type="dxa"/>
            <w:shd w:val="clear" w:color="auto" w:fill="8DB3E2" w:themeFill="text2" w:themeFillTint="66"/>
          </w:tcPr>
          <w:p w:rsidR="00DB27F8" w:rsidP="00DB27F8" w:rsidRDefault="00DB27F8" w14:paraId="0F9BA0BF" w14:textId="77777777">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13.9</w:t>
            </w:r>
            <w:r w:rsidRPr="0090591D">
              <w:rPr>
                <w:rFonts w:ascii="Calibri" w:hAnsi="Calibri" w:eastAsia="Times New Roman" w:cs="Times New Roman"/>
                <w:b/>
                <w:bCs/>
                <w:color w:val="000000"/>
                <w:lang w:eastAsia="en-IN"/>
              </w:rPr>
              <w:t>:</w:t>
            </w:r>
          </w:p>
        </w:tc>
        <w:tc>
          <w:tcPr>
            <w:tcW w:w="7740" w:type="dxa"/>
          </w:tcPr>
          <w:p w:rsidRPr="00212D55" w:rsidR="00DB27F8" w:rsidP="00DB27F8" w:rsidRDefault="00212D55" w14:paraId="6072697F" w14:textId="19CF1EF0">
            <w:pPr>
              <w:rPr>
                <w:b/>
              </w:rPr>
            </w:pPr>
            <w:r w:rsidRPr="00212D55">
              <w:rPr>
                <w:rFonts w:eastAsia="Times New Roman"/>
                <w:b/>
              </w:rPr>
              <w:t>Certification of non-</w:t>
            </w:r>
            <w:r w:rsidR="006B59EF">
              <w:rPr>
                <w:rFonts w:eastAsia="Times New Roman"/>
                <w:b/>
              </w:rPr>
              <w:t>e</w:t>
            </w:r>
            <w:r w:rsidRPr="00212D55">
              <w:rPr>
                <w:rFonts w:eastAsia="Times New Roman"/>
                <w:b/>
              </w:rPr>
              <w:t xml:space="preserve">mployee </w:t>
            </w:r>
            <w:r w:rsidR="006B59EF">
              <w:rPr>
                <w:rFonts w:eastAsia="Times New Roman"/>
                <w:b/>
              </w:rPr>
              <w:t>identity</w:t>
            </w:r>
          </w:p>
        </w:tc>
      </w:tr>
      <w:tr w:rsidR="00DB27F8" w:rsidTr="00DB27F8" w14:paraId="2F91D700" w14:textId="77777777">
        <w:tc>
          <w:tcPr>
            <w:tcW w:w="1620" w:type="dxa"/>
            <w:shd w:val="clear" w:color="auto" w:fill="8DB3E2" w:themeFill="text2" w:themeFillTint="66"/>
          </w:tcPr>
          <w:p w:rsidR="00DB27F8" w:rsidP="00DB27F8" w:rsidRDefault="00DB27F8" w14:paraId="39FF3110" w14:textId="77777777">
            <w:r>
              <w:rPr>
                <w:rFonts w:ascii="Calibri" w:hAnsi="Calibri" w:eastAsia="Times New Roman" w:cs="Times New Roman"/>
                <w:b/>
                <w:bCs/>
                <w:color w:val="000000"/>
                <w:lang w:eastAsia="en-IN"/>
              </w:rPr>
              <w:t>Actor(s):</w:t>
            </w:r>
          </w:p>
        </w:tc>
        <w:tc>
          <w:tcPr>
            <w:tcW w:w="7740" w:type="dxa"/>
          </w:tcPr>
          <w:p w:rsidR="00212D55" w:rsidP="00E77BCD" w:rsidRDefault="00212D55" w14:paraId="0E09F893" w14:textId="434AA1A3">
            <w:pPr>
              <w:pStyle w:val="ListParagraph"/>
              <w:numPr>
                <w:ilvl w:val="0"/>
                <w:numId w:val="15"/>
              </w:numPr>
              <w:spacing w:line="276" w:lineRule="auto"/>
              <w:ind w:left="342" w:firstLine="0"/>
            </w:pPr>
            <w:r>
              <w:t>Supervisors</w:t>
            </w:r>
          </w:p>
        </w:tc>
      </w:tr>
      <w:tr w:rsidR="00DB27F8" w:rsidTr="00DB27F8" w14:paraId="419E5D26" w14:textId="77777777">
        <w:tc>
          <w:tcPr>
            <w:tcW w:w="1620" w:type="dxa"/>
            <w:shd w:val="clear" w:color="auto" w:fill="8DB3E2" w:themeFill="text2" w:themeFillTint="66"/>
          </w:tcPr>
          <w:p w:rsidR="00DB27F8" w:rsidP="00DB27F8" w:rsidRDefault="00DB27F8" w14:paraId="08F1EC4D"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740" w:type="dxa"/>
          </w:tcPr>
          <w:p w:rsidR="00DB27F8" w:rsidP="000A203B" w:rsidRDefault="00212D55" w14:paraId="4402FC85" w14:textId="51B2DC80">
            <w:pPr>
              <w:ind w:left="286" w:firstLine="0"/>
            </w:pPr>
            <w:r>
              <w:t>This use case covers the how a non-employee is confirmed with his availability in the organization</w:t>
            </w:r>
          </w:p>
        </w:tc>
      </w:tr>
      <w:tr w:rsidR="00DB27F8" w:rsidTr="00DB27F8" w14:paraId="08504F44" w14:textId="77777777">
        <w:tc>
          <w:tcPr>
            <w:tcW w:w="1620" w:type="dxa"/>
            <w:shd w:val="clear" w:color="auto" w:fill="8DB3E2" w:themeFill="text2" w:themeFillTint="66"/>
          </w:tcPr>
          <w:p w:rsidR="00DB27F8" w:rsidP="00DB27F8" w:rsidRDefault="00DB27F8" w14:paraId="736844AE" w14:textId="77777777">
            <w:r>
              <w:rPr>
                <w:rFonts w:ascii="Calibri" w:hAnsi="Calibri" w:eastAsia="Times New Roman" w:cs="Times New Roman"/>
                <w:b/>
                <w:bCs/>
                <w:color w:val="000000"/>
                <w:lang w:eastAsia="en-IN"/>
              </w:rPr>
              <w:t>Narrative:</w:t>
            </w:r>
          </w:p>
        </w:tc>
        <w:tc>
          <w:tcPr>
            <w:tcW w:w="7740" w:type="dxa"/>
          </w:tcPr>
          <w:p w:rsidR="00DB27F8" w:rsidP="009C0D10" w:rsidRDefault="0062293E" w14:paraId="477CBBEE" w14:textId="59DD0516">
            <w:pPr>
              <w:pStyle w:val="ListParagraph"/>
              <w:numPr>
                <w:ilvl w:val="0"/>
                <w:numId w:val="43"/>
              </w:numPr>
              <w:spacing w:line="276" w:lineRule="auto"/>
              <w:ind w:left="732"/>
            </w:pPr>
            <w:r>
              <w:t>Every quarter an email is sent to the supervisors for the certification of the</w:t>
            </w:r>
            <w:r w:rsidR="00E77BCD">
              <w:t>ir</w:t>
            </w:r>
            <w:r>
              <w:t xml:space="preserve"> non-employees</w:t>
            </w:r>
          </w:p>
          <w:p w:rsidR="0062293E" w:rsidP="009C0D10" w:rsidRDefault="0062293E" w14:paraId="164C7D66" w14:textId="2127C99A">
            <w:pPr>
              <w:pStyle w:val="ListParagraph"/>
              <w:numPr>
                <w:ilvl w:val="0"/>
                <w:numId w:val="43"/>
              </w:numPr>
              <w:spacing w:line="276" w:lineRule="auto"/>
              <w:ind w:left="732"/>
            </w:pPr>
            <w:r>
              <w:t xml:space="preserve">Once the supervisors get the email they need to confirm it if the non-employee is still </w:t>
            </w:r>
            <w:r w:rsidR="00184C93">
              <w:t xml:space="preserve">actively </w:t>
            </w:r>
            <w:r>
              <w:t>working in the organization</w:t>
            </w:r>
          </w:p>
          <w:p w:rsidR="0062293E" w:rsidP="009C0D10" w:rsidRDefault="0062293E" w14:paraId="169282D1" w14:textId="26986DC7">
            <w:pPr>
              <w:pStyle w:val="ListParagraph"/>
              <w:numPr>
                <w:ilvl w:val="0"/>
                <w:numId w:val="43"/>
              </w:numPr>
              <w:spacing w:line="276" w:lineRule="auto"/>
              <w:ind w:left="732"/>
            </w:pPr>
            <w:r>
              <w:t xml:space="preserve">If the non-employee is </w:t>
            </w:r>
            <w:r w:rsidR="004F634C">
              <w:t xml:space="preserve"> </w:t>
            </w:r>
            <w:r w:rsidR="00B179ED">
              <w:t>working,</w:t>
            </w:r>
            <w:r>
              <w:t xml:space="preserve"> then </w:t>
            </w:r>
            <w:r w:rsidR="001B3DBB">
              <w:t>the supervisor can mark the user as reviewed and complete</w:t>
            </w:r>
          </w:p>
          <w:p w:rsidR="0062293E" w:rsidP="009C0D10" w:rsidRDefault="0062293E" w14:paraId="32CCF9BC" w14:textId="4F46190B">
            <w:pPr>
              <w:pStyle w:val="ListParagraph"/>
              <w:numPr>
                <w:ilvl w:val="0"/>
                <w:numId w:val="43"/>
              </w:numPr>
              <w:spacing w:line="276" w:lineRule="auto"/>
              <w:ind w:left="732"/>
            </w:pPr>
            <w:r>
              <w:t xml:space="preserve">If the non-employee is not </w:t>
            </w:r>
            <w:r w:rsidR="004F634C">
              <w:t xml:space="preserve"> </w:t>
            </w:r>
            <w:r w:rsidR="00154B4E">
              <w:t xml:space="preserve">actively </w:t>
            </w:r>
            <w:r w:rsidR="00B179ED">
              <w:t>working</w:t>
            </w:r>
            <w:r w:rsidR="00154B4E">
              <w:t xml:space="preserve"> with MPC</w:t>
            </w:r>
            <w:r w:rsidR="00B179ED">
              <w:t>,</w:t>
            </w:r>
            <w:r>
              <w:t xml:space="preserve"> then </w:t>
            </w:r>
            <w:r w:rsidR="00154B4E">
              <w:t>the supervisor can revoke the identity</w:t>
            </w:r>
            <w:r w:rsidR="00331727">
              <w:t>,</w:t>
            </w:r>
            <w:r>
              <w:t xml:space="preserve"> and all his rights will be revoked </w:t>
            </w:r>
            <w:r w:rsidR="00154B4E">
              <w:t>immediately</w:t>
            </w:r>
          </w:p>
          <w:p w:rsidR="0062293E" w:rsidP="009C0D10" w:rsidRDefault="0062293E" w14:paraId="09EA9B31" w14:textId="6FBC61DC">
            <w:pPr>
              <w:pStyle w:val="ListParagraph"/>
              <w:numPr>
                <w:ilvl w:val="0"/>
                <w:numId w:val="43"/>
              </w:numPr>
              <w:spacing w:line="276" w:lineRule="auto"/>
              <w:ind w:left="732"/>
            </w:pPr>
            <w:r>
              <w:t xml:space="preserve">If the supervisor will not respond in the given </w:t>
            </w:r>
            <w:r w:rsidR="004F634C">
              <w:t xml:space="preserve"> </w:t>
            </w:r>
            <w:r w:rsidR="00B179ED">
              <w:t>time,</w:t>
            </w:r>
            <w:r>
              <w:t xml:space="preserve"> then cybersecurity will act on it and will revoke </w:t>
            </w:r>
            <w:r w:rsidR="00154B4E">
              <w:t>the identity</w:t>
            </w:r>
          </w:p>
        </w:tc>
      </w:tr>
      <w:tr w:rsidR="00DB27F8" w:rsidTr="00DB27F8" w14:paraId="1DF9692F" w14:textId="77777777">
        <w:tc>
          <w:tcPr>
            <w:tcW w:w="1620" w:type="dxa"/>
            <w:shd w:val="clear" w:color="auto" w:fill="8DB3E2" w:themeFill="text2" w:themeFillTint="66"/>
          </w:tcPr>
          <w:p w:rsidR="00DB27F8" w:rsidP="00DB27F8" w:rsidRDefault="00DB27F8" w14:paraId="0BFD9A7B" w14:textId="77777777">
            <w:r>
              <w:rPr>
                <w:rFonts w:ascii="Calibri" w:hAnsi="Calibri" w:eastAsia="Times New Roman" w:cs="Times New Roman"/>
                <w:b/>
                <w:bCs/>
                <w:color w:val="000000"/>
                <w:lang w:eastAsia="en-IN"/>
              </w:rPr>
              <w:t>Frequency:</w:t>
            </w:r>
          </w:p>
        </w:tc>
        <w:tc>
          <w:tcPr>
            <w:tcW w:w="7740" w:type="dxa"/>
          </w:tcPr>
          <w:p w:rsidR="00DB27F8" w:rsidP="00DB27F8" w:rsidRDefault="0062293E" w14:paraId="1B1C0BB2" w14:textId="060FE963">
            <w:r>
              <w:t xml:space="preserve">Every </w:t>
            </w:r>
            <w:r w:rsidR="002246BF">
              <w:t xml:space="preserve">Quarter </w:t>
            </w:r>
          </w:p>
        </w:tc>
      </w:tr>
    </w:tbl>
    <w:p w:rsidR="00DB27F8" w:rsidP="00DB27F8" w:rsidRDefault="00DB27F8" w14:paraId="245DC3C0" w14:textId="6316771A"/>
    <w:p w:rsidR="002246BF" w:rsidP="002246BF" w:rsidRDefault="002246BF" w14:paraId="6FE3FC28" w14:textId="2903240B">
      <w:pPr>
        <w:pStyle w:val="Heading2"/>
      </w:pPr>
      <w:bookmarkStart w:name="_Toc17816819" w:id="50"/>
      <w:r w:rsidRPr="002246BF">
        <w:t xml:space="preserve">Emergency </w:t>
      </w:r>
      <w:r w:rsidR="00874FD3">
        <w:t>T</w:t>
      </w:r>
      <w:r w:rsidRPr="002246BF">
        <w:t>ermination</w:t>
      </w:r>
      <w:r>
        <w:t>:</w:t>
      </w:r>
      <w:bookmarkEnd w:id="50"/>
    </w:p>
    <w:tbl>
      <w:tblPr>
        <w:tblStyle w:val="TableGrid"/>
        <w:tblW w:w="9360" w:type="dxa"/>
        <w:tblInd w:w="-5" w:type="dxa"/>
        <w:tblLook w:val="04A0" w:firstRow="1" w:lastRow="0" w:firstColumn="1" w:lastColumn="0" w:noHBand="0" w:noVBand="1"/>
      </w:tblPr>
      <w:tblGrid>
        <w:gridCol w:w="1683"/>
        <w:gridCol w:w="7677"/>
      </w:tblGrid>
      <w:tr w:rsidR="002246BF" w:rsidTr="002D1508" w14:paraId="0A394F6A" w14:textId="77777777">
        <w:tc>
          <w:tcPr>
            <w:tcW w:w="1620" w:type="dxa"/>
            <w:shd w:val="clear" w:color="auto" w:fill="8DB3E2" w:themeFill="text2" w:themeFillTint="66"/>
          </w:tcPr>
          <w:p w:rsidR="002246BF" w:rsidP="002D1508" w:rsidRDefault="002246BF" w14:paraId="4CED2548" w14:textId="77777777">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13.9</w:t>
            </w:r>
            <w:r w:rsidRPr="0090591D">
              <w:rPr>
                <w:rFonts w:ascii="Calibri" w:hAnsi="Calibri" w:eastAsia="Times New Roman" w:cs="Times New Roman"/>
                <w:b/>
                <w:bCs/>
                <w:color w:val="000000"/>
                <w:lang w:eastAsia="en-IN"/>
              </w:rPr>
              <w:t>:</w:t>
            </w:r>
          </w:p>
        </w:tc>
        <w:tc>
          <w:tcPr>
            <w:tcW w:w="7740" w:type="dxa"/>
          </w:tcPr>
          <w:p w:rsidRPr="00212D55" w:rsidR="002246BF" w:rsidP="002D1508" w:rsidRDefault="002246BF" w14:paraId="40BC1333" w14:textId="18181E07">
            <w:pPr>
              <w:rPr>
                <w:b/>
              </w:rPr>
            </w:pPr>
            <w:r>
              <w:rPr>
                <w:rFonts w:eastAsia="Times New Roman"/>
                <w:b/>
              </w:rPr>
              <w:t>Emergency termination</w:t>
            </w:r>
          </w:p>
        </w:tc>
      </w:tr>
      <w:tr w:rsidR="002246BF" w:rsidTr="002D1508" w14:paraId="25A26367" w14:textId="77777777">
        <w:tc>
          <w:tcPr>
            <w:tcW w:w="1620" w:type="dxa"/>
            <w:shd w:val="clear" w:color="auto" w:fill="8DB3E2" w:themeFill="text2" w:themeFillTint="66"/>
          </w:tcPr>
          <w:p w:rsidR="002246BF" w:rsidP="002D1508" w:rsidRDefault="002246BF" w14:paraId="53A85EB6" w14:textId="77777777">
            <w:r>
              <w:rPr>
                <w:rFonts w:ascii="Calibri" w:hAnsi="Calibri" w:eastAsia="Times New Roman" w:cs="Times New Roman"/>
                <w:b/>
                <w:bCs/>
                <w:color w:val="000000"/>
                <w:lang w:eastAsia="en-IN"/>
              </w:rPr>
              <w:t>Actor(s):</w:t>
            </w:r>
          </w:p>
        </w:tc>
        <w:tc>
          <w:tcPr>
            <w:tcW w:w="7740" w:type="dxa"/>
          </w:tcPr>
          <w:p w:rsidR="002246BF" w:rsidP="002D1508" w:rsidRDefault="002246BF" w14:paraId="7D4657B6" w14:textId="77777777">
            <w:pPr>
              <w:pStyle w:val="ListParagraph"/>
              <w:numPr>
                <w:ilvl w:val="0"/>
                <w:numId w:val="15"/>
              </w:numPr>
              <w:spacing w:line="276" w:lineRule="auto"/>
              <w:ind w:left="342" w:firstLine="0"/>
            </w:pPr>
            <w:r>
              <w:t>Supervisors</w:t>
            </w:r>
          </w:p>
          <w:p w:rsidR="002246BF" w:rsidP="002D1508" w:rsidRDefault="002246BF" w14:paraId="4C136FAD" w14:textId="77777777">
            <w:pPr>
              <w:pStyle w:val="ListParagraph"/>
              <w:numPr>
                <w:ilvl w:val="0"/>
                <w:numId w:val="15"/>
              </w:numPr>
              <w:spacing w:line="276" w:lineRule="auto"/>
              <w:ind w:left="342" w:firstLine="0"/>
            </w:pPr>
            <w:r>
              <w:t>HR</w:t>
            </w:r>
          </w:p>
          <w:p w:rsidR="002246BF" w:rsidP="002246BF" w:rsidRDefault="002246BF" w14:paraId="0E9FDB07" w14:textId="05A3F054">
            <w:pPr>
              <w:pStyle w:val="ListParagraph"/>
              <w:numPr>
                <w:ilvl w:val="0"/>
                <w:numId w:val="15"/>
              </w:numPr>
              <w:spacing w:line="276" w:lineRule="auto"/>
              <w:ind w:left="342" w:firstLine="0"/>
            </w:pPr>
            <w:r>
              <w:t>User</w:t>
            </w:r>
          </w:p>
        </w:tc>
      </w:tr>
      <w:tr w:rsidR="002246BF" w:rsidTr="002D1508" w14:paraId="3E48E5DA" w14:textId="77777777">
        <w:tc>
          <w:tcPr>
            <w:tcW w:w="1620" w:type="dxa"/>
            <w:shd w:val="clear" w:color="auto" w:fill="8DB3E2" w:themeFill="text2" w:themeFillTint="66"/>
          </w:tcPr>
          <w:p w:rsidR="002246BF" w:rsidP="002D1508" w:rsidRDefault="002246BF" w14:paraId="61CC214F"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740" w:type="dxa"/>
          </w:tcPr>
          <w:p w:rsidR="002246BF" w:rsidP="000A203B" w:rsidRDefault="00CB3C94" w14:paraId="6F26CB0F" w14:textId="5F4377DA">
            <w:pPr>
              <w:pStyle w:val="ListParagraph"/>
              <w:ind w:left="286" w:firstLine="0"/>
            </w:pPr>
            <w:r>
              <w:t>This use case describes how a user is terminated in the emergency condition</w:t>
            </w:r>
          </w:p>
        </w:tc>
      </w:tr>
      <w:tr w:rsidR="002246BF" w:rsidTr="002D1508" w14:paraId="01BE0490" w14:textId="77777777">
        <w:tc>
          <w:tcPr>
            <w:tcW w:w="1620" w:type="dxa"/>
            <w:shd w:val="clear" w:color="auto" w:fill="8DB3E2" w:themeFill="text2" w:themeFillTint="66"/>
          </w:tcPr>
          <w:p w:rsidR="002246BF" w:rsidP="002D1508" w:rsidRDefault="002246BF" w14:paraId="0DA6A926" w14:textId="77777777">
            <w:r>
              <w:rPr>
                <w:rFonts w:ascii="Calibri" w:hAnsi="Calibri" w:eastAsia="Times New Roman" w:cs="Times New Roman"/>
                <w:b/>
                <w:bCs/>
                <w:color w:val="000000"/>
                <w:lang w:eastAsia="en-IN"/>
              </w:rPr>
              <w:t>Narrative:</w:t>
            </w:r>
          </w:p>
        </w:tc>
        <w:tc>
          <w:tcPr>
            <w:tcW w:w="7740" w:type="dxa"/>
          </w:tcPr>
          <w:p w:rsidR="002246BF" w:rsidP="009C0D10" w:rsidRDefault="00CB3C94" w14:paraId="46BB4987" w14:textId="00BA423B">
            <w:pPr>
              <w:pStyle w:val="ListParagraph"/>
              <w:numPr>
                <w:ilvl w:val="0"/>
                <w:numId w:val="44"/>
              </w:numPr>
              <w:spacing w:line="276" w:lineRule="auto"/>
            </w:pPr>
            <w:r>
              <w:t>The supervisor or HR will raise a request to the service desk for the emergency termination</w:t>
            </w:r>
          </w:p>
          <w:p w:rsidRPr="006910EF" w:rsidR="00CB3C94" w:rsidP="009C0D10" w:rsidRDefault="006910EF" w14:paraId="1E0331A2" w14:textId="77777777">
            <w:pPr>
              <w:pStyle w:val="ListParagraph"/>
              <w:numPr>
                <w:ilvl w:val="0"/>
                <w:numId w:val="44"/>
              </w:numPr>
              <w:spacing w:line="276" w:lineRule="auto"/>
            </w:pPr>
            <w:r>
              <w:t xml:space="preserve">On receiving the request </w:t>
            </w:r>
            <w:r w:rsidRPr="006910EF">
              <w:rPr>
                <w:rFonts w:cstheme="minorHAnsi"/>
                <w:color w:val="000000"/>
              </w:rPr>
              <w:t xml:space="preserve">Updates ZTAB table, ZEMPL_SUSPENDED, with </w:t>
            </w:r>
            <w:proofErr w:type="spellStart"/>
            <w:r w:rsidRPr="006910EF">
              <w:rPr>
                <w:rFonts w:cstheme="minorHAnsi"/>
                <w:color w:val="000000"/>
              </w:rPr>
              <w:t>ee</w:t>
            </w:r>
            <w:proofErr w:type="spellEnd"/>
            <w:r w:rsidRPr="006910EF">
              <w:rPr>
                <w:rFonts w:cstheme="minorHAnsi"/>
                <w:color w:val="000000"/>
              </w:rPr>
              <w:t>#</w:t>
            </w:r>
          </w:p>
          <w:p w:rsidRPr="006910EF" w:rsidR="006910EF" w:rsidP="009C0D10" w:rsidRDefault="006910EF" w14:paraId="70400A76" w14:textId="77777777">
            <w:pPr>
              <w:pStyle w:val="ListParagraph"/>
              <w:numPr>
                <w:ilvl w:val="0"/>
                <w:numId w:val="44"/>
              </w:numPr>
              <w:spacing w:line="276" w:lineRule="auto"/>
            </w:pPr>
            <w:r w:rsidRPr="006910EF">
              <w:rPr>
                <w:rFonts w:ascii="Calibri" w:hAnsi="Calibri" w:cs="Calibri"/>
                <w:color w:val="000000"/>
              </w:rPr>
              <w:t xml:space="preserve">Data Services job looks for </w:t>
            </w:r>
            <w:proofErr w:type="spellStart"/>
            <w:r w:rsidRPr="006910EF">
              <w:rPr>
                <w:rFonts w:ascii="Calibri" w:hAnsi="Calibri" w:cs="Calibri"/>
                <w:color w:val="000000"/>
              </w:rPr>
              <w:t>ee</w:t>
            </w:r>
            <w:proofErr w:type="spellEnd"/>
            <w:r w:rsidRPr="006910EF">
              <w:rPr>
                <w:rFonts w:ascii="Calibri" w:hAnsi="Calibri" w:cs="Calibri"/>
                <w:color w:val="000000"/>
              </w:rPr>
              <w:t># in ZTAB table and writes out action = SU and status = Inactive</w:t>
            </w:r>
          </w:p>
          <w:p w:rsidRPr="006910EF" w:rsidR="006910EF" w:rsidP="009C0D10" w:rsidRDefault="006910EF" w14:paraId="6B1E9E3A" w14:textId="5B886C8D">
            <w:pPr>
              <w:pStyle w:val="ListParagraph"/>
              <w:numPr>
                <w:ilvl w:val="0"/>
                <w:numId w:val="44"/>
              </w:numPr>
              <w:spacing w:line="276" w:lineRule="auto"/>
            </w:pPr>
            <w:r>
              <w:rPr>
                <w:rFonts w:ascii="Calibri" w:hAnsi="Calibri" w:cs="Calibri"/>
                <w:color w:val="000000"/>
              </w:rPr>
              <w:t>IAM detects t</w:t>
            </w:r>
            <w:r w:rsidRPr="006910EF">
              <w:rPr>
                <w:rFonts w:ascii="Calibri" w:hAnsi="Calibri" w:cs="Calibri"/>
                <w:color w:val="000000"/>
              </w:rPr>
              <w:t>he SU action like an LOA</w:t>
            </w:r>
          </w:p>
          <w:p w:rsidR="006910EF" w:rsidP="009C0D10" w:rsidRDefault="006910EF" w14:paraId="6B6003D5" w14:textId="77777777">
            <w:pPr>
              <w:pStyle w:val="ListParagraph"/>
              <w:numPr>
                <w:ilvl w:val="0"/>
                <w:numId w:val="44"/>
              </w:numPr>
              <w:spacing w:line="276" w:lineRule="auto"/>
            </w:pPr>
            <w:r w:rsidRPr="006910EF">
              <w:lastRenderedPageBreak/>
              <w:t>Identity updated to reflect inactive status</w:t>
            </w:r>
          </w:p>
          <w:p w:rsidRPr="006910EF" w:rsidR="006910EF" w:rsidP="009C0D10" w:rsidRDefault="006910EF" w14:paraId="4CCA236E" w14:textId="4A65B4C9">
            <w:pPr>
              <w:pStyle w:val="ListParagraph"/>
              <w:numPr>
                <w:ilvl w:val="0"/>
                <w:numId w:val="44"/>
              </w:numPr>
              <w:spacing w:line="276" w:lineRule="auto"/>
            </w:pPr>
            <w:r>
              <w:t xml:space="preserve">Provisioned </w:t>
            </w:r>
            <w:r w:rsidR="00D46F4C">
              <w:t>s</w:t>
            </w:r>
            <w:r>
              <w:t xml:space="preserve">ystem </w:t>
            </w:r>
            <w:r w:rsidR="00D46F4C">
              <w:t>u</w:t>
            </w:r>
            <w:r>
              <w:t xml:space="preserve">ser </w:t>
            </w:r>
            <w:r w:rsidR="00D46F4C">
              <w:t>a</w:t>
            </w:r>
            <w:r>
              <w:t xml:space="preserve">ccounts are </w:t>
            </w:r>
            <w:r w:rsidR="00D46F4C">
              <w:t xml:space="preserve">all </w:t>
            </w:r>
            <w:r>
              <w:t>disabled (SAP, POLARIS, AD)</w:t>
            </w:r>
            <w:r w:rsidR="00D46F4C">
              <w:t>, but a full termination does not occur yet</w:t>
            </w:r>
          </w:p>
        </w:tc>
      </w:tr>
      <w:tr w:rsidR="002246BF" w:rsidTr="002D1508" w14:paraId="558140CF" w14:textId="77777777">
        <w:tc>
          <w:tcPr>
            <w:tcW w:w="1620" w:type="dxa"/>
            <w:shd w:val="clear" w:color="auto" w:fill="8DB3E2" w:themeFill="text2" w:themeFillTint="66"/>
          </w:tcPr>
          <w:p w:rsidR="002246BF" w:rsidP="002D1508" w:rsidRDefault="002246BF" w14:paraId="71C1CB5F" w14:textId="77777777">
            <w:r>
              <w:rPr>
                <w:rFonts w:ascii="Calibri" w:hAnsi="Calibri" w:eastAsia="Times New Roman" w:cs="Times New Roman"/>
                <w:b/>
                <w:bCs/>
                <w:color w:val="000000"/>
                <w:lang w:eastAsia="en-IN"/>
              </w:rPr>
              <w:lastRenderedPageBreak/>
              <w:t>Frequency:</w:t>
            </w:r>
          </w:p>
        </w:tc>
        <w:tc>
          <w:tcPr>
            <w:tcW w:w="7740" w:type="dxa"/>
          </w:tcPr>
          <w:p w:rsidR="002246BF" w:rsidP="002D1508" w:rsidRDefault="00E575A7" w14:paraId="32A3EB29" w14:textId="057F53BD">
            <w:r>
              <w:t>Every 2 hours</w:t>
            </w:r>
          </w:p>
        </w:tc>
      </w:tr>
    </w:tbl>
    <w:p w:rsidR="002246BF" w:rsidP="002246BF" w:rsidRDefault="002246BF" w14:paraId="67A537CF" w14:textId="3750B900"/>
    <w:p w:rsidR="00172A8B" w:rsidP="00172A8B" w:rsidRDefault="0080165C" w14:paraId="2ED60207" w14:textId="1301F686">
      <w:pPr>
        <w:pStyle w:val="Heading2"/>
      </w:pPr>
      <w:bookmarkStart w:name="_Toc17816820" w:id="51"/>
      <w:r>
        <w:t xml:space="preserve">Provisioning of </w:t>
      </w:r>
      <w:r w:rsidR="00873872">
        <w:t>S</w:t>
      </w:r>
      <w:r>
        <w:t xml:space="preserve">ervice </w:t>
      </w:r>
      <w:r w:rsidR="00873872">
        <w:t>Accounts</w:t>
      </w:r>
      <w:r>
        <w:t>:</w:t>
      </w:r>
      <w:bookmarkEnd w:id="51"/>
    </w:p>
    <w:tbl>
      <w:tblPr>
        <w:tblStyle w:val="TableGrid"/>
        <w:tblW w:w="9360" w:type="dxa"/>
        <w:tblInd w:w="-5" w:type="dxa"/>
        <w:tblLook w:val="04A0" w:firstRow="1" w:lastRow="0" w:firstColumn="1" w:lastColumn="0" w:noHBand="0" w:noVBand="1"/>
      </w:tblPr>
      <w:tblGrid>
        <w:gridCol w:w="1683"/>
        <w:gridCol w:w="7677"/>
      </w:tblGrid>
      <w:tr w:rsidR="0080165C" w:rsidTr="002D1508" w14:paraId="0D1AE69B" w14:textId="77777777">
        <w:tc>
          <w:tcPr>
            <w:tcW w:w="1620" w:type="dxa"/>
            <w:shd w:val="clear" w:color="auto" w:fill="8DB3E2" w:themeFill="text2" w:themeFillTint="66"/>
          </w:tcPr>
          <w:p w:rsidR="0080165C" w:rsidP="002D1508" w:rsidRDefault="0080165C" w14:paraId="36BE637D" w14:textId="77777777">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14</w:t>
            </w:r>
            <w:r w:rsidRPr="004666AE">
              <w:rPr>
                <w:rFonts w:cstheme="minorHAnsi"/>
                <w:b/>
                <w:noProof/>
                <w:color w:val="000000" w:themeColor="text1"/>
                <w:szCs w:val="18"/>
              </w:rPr>
              <w:t>.1</w:t>
            </w:r>
            <w:r w:rsidRPr="0090591D">
              <w:rPr>
                <w:rFonts w:ascii="Calibri" w:hAnsi="Calibri" w:eastAsia="Times New Roman" w:cs="Times New Roman"/>
                <w:b/>
                <w:bCs/>
                <w:color w:val="000000"/>
                <w:lang w:eastAsia="en-IN"/>
              </w:rPr>
              <w:t>:</w:t>
            </w:r>
          </w:p>
        </w:tc>
        <w:tc>
          <w:tcPr>
            <w:tcW w:w="7740" w:type="dxa"/>
          </w:tcPr>
          <w:p w:rsidRPr="00AC0A06" w:rsidR="0080165C" w:rsidP="002D1508" w:rsidRDefault="0080165C" w14:paraId="40FB8B46" w14:textId="0323AAE3">
            <w:pPr>
              <w:rPr>
                <w:b/>
              </w:rPr>
            </w:pPr>
            <w:r>
              <w:rPr>
                <w:b/>
              </w:rPr>
              <w:t xml:space="preserve">Provisioning of </w:t>
            </w:r>
            <w:r w:rsidR="003635EE">
              <w:rPr>
                <w:b/>
              </w:rPr>
              <w:t xml:space="preserve">service </w:t>
            </w:r>
            <w:r>
              <w:rPr>
                <w:b/>
              </w:rPr>
              <w:t>accounts</w:t>
            </w:r>
          </w:p>
        </w:tc>
      </w:tr>
      <w:tr w:rsidR="0080165C" w:rsidTr="002D1508" w14:paraId="278A6679" w14:textId="77777777">
        <w:tc>
          <w:tcPr>
            <w:tcW w:w="1620" w:type="dxa"/>
            <w:shd w:val="clear" w:color="auto" w:fill="8DB3E2" w:themeFill="text2" w:themeFillTint="66"/>
          </w:tcPr>
          <w:p w:rsidR="0080165C" w:rsidP="002D1508" w:rsidRDefault="0080165C" w14:paraId="5C0D8A8B" w14:textId="77777777">
            <w:r>
              <w:rPr>
                <w:rFonts w:ascii="Calibri" w:hAnsi="Calibri" w:eastAsia="Times New Roman" w:cs="Times New Roman"/>
                <w:b/>
                <w:bCs/>
                <w:color w:val="000000"/>
                <w:lang w:eastAsia="en-IN"/>
              </w:rPr>
              <w:t>Actor(s):</w:t>
            </w:r>
          </w:p>
        </w:tc>
        <w:tc>
          <w:tcPr>
            <w:tcW w:w="7740" w:type="dxa"/>
          </w:tcPr>
          <w:p w:rsidR="0080165C" w:rsidP="0080165C" w:rsidRDefault="0080165C" w14:paraId="34F49F27" w14:textId="78313176">
            <w:pPr>
              <w:pStyle w:val="ListParagraph"/>
              <w:numPr>
                <w:ilvl w:val="0"/>
                <w:numId w:val="15"/>
              </w:numPr>
            </w:pPr>
            <w:r>
              <w:t xml:space="preserve">End </w:t>
            </w:r>
            <w:proofErr w:type="spellStart"/>
            <w:r>
              <w:t>UserOrg</w:t>
            </w:r>
            <w:proofErr w:type="spellEnd"/>
            <w:r>
              <w:t xml:space="preserve"> Admin</w:t>
            </w:r>
          </w:p>
        </w:tc>
      </w:tr>
      <w:tr w:rsidR="0080165C" w:rsidTr="002D1508" w14:paraId="501C4D4D" w14:textId="77777777">
        <w:tc>
          <w:tcPr>
            <w:tcW w:w="1620" w:type="dxa"/>
            <w:shd w:val="clear" w:color="auto" w:fill="8DB3E2" w:themeFill="text2" w:themeFillTint="66"/>
          </w:tcPr>
          <w:p w:rsidR="0080165C" w:rsidP="002D1508" w:rsidRDefault="0080165C" w14:paraId="0389F87E"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740" w:type="dxa"/>
          </w:tcPr>
          <w:p w:rsidR="0080165C" w:rsidP="000A203B" w:rsidRDefault="0080165C" w14:paraId="5F0EA6A7" w14:textId="40B6BEFA">
            <w:pPr>
              <w:pStyle w:val="ListParagraph"/>
              <w:ind w:left="286" w:firstLine="0"/>
            </w:pPr>
            <w:r>
              <w:t xml:space="preserve">This </w:t>
            </w:r>
            <w:r w:rsidRPr="00C84570">
              <w:t xml:space="preserve">use case covers the </w:t>
            </w:r>
            <w:r>
              <w:t xml:space="preserve">provisioning </w:t>
            </w:r>
            <w:r w:rsidR="003635EE">
              <w:t xml:space="preserve"> of service </w:t>
            </w:r>
            <w:r>
              <w:t xml:space="preserve">accounts </w:t>
            </w:r>
            <w:r w:rsidR="003635EE">
              <w:t>that are not representative of a person</w:t>
            </w:r>
            <w:r>
              <w:t xml:space="preserve"> </w:t>
            </w:r>
          </w:p>
        </w:tc>
      </w:tr>
      <w:tr w:rsidR="0080165C" w:rsidTr="002D1508" w14:paraId="33C4BB77" w14:textId="77777777">
        <w:tc>
          <w:tcPr>
            <w:tcW w:w="1620" w:type="dxa"/>
            <w:shd w:val="clear" w:color="auto" w:fill="8DB3E2" w:themeFill="text2" w:themeFillTint="66"/>
          </w:tcPr>
          <w:p w:rsidR="0080165C" w:rsidP="002D1508" w:rsidRDefault="0080165C" w14:paraId="68CE6DBE" w14:textId="77777777">
            <w:r>
              <w:rPr>
                <w:rFonts w:ascii="Calibri" w:hAnsi="Calibri" w:eastAsia="Times New Roman" w:cs="Times New Roman"/>
                <w:b/>
                <w:bCs/>
                <w:color w:val="000000"/>
                <w:lang w:eastAsia="en-IN"/>
              </w:rPr>
              <w:t>Narrative:</w:t>
            </w:r>
          </w:p>
        </w:tc>
        <w:tc>
          <w:tcPr>
            <w:tcW w:w="7740" w:type="dxa"/>
          </w:tcPr>
          <w:p w:rsidR="0080165C" w:rsidP="002D1508" w:rsidRDefault="0080165C" w14:paraId="488591B1" w14:textId="534D2FFA">
            <w:pPr>
              <w:pStyle w:val="ListParagraph"/>
              <w:numPr>
                <w:ilvl w:val="0"/>
                <w:numId w:val="22"/>
              </w:numPr>
              <w:spacing w:before="120" w:after="120"/>
              <w:ind w:left="732"/>
            </w:pPr>
            <w:r>
              <w:t xml:space="preserve">The user will </w:t>
            </w:r>
            <w:r w:rsidR="009D5998">
              <w:t xml:space="preserve">submit </w:t>
            </w:r>
            <w:r>
              <w:t xml:space="preserve">a request for </w:t>
            </w:r>
            <w:r w:rsidR="001F0416">
              <w:t>a new user, choosing the type as a batch or service account</w:t>
            </w:r>
            <w:r w:rsidR="0082746F">
              <w:t xml:space="preserve"> and submitting some </w:t>
            </w:r>
            <w:r w:rsidR="00774A68">
              <w:t xml:space="preserve">different information on the user form (not including SSN/Birthdate, </w:t>
            </w:r>
            <w:r w:rsidR="008C1C70">
              <w:t>and asking for the user account name)</w:t>
            </w:r>
            <w:r>
              <w:t xml:space="preserve"> </w:t>
            </w:r>
          </w:p>
          <w:p w:rsidR="0080165C" w:rsidP="002D1508" w:rsidRDefault="0080165C" w14:paraId="004A12BF" w14:textId="1470DE23">
            <w:pPr>
              <w:pStyle w:val="ListParagraph"/>
              <w:numPr>
                <w:ilvl w:val="0"/>
                <w:numId w:val="22"/>
              </w:numPr>
              <w:spacing w:before="120" w:after="120"/>
              <w:ind w:left="732"/>
            </w:pPr>
            <w:r>
              <w:t>Once the request has been made, it will go for the approval of the Org Admin</w:t>
            </w:r>
            <w:r w:rsidR="001F0416">
              <w:t xml:space="preserve"> for the chosen organization</w:t>
            </w:r>
          </w:p>
          <w:p w:rsidR="0080165C" w:rsidP="002D1508" w:rsidRDefault="0080165C" w14:paraId="2298724C" w14:textId="53367A5D">
            <w:pPr>
              <w:pStyle w:val="ListParagraph"/>
              <w:numPr>
                <w:ilvl w:val="0"/>
                <w:numId w:val="22"/>
              </w:numPr>
              <w:spacing w:before="120" w:after="120"/>
              <w:ind w:left="732"/>
            </w:pPr>
            <w:r>
              <w:t xml:space="preserve">If the </w:t>
            </w:r>
            <w:r w:rsidR="00BA79BA">
              <w:t xml:space="preserve">org </w:t>
            </w:r>
            <w:r>
              <w:t xml:space="preserve">admin </w:t>
            </w:r>
            <w:r w:rsidR="00BA79BA">
              <w:t>approves, then the user identity is created and provisioned to the appropriate end systems, following birthright access</w:t>
            </w:r>
          </w:p>
          <w:p w:rsidR="0080165C" w:rsidP="002D1508" w:rsidRDefault="0080165C" w14:paraId="4037B26C" w14:textId="2ECD90A7">
            <w:pPr>
              <w:pStyle w:val="ListParagraph"/>
              <w:numPr>
                <w:ilvl w:val="0"/>
                <w:numId w:val="22"/>
              </w:numPr>
              <w:spacing w:before="120" w:after="120"/>
              <w:ind w:left="732"/>
            </w:pPr>
            <w:r>
              <w:t xml:space="preserve">If the </w:t>
            </w:r>
            <w:r w:rsidR="00BA79BA">
              <w:t xml:space="preserve">org </w:t>
            </w:r>
            <w:r>
              <w:t xml:space="preserve">admin </w:t>
            </w:r>
            <w:r w:rsidR="00BA79BA">
              <w:t>denies</w:t>
            </w:r>
            <w:r>
              <w:t xml:space="preserve"> the </w:t>
            </w:r>
            <w:r w:rsidR="00B179ED">
              <w:t>request,</w:t>
            </w:r>
            <w:r>
              <w:t xml:space="preserve"> then the </w:t>
            </w:r>
            <w:r w:rsidR="00667157">
              <w:t>identity is not created</w:t>
            </w:r>
          </w:p>
        </w:tc>
      </w:tr>
      <w:tr w:rsidR="0080165C" w:rsidTr="002D1508" w14:paraId="72F7A9AE" w14:textId="77777777">
        <w:tc>
          <w:tcPr>
            <w:tcW w:w="1620" w:type="dxa"/>
            <w:shd w:val="clear" w:color="auto" w:fill="8DB3E2" w:themeFill="text2" w:themeFillTint="66"/>
          </w:tcPr>
          <w:p w:rsidR="0080165C" w:rsidP="002D1508" w:rsidRDefault="0080165C" w14:paraId="1D58A318" w14:textId="77777777">
            <w:r>
              <w:rPr>
                <w:rFonts w:ascii="Calibri" w:hAnsi="Calibri" w:eastAsia="Times New Roman" w:cs="Times New Roman"/>
                <w:b/>
                <w:bCs/>
                <w:color w:val="000000"/>
                <w:lang w:eastAsia="en-IN"/>
              </w:rPr>
              <w:t>Frequency:</w:t>
            </w:r>
          </w:p>
        </w:tc>
        <w:tc>
          <w:tcPr>
            <w:tcW w:w="7740" w:type="dxa"/>
          </w:tcPr>
          <w:p w:rsidR="0080165C" w:rsidP="002D1508" w:rsidRDefault="00D62696" w14:paraId="6C75818B" w14:textId="1F332EB6">
            <w:r>
              <w:t>As required</w:t>
            </w:r>
          </w:p>
        </w:tc>
      </w:tr>
    </w:tbl>
    <w:p w:rsidRPr="0080165C" w:rsidR="0080165C" w:rsidP="0080165C" w:rsidRDefault="0080165C" w14:paraId="78AB6606" w14:textId="3BBA5D37"/>
    <w:p w:rsidR="005430D5" w:rsidRDefault="005430D5" w14:paraId="32375398" w14:textId="77777777">
      <w:pPr>
        <w:rPr>
          <w:rFonts w:eastAsiaTheme="majorEastAsia" w:cstheme="majorBidi"/>
          <w:b/>
          <w:bCs/>
          <w:color w:val="548DD4" w:themeColor="text2" w:themeTint="99"/>
          <w:sz w:val="28"/>
          <w:szCs w:val="28"/>
        </w:rPr>
      </w:pPr>
      <w:r>
        <w:br w:type="page"/>
      </w:r>
    </w:p>
    <w:p w:rsidR="003F0110" w:rsidP="00302055" w:rsidRDefault="003F0110" w14:paraId="40FB20B8" w14:textId="0993C002">
      <w:pPr>
        <w:pStyle w:val="Heading1"/>
      </w:pPr>
      <w:bookmarkStart w:name="_Toc17816821" w:id="52"/>
      <w:r w:rsidRPr="003F0110">
        <w:lastRenderedPageBreak/>
        <w:t>Organization Processes:</w:t>
      </w:r>
      <w:bookmarkEnd w:id="52"/>
    </w:p>
    <w:p w:rsidR="003F0110" w:rsidP="003F0110" w:rsidRDefault="003F0110" w14:paraId="080A8734" w14:textId="62A0D606">
      <w:pPr>
        <w:pStyle w:val="ListParagraph"/>
        <w:rPr>
          <w:rFonts w:cstheme="minorHAnsi"/>
        </w:rPr>
      </w:pPr>
      <w:r>
        <w:rPr>
          <w:rFonts w:cstheme="minorHAnsi"/>
        </w:rPr>
        <w:t>We have one scheduler job in IAM for loading organization data into IAM [</w:t>
      </w:r>
      <w:r>
        <w:rPr>
          <w:rFonts w:cstheme="minorHAnsi"/>
          <w:b/>
        </w:rPr>
        <w:t>Organization Loader</w:t>
      </w:r>
      <w:r>
        <w:rPr>
          <w:rFonts w:cstheme="minorHAnsi"/>
        </w:rPr>
        <w:t>]</w:t>
      </w:r>
    </w:p>
    <w:p w:rsidRPr="00302055" w:rsidR="00452919" w:rsidP="00452919" w:rsidRDefault="003F0110" w14:paraId="6A9285BB" w14:textId="2263B81C">
      <w:pPr>
        <w:pStyle w:val="ListParagraph"/>
        <w:numPr>
          <w:ilvl w:val="0"/>
          <w:numId w:val="4"/>
        </w:numPr>
        <w:spacing w:after="200" w:line="276" w:lineRule="auto"/>
        <w:rPr>
          <w:rFonts w:cstheme="minorHAnsi"/>
        </w:rPr>
      </w:pPr>
      <w:r>
        <w:rPr>
          <w:rFonts w:cstheme="minorHAnsi"/>
        </w:rPr>
        <w:t>Periodic scheduler job, which runs every 2 hours</w:t>
      </w:r>
    </w:p>
    <w:p w:rsidR="003F0110" w:rsidP="00302055" w:rsidRDefault="003F0110" w14:paraId="2AB9EE34" w14:textId="4CC081CE">
      <w:pPr>
        <w:pStyle w:val="Heading2"/>
      </w:pPr>
      <w:bookmarkStart w:name="_Toc17816822" w:id="53"/>
      <w:r w:rsidRPr="003F0110">
        <w:t>Organization Creation</w:t>
      </w:r>
      <w:r w:rsidR="00DF6646">
        <w:t>/Update</w:t>
      </w:r>
      <w:r w:rsidRPr="003F0110">
        <w:t>:</w:t>
      </w:r>
      <w:bookmarkEnd w:id="53"/>
    </w:p>
    <w:tbl>
      <w:tblPr>
        <w:tblStyle w:val="TableGrid"/>
        <w:tblW w:w="9360" w:type="dxa"/>
        <w:tblInd w:w="-5" w:type="dxa"/>
        <w:tblLook w:val="04A0" w:firstRow="1" w:lastRow="0" w:firstColumn="1" w:lastColumn="0" w:noHBand="0" w:noVBand="1"/>
      </w:tblPr>
      <w:tblGrid>
        <w:gridCol w:w="1683"/>
        <w:gridCol w:w="7677"/>
      </w:tblGrid>
      <w:tr w:rsidR="00AC0A06" w:rsidTr="00430CB4" w14:paraId="6BB2A8DF" w14:textId="77777777">
        <w:tc>
          <w:tcPr>
            <w:tcW w:w="1620" w:type="dxa"/>
            <w:shd w:val="clear" w:color="auto" w:fill="8DB3E2" w:themeFill="text2" w:themeFillTint="66"/>
          </w:tcPr>
          <w:p w:rsidR="00AC0A06" w:rsidP="00F910A5" w:rsidRDefault="002D3CA5" w14:paraId="19D9AF70" w14:textId="409E872D">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14</w:t>
            </w:r>
            <w:r w:rsidRPr="004666AE">
              <w:rPr>
                <w:rFonts w:cstheme="minorHAnsi"/>
                <w:b/>
                <w:noProof/>
                <w:color w:val="000000" w:themeColor="text1"/>
                <w:szCs w:val="18"/>
              </w:rPr>
              <w:t>.1</w:t>
            </w:r>
            <w:r w:rsidRPr="0090591D" w:rsidR="00AC0A06">
              <w:rPr>
                <w:rFonts w:ascii="Calibri" w:hAnsi="Calibri" w:eastAsia="Times New Roman" w:cs="Times New Roman"/>
                <w:b/>
                <w:bCs/>
                <w:color w:val="000000"/>
                <w:lang w:eastAsia="en-IN"/>
              </w:rPr>
              <w:t>:</w:t>
            </w:r>
          </w:p>
        </w:tc>
        <w:tc>
          <w:tcPr>
            <w:tcW w:w="7740" w:type="dxa"/>
          </w:tcPr>
          <w:p w:rsidRPr="00AC0A06" w:rsidR="00AC0A06" w:rsidP="00F910A5" w:rsidRDefault="00AC0A06" w14:paraId="4F2C25CA" w14:textId="64ED7694">
            <w:pPr>
              <w:rPr>
                <w:b/>
              </w:rPr>
            </w:pPr>
            <w:bookmarkStart w:name="_Toc14275503" w:id="54"/>
            <w:r w:rsidRPr="00AC0A06">
              <w:rPr>
                <w:b/>
              </w:rPr>
              <w:t>Creat</w:t>
            </w:r>
            <w:r w:rsidR="00DF6646">
              <w:rPr>
                <w:b/>
              </w:rPr>
              <w:t xml:space="preserve">ing or </w:t>
            </w:r>
            <w:r w:rsidRPr="00AC0A06">
              <w:rPr>
                <w:b/>
              </w:rPr>
              <w:t>Updat</w:t>
            </w:r>
            <w:r w:rsidR="00DF6646">
              <w:rPr>
                <w:b/>
              </w:rPr>
              <w:t>ing the</w:t>
            </w:r>
            <w:r w:rsidRPr="00AC0A06">
              <w:rPr>
                <w:b/>
              </w:rPr>
              <w:t xml:space="preserve"> organization</w:t>
            </w:r>
            <w:bookmarkEnd w:id="54"/>
            <w:r w:rsidRPr="00AC0A06">
              <w:rPr>
                <w:b/>
              </w:rPr>
              <w:t xml:space="preserve"> record</w:t>
            </w:r>
          </w:p>
        </w:tc>
      </w:tr>
      <w:tr w:rsidR="00AC0A06" w:rsidTr="00430CB4" w14:paraId="3967874C" w14:textId="77777777">
        <w:tc>
          <w:tcPr>
            <w:tcW w:w="1620" w:type="dxa"/>
            <w:shd w:val="clear" w:color="auto" w:fill="8DB3E2" w:themeFill="text2" w:themeFillTint="66"/>
          </w:tcPr>
          <w:p w:rsidR="00AC0A06" w:rsidP="00F910A5" w:rsidRDefault="00AC0A06" w14:paraId="400561D5" w14:textId="77777777">
            <w:r>
              <w:rPr>
                <w:rFonts w:ascii="Calibri" w:hAnsi="Calibri" w:eastAsia="Times New Roman" w:cs="Times New Roman"/>
                <w:b/>
                <w:bCs/>
                <w:color w:val="000000"/>
                <w:lang w:eastAsia="en-IN"/>
              </w:rPr>
              <w:t>Actor(s):</w:t>
            </w:r>
          </w:p>
        </w:tc>
        <w:tc>
          <w:tcPr>
            <w:tcW w:w="7740" w:type="dxa"/>
          </w:tcPr>
          <w:p w:rsidR="00AC0A06" w:rsidP="000F7939" w:rsidRDefault="00AC0A06" w14:paraId="08A1E3E2" w14:textId="77777777">
            <w:pPr>
              <w:pStyle w:val="ListParagraph"/>
              <w:numPr>
                <w:ilvl w:val="0"/>
                <w:numId w:val="15"/>
              </w:numPr>
            </w:pPr>
            <w:r w:rsidRPr="00AC0A06">
              <w:t>DB Connector</w:t>
            </w:r>
          </w:p>
          <w:p w:rsidR="00AC0A06" w:rsidP="000F7939" w:rsidRDefault="00AC0A06" w14:paraId="2986F4BC" w14:textId="437328BE">
            <w:pPr>
              <w:pStyle w:val="ListParagraph"/>
              <w:numPr>
                <w:ilvl w:val="0"/>
                <w:numId w:val="15"/>
              </w:numPr>
            </w:pPr>
            <w:r w:rsidRPr="00AC0A06">
              <w:t>Organization Loader Scheduler</w:t>
            </w:r>
          </w:p>
        </w:tc>
      </w:tr>
      <w:tr w:rsidR="00AC0A06" w:rsidTr="00430CB4" w14:paraId="535A37FF" w14:textId="77777777">
        <w:tc>
          <w:tcPr>
            <w:tcW w:w="1620" w:type="dxa"/>
            <w:shd w:val="clear" w:color="auto" w:fill="8DB3E2" w:themeFill="text2" w:themeFillTint="66"/>
          </w:tcPr>
          <w:p w:rsidR="00AC0A06" w:rsidP="00F910A5" w:rsidRDefault="00AC0A06" w14:paraId="53BE2E86"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740" w:type="dxa"/>
          </w:tcPr>
          <w:p w:rsidR="00AC0A06" w:rsidP="000A203B" w:rsidRDefault="00AC0A06" w14:paraId="420BA232" w14:textId="6EFCB2AE">
            <w:pPr>
              <w:pStyle w:val="ListParagraph"/>
              <w:ind w:left="286" w:firstLine="0"/>
            </w:pPr>
            <w:r>
              <w:t xml:space="preserve">This </w:t>
            </w:r>
            <w:r w:rsidRPr="00C84570">
              <w:t xml:space="preserve">use case covers the </w:t>
            </w:r>
            <w:r>
              <w:t>creation and update of organization records within the Identity Management system</w:t>
            </w:r>
          </w:p>
        </w:tc>
      </w:tr>
      <w:tr w:rsidR="00AC0A06" w:rsidTr="00430CB4" w14:paraId="38AD0DD7" w14:textId="77777777">
        <w:tc>
          <w:tcPr>
            <w:tcW w:w="1620" w:type="dxa"/>
            <w:shd w:val="clear" w:color="auto" w:fill="8DB3E2" w:themeFill="text2" w:themeFillTint="66"/>
          </w:tcPr>
          <w:p w:rsidR="00AC0A06" w:rsidP="00F910A5" w:rsidRDefault="00AC0A06" w14:paraId="472317B0" w14:textId="77777777">
            <w:r>
              <w:rPr>
                <w:rFonts w:ascii="Calibri" w:hAnsi="Calibri" w:eastAsia="Times New Roman" w:cs="Times New Roman"/>
                <w:b/>
                <w:bCs/>
                <w:color w:val="000000"/>
                <w:lang w:eastAsia="en-IN"/>
              </w:rPr>
              <w:t>Narrative:</w:t>
            </w:r>
          </w:p>
        </w:tc>
        <w:tc>
          <w:tcPr>
            <w:tcW w:w="7740" w:type="dxa"/>
          </w:tcPr>
          <w:p w:rsidRPr="006B6322" w:rsidR="00AC0A06" w:rsidP="000A203B" w:rsidRDefault="00AC0A06" w14:paraId="25F9DB47" w14:textId="447B35CE">
            <w:pPr>
              <w:pStyle w:val="ListParagraph"/>
              <w:numPr>
                <w:ilvl w:val="0"/>
                <w:numId w:val="49"/>
              </w:numPr>
              <w:spacing w:before="120" w:after="120"/>
            </w:pPr>
            <w:bookmarkStart w:name="_Toc14275507" w:id="55"/>
            <w:r w:rsidRPr="006B6322">
              <w:t xml:space="preserve">Organization </w:t>
            </w:r>
            <w:r>
              <w:t xml:space="preserve">record is </w:t>
            </w:r>
            <w:r w:rsidR="005E3CDB">
              <w:t xml:space="preserve">brought in from </w:t>
            </w:r>
            <w:r w:rsidR="00AD661A">
              <w:t>HR and pulled from the</w:t>
            </w:r>
            <w:bookmarkEnd w:id="55"/>
            <w:r w:rsidR="00067519">
              <w:t xml:space="preserve"> </w:t>
            </w:r>
            <w:r w:rsidRPr="00067519" w:rsidR="00067519">
              <w:t>VW_ORG_CURRENT</w:t>
            </w:r>
            <w:r w:rsidR="00067519">
              <w:t xml:space="preserve"> view</w:t>
            </w:r>
          </w:p>
          <w:p w:rsidRPr="001C1056" w:rsidR="00AC0A06" w:rsidP="000A203B" w:rsidRDefault="00AC0A06" w14:paraId="7D5E0C1B" w14:textId="4FE019C9">
            <w:pPr>
              <w:pStyle w:val="ListParagraph"/>
              <w:numPr>
                <w:ilvl w:val="0"/>
                <w:numId w:val="49"/>
              </w:numPr>
              <w:tabs>
                <w:tab w:val="left" w:pos="2730"/>
              </w:tabs>
              <w:spacing w:before="120" w:after="120"/>
            </w:pPr>
            <w:bookmarkStart w:name="_Toc14275508" w:id="56"/>
            <w:r>
              <w:t>IAM</w:t>
            </w:r>
            <w:r w:rsidRPr="001C1056">
              <w:t xml:space="preserve"> </w:t>
            </w:r>
            <w:r>
              <w:t>‘</w:t>
            </w:r>
            <w:r w:rsidRPr="006B6322">
              <w:t>Organization Loader</w:t>
            </w:r>
            <w:r>
              <w:t xml:space="preserve">’ job </w:t>
            </w:r>
            <w:r w:rsidRPr="001C1056">
              <w:t xml:space="preserve">will </w:t>
            </w:r>
            <w:r>
              <w:t xml:space="preserve">query the view for org records </w:t>
            </w:r>
            <w:r w:rsidRPr="006B6322">
              <w:t>Organization records are matched against</w:t>
            </w:r>
            <w:r>
              <w:t xml:space="preserve"> table</w:t>
            </w:r>
          </w:p>
          <w:p w:rsidRPr="006B6322" w:rsidR="00AC0A06" w:rsidP="000A203B" w:rsidRDefault="00AC0A06" w14:paraId="46F12CE9" w14:textId="77777777">
            <w:pPr>
              <w:pStyle w:val="ListParagraph"/>
              <w:numPr>
                <w:ilvl w:val="0"/>
                <w:numId w:val="49"/>
              </w:numPr>
              <w:spacing w:before="120" w:after="120"/>
            </w:pPr>
            <w:bookmarkStart w:name="_Toc14275510" w:id="57"/>
            <w:bookmarkEnd w:id="56"/>
            <w:r w:rsidRPr="006B6322">
              <w:t xml:space="preserve">If </w:t>
            </w:r>
            <w:r>
              <w:t xml:space="preserve">it </w:t>
            </w:r>
            <w:r w:rsidRPr="006B6322">
              <w:t>does not find a match, then the organization record will be created as a new organization in IAM</w:t>
            </w:r>
            <w:bookmarkEnd w:id="57"/>
          </w:p>
          <w:p w:rsidRPr="006B6322" w:rsidR="00AC0A06" w:rsidP="000A203B" w:rsidRDefault="00AC0A06" w14:paraId="2D54B938" w14:textId="4ECABEBA">
            <w:pPr>
              <w:pStyle w:val="ListParagraph"/>
              <w:numPr>
                <w:ilvl w:val="0"/>
                <w:numId w:val="49"/>
              </w:numPr>
              <w:spacing w:before="120" w:after="120"/>
            </w:pPr>
            <w:bookmarkStart w:name="_Toc14275511" w:id="58"/>
            <w:r w:rsidRPr="006B6322">
              <w:t>If any match found, then the existing organization will be updated</w:t>
            </w:r>
            <w:bookmarkEnd w:id="58"/>
            <w:r w:rsidR="007A6D0C">
              <w:t xml:space="preserve"> with the organization details (in case of any change)</w:t>
            </w:r>
          </w:p>
          <w:p w:rsidR="00AC0A06" w:rsidP="000A203B" w:rsidRDefault="00AC0A06" w14:paraId="2850A3EA" w14:textId="280F86E3">
            <w:pPr>
              <w:pStyle w:val="ListParagraph"/>
              <w:numPr>
                <w:ilvl w:val="0"/>
                <w:numId w:val="49"/>
              </w:numPr>
              <w:spacing w:before="120" w:after="120"/>
            </w:pPr>
            <w:bookmarkStart w:name="_Toc14275512" w:id="59"/>
            <w:r w:rsidRPr="006B6322">
              <w:t xml:space="preserve">Once the organization is determined as </w:t>
            </w:r>
            <w:r>
              <w:t xml:space="preserve">a </w:t>
            </w:r>
            <w:r w:rsidRPr="006B6322">
              <w:t>new or update</w:t>
            </w:r>
            <w:r>
              <w:t>d org</w:t>
            </w:r>
            <w:r w:rsidRPr="006B6322">
              <w:t>, the organization data is mapped against the IAM table fields</w:t>
            </w:r>
            <w:bookmarkEnd w:id="59"/>
            <w:r w:rsidR="007A6D0C">
              <w:t xml:space="preserve"> to serve as list of values</w:t>
            </w:r>
          </w:p>
        </w:tc>
      </w:tr>
      <w:tr w:rsidR="00AC0A06" w:rsidTr="00430CB4" w14:paraId="5543C6B3" w14:textId="77777777">
        <w:tc>
          <w:tcPr>
            <w:tcW w:w="1620" w:type="dxa"/>
            <w:shd w:val="clear" w:color="auto" w:fill="8DB3E2" w:themeFill="text2" w:themeFillTint="66"/>
          </w:tcPr>
          <w:p w:rsidR="00AC0A06" w:rsidP="00F910A5" w:rsidRDefault="00AC0A06" w14:paraId="61F8D608" w14:textId="77777777">
            <w:r>
              <w:rPr>
                <w:rFonts w:ascii="Calibri" w:hAnsi="Calibri" w:eastAsia="Times New Roman" w:cs="Times New Roman"/>
                <w:b/>
                <w:bCs/>
                <w:color w:val="000000"/>
                <w:lang w:eastAsia="en-IN"/>
              </w:rPr>
              <w:t>Frequency:</w:t>
            </w:r>
          </w:p>
        </w:tc>
        <w:tc>
          <w:tcPr>
            <w:tcW w:w="7740" w:type="dxa"/>
          </w:tcPr>
          <w:p w:rsidR="00AC0A06" w:rsidP="00F910A5" w:rsidRDefault="00AC0A06" w14:paraId="2237E473" w14:textId="32D9820B">
            <w:r>
              <w:t>Every 2 hours</w:t>
            </w:r>
          </w:p>
        </w:tc>
      </w:tr>
    </w:tbl>
    <w:p w:rsidR="003F0110" w:rsidP="003F0110" w:rsidRDefault="003F0110" w14:paraId="2D4F88B0" w14:textId="49972DC3"/>
    <w:p w:rsidR="00AC0A06" w:rsidP="00302055" w:rsidRDefault="00AC0A06" w14:paraId="47C35D84" w14:textId="3CAF2AA5">
      <w:pPr>
        <w:pStyle w:val="Heading1"/>
      </w:pPr>
      <w:bookmarkStart w:name="_Toc17816823" w:id="60"/>
      <w:r w:rsidRPr="00AC0A06">
        <w:t>UDF Value Loader:</w:t>
      </w:r>
      <w:bookmarkEnd w:id="60"/>
    </w:p>
    <w:p w:rsidR="00AC0A06" w:rsidP="00AC0A06" w:rsidRDefault="00AC0A06" w14:paraId="421A9A2C" w14:textId="10C50789">
      <w:pPr>
        <w:pStyle w:val="ListParagraph"/>
        <w:rPr>
          <w:rFonts w:cstheme="minorHAnsi"/>
        </w:rPr>
      </w:pPr>
      <w:r>
        <w:rPr>
          <w:rFonts w:cstheme="minorHAnsi"/>
        </w:rPr>
        <w:t>We have one scheduler job in IAM for loading lookup data into IAM [</w:t>
      </w:r>
      <w:r w:rsidRPr="006341A4">
        <w:rPr>
          <w:b/>
        </w:rPr>
        <w:t xml:space="preserve">Load UDF </w:t>
      </w:r>
      <w:r w:rsidR="00354FEA">
        <w:rPr>
          <w:b/>
        </w:rPr>
        <w:t>L</w:t>
      </w:r>
      <w:r w:rsidRPr="006341A4">
        <w:rPr>
          <w:b/>
        </w:rPr>
        <w:t>ookup Values</w:t>
      </w:r>
      <w:r>
        <w:rPr>
          <w:rFonts w:cstheme="minorHAnsi"/>
        </w:rPr>
        <w:t>]</w:t>
      </w:r>
    </w:p>
    <w:p w:rsidRPr="00AC0A06" w:rsidR="00AC0A06" w:rsidP="000F7939" w:rsidRDefault="00AC0A06" w14:paraId="12A5EFC1" w14:textId="40477601">
      <w:pPr>
        <w:pStyle w:val="ListParagraph"/>
        <w:numPr>
          <w:ilvl w:val="0"/>
          <w:numId w:val="4"/>
        </w:numPr>
        <w:spacing w:after="200" w:line="276" w:lineRule="auto"/>
      </w:pPr>
      <w:r>
        <w:rPr>
          <w:rFonts w:cstheme="minorHAnsi"/>
        </w:rPr>
        <w:t>Unscheduled job, which is run manually (as needed)</w:t>
      </w:r>
    </w:p>
    <w:p w:rsidR="00AC0A06" w:rsidP="00302055" w:rsidRDefault="00AC0A06" w14:paraId="1086E519" w14:textId="7CB13268">
      <w:pPr>
        <w:pStyle w:val="Heading2"/>
      </w:pPr>
      <w:bookmarkStart w:name="_Toc17816824" w:id="61"/>
      <w:r w:rsidRPr="00AC0A06">
        <w:t>Create/Update Lookups:</w:t>
      </w:r>
      <w:bookmarkEnd w:id="61"/>
    </w:p>
    <w:tbl>
      <w:tblPr>
        <w:tblStyle w:val="TableGrid"/>
        <w:tblW w:w="9360" w:type="dxa"/>
        <w:tblInd w:w="-5" w:type="dxa"/>
        <w:tblLook w:val="04A0" w:firstRow="1" w:lastRow="0" w:firstColumn="1" w:lastColumn="0" w:noHBand="0" w:noVBand="1"/>
      </w:tblPr>
      <w:tblGrid>
        <w:gridCol w:w="1683"/>
        <w:gridCol w:w="7677"/>
      </w:tblGrid>
      <w:tr w:rsidR="00AC0A06" w:rsidTr="00430CB4" w14:paraId="649FCD58" w14:textId="77777777">
        <w:tc>
          <w:tcPr>
            <w:tcW w:w="1620" w:type="dxa"/>
            <w:shd w:val="clear" w:color="auto" w:fill="8DB3E2" w:themeFill="text2" w:themeFillTint="66"/>
          </w:tcPr>
          <w:p w:rsidR="00AC0A06" w:rsidP="00F910A5" w:rsidRDefault="003B21CE" w14:paraId="2104D2F1" w14:textId="351F2F95">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15</w:t>
            </w:r>
            <w:r w:rsidRPr="004666AE">
              <w:rPr>
                <w:rFonts w:cstheme="minorHAnsi"/>
                <w:b/>
                <w:noProof/>
                <w:color w:val="000000" w:themeColor="text1"/>
                <w:szCs w:val="18"/>
              </w:rPr>
              <w:t>.1</w:t>
            </w:r>
            <w:r w:rsidRPr="0090591D" w:rsidR="00AC0A06">
              <w:rPr>
                <w:rFonts w:ascii="Calibri" w:hAnsi="Calibri" w:eastAsia="Times New Roman" w:cs="Times New Roman"/>
                <w:b/>
                <w:bCs/>
                <w:color w:val="000000"/>
                <w:lang w:eastAsia="en-IN"/>
              </w:rPr>
              <w:t>:</w:t>
            </w:r>
          </w:p>
        </w:tc>
        <w:tc>
          <w:tcPr>
            <w:tcW w:w="7740" w:type="dxa"/>
          </w:tcPr>
          <w:p w:rsidRPr="00AC0A06" w:rsidR="00AC0A06" w:rsidP="00F910A5" w:rsidRDefault="00AC0A06" w14:paraId="511D1AF3" w14:textId="526E62E0">
            <w:pPr>
              <w:rPr>
                <w:b/>
              </w:rPr>
            </w:pPr>
            <w:bookmarkStart w:name="_Toc14275522" w:id="62"/>
            <w:r w:rsidRPr="00AC0A06">
              <w:rPr>
                <w:b/>
              </w:rPr>
              <w:t>Create/Update lookup</w:t>
            </w:r>
            <w:bookmarkEnd w:id="62"/>
            <w:r w:rsidRPr="00AC0A06">
              <w:rPr>
                <w:b/>
              </w:rPr>
              <w:t>s</w:t>
            </w:r>
          </w:p>
        </w:tc>
      </w:tr>
      <w:tr w:rsidR="00AC0A06" w:rsidTr="00430CB4" w14:paraId="14B6590C" w14:textId="77777777">
        <w:tc>
          <w:tcPr>
            <w:tcW w:w="1620" w:type="dxa"/>
            <w:shd w:val="clear" w:color="auto" w:fill="8DB3E2" w:themeFill="text2" w:themeFillTint="66"/>
          </w:tcPr>
          <w:p w:rsidR="00AC0A06" w:rsidP="00F910A5" w:rsidRDefault="00AC0A06" w14:paraId="6195867A" w14:textId="77777777">
            <w:r>
              <w:rPr>
                <w:rFonts w:ascii="Calibri" w:hAnsi="Calibri" w:eastAsia="Times New Roman" w:cs="Times New Roman"/>
                <w:b/>
                <w:bCs/>
                <w:color w:val="000000"/>
                <w:lang w:eastAsia="en-IN"/>
              </w:rPr>
              <w:t>Actor(s):</w:t>
            </w:r>
          </w:p>
        </w:tc>
        <w:tc>
          <w:tcPr>
            <w:tcW w:w="7740" w:type="dxa"/>
          </w:tcPr>
          <w:p w:rsidR="00AC0A06" w:rsidP="000F7939" w:rsidRDefault="00AC0A06" w14:paraId="3D240CDA" w14:textId="77777777">
            <w:pPr>
              <w:pStyle w:val="ListParagraph"/>
              <w:numPr>
                <w:ilvl w:val="0"/>
                <w:numId w:val="15"/>
              </w:numPr>
              <w:spacing w:line="276" w:lineRule="auto"/>
            </w:pPr>
            <w:r>
              <w:t>DB Connector</w:t>
            </w:r>
          </w:p>
          <w:p w:rsidR="00AC0A06" w:rsidP="000F7939" w:rsidRDefault="00AC0A06" w14:paraId="4054EA89" w14:textId="2B0DD68C">
            <w:pPr>
              <w:pStyle w:val="ListParagraph"/>
              <w:numPr>
                <w:ilvl w:val="0"/>
                <w:numId w:val="15"/>
              </w:numPr>
              <w:spacing w:line="276" w:lineRule="auto"/>
            </w:pPr>
            <w:r>
              <w:t>Load UDF lookup Values Scheduler</w:t>
            </w:r>
          </w:p>
        </w:tc>
      </w:tr>
      <w:tr w:rsidR="00AC0A06" w:rsidTr="00430CB4" w14:paraId="541AE10E" w14:textId="77777777">
        <w:tc>
          <w:tcPr>
            <w:tcW w:w="1620" w:type="dxa"/>
            <w:shd w:val="clear" w:color="auto" w:fill="8DB3E2" w:themeFill="text2" w:themeFillTint="66"/>
          </w:tcPr>
          <w:p w:rsidR="00AC0A06" w:rsidP="00F910A5" w:rsidRDefault="00AC0A06" w14:paraId="3282DB94"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740" w:type="dxa"/>
          </w:tcPr>
          <w:p w:rsidR="00AC0A06" w:rsidP="000A203B" w:rsidRDefault="00AC0A06" w14:paraId="612E9BC6" w14:textId="44D1F033">
            <w:pPr>
              <w:pStyle w:val="ListParagraph"/>
              <w:ind w:left="286" w:firstLine="0"/>
            </w:pPr>
            <w:r>
              <w:t xml:space="preserve">This </w:t>
            </w:r>
            <w:r w:rsidRPr="006B6322">
              <w:t xml:space="preserve">use case covers loading </w:t>
            </w:r>
            <w:r>
              <w:t xml:space="preserve">the </w:t>
            </w:r>
            <w:r w:rsidRPr="006B6322">
              <w:t>Location, Job Category</w:t>
            </w:r>
            <w:r>
              <w:t>,</w:t>
            </w:r>
            <w:r w:rsidRPr="006B6322">
              <w:t xml:space="preserve"> and Partner lookups into the </w:t>
            </w:r>
            <w:r>
              <w:t>Identity Management</w:t>
            </w:r>
            <w:r w:rsidRPr="006B6322">
              <w:t xml:space="preserve"> system</w:t>
            </w:r>
          </w:p>
        </w:tc>
      </w:tr>
      <w:tr w:rsidR="00AC0A06" w:rsidTr="00430CB4" w14:paraId="282FACB4" w14:textId="77777777">
        <w:tc>
          <w:tcPr>
            <w:tcW w:w="1620" w:type="dxa"/>
            <w:shd w:val="clear" w:color="auto" w:fill="8DB3E2" w:themeFill="text2" w:themeFillTint="66"/>
          </w:tcPr>
          <w:p w:rsidR="00AC0A06" w:rsidP="00F910A5" w:rsidRDefault="00AC0A06" w14:paraId="2638C608" w14:textId="77777777">
            <w:r>
              <w:rPr>
                <w:rFonts w:ascii="Calibri" w:hAnsi="Calibri" w:eastAsia="Times New Roman" w:cs="Times New Roman"/>
                <w:b/>
                <w:bCs/>
                <w:color w:val="000000"/>
                <w:lang w:eastAsia="en-IN"/>
              </w:rPr>
              <w:t>Narrative:</w:t>
            </w:r>
          </w:p>
        </w:tc>
        <w:tc>
          <w:tcPr>
            <w:tcW w:w="7740" w:type="dxa"/>
          </w:tcPr>
          <w:p w:rsidR="00AC0A06" w:rsidP="000F7939" w:rsidRDefault="00AC0A06" w14:paraId="695106E8" w14:textId="603E9ECA">
            <w:pPr>
              <w:pStyle w:val="ListParagraph"/>
              <w:numPr>
                <w:ilvl w:val="0"/>
                <w:numId w:val="11"/>
              </w:numPr>
              <w:spacing w:before="120" w:after="120"/>
            </w:pPr>
            <w:bookmarkStart w:name="_Toc14275526" w:id="63"/>
            <w:r>
              <w:t>Data is manually maintained in the applicable holding</w:t>
            </w:r>
            <w:r w:rsidRPr="006B6322">
              <w:t xml:space="preserve"> table</w:t>
            </w:r>
            <w:bookmarkEnd w:id="63"/>
            <w:r w:rsidR="00B2536F">
              <w:t>s:</w:t>
            </w:r>
          </w:p>
          <w:p w:rsidRPr="006B6322" w:rsidR="007A6D0C" w:rsidP="00B2536F" w:rsidRDefault="00B2536F" w14:paraId="32BD3554" w14:textId="71BEBDA0">
            <w:pPr>
              <w:pStyle w:val="ListParagraph"/>
              <w:spacing w:before="120" w:after="120"/>
              <w:ind w:firstLine="0"/>
            </w:pPr>
            <w:r>
              <w:t>Location, Partner, JobCategory outside of IAM</w:t>
            </w:r>
          </w:p>
          <w:p w:rsidRPr="006B6322" w:rsidR="00AC0A06" w:rsidP="000F7939" w:rsidRDefault="00B2536F" w14:paraId="0AA69E60" w14:textId="7F199A3F">
            <w:pPr>
              <w:pStyle w:val="ListParagraph"/>
              <w:numPr>
                <w:ilvl w:val="0"/>
                <w:numId w:val="11"/>
              </w:numPr>
              <w:spacing w:before="120" w:after="120"/>
            </w:pPr>
            <w:r>
              <w:t xml:space="preserve">The </w:t>
            </w:r>
            <w:r w:rsidR="00354FEA">
              <w:t xml:space="preserve"> Load UDF </w:t>
            </w:r>
            <w:r w:rsidR="00F84C05">
              <w:t>L</w:t>
            </w:r>
            <w:r w:rsidR="00354FEA">
              <w:t xml:space="preserve">ookup </w:t>
            </w:r>
            <w:r w:rsidR="00F84C05">
              <w:t>V</w:t>
            </w:r>
            <w:r w:rsidR="00354FEA">
              <w:t>alues job executes</w:t>
            </w:r>
            <w:r w:rsidR="00F84C05">
              <w:t xml:space="preserve"> to pick up those values to push them to OIM</w:t>
            </w:r>
          </w:p>
          <w:p w:rsidRPr="006B6322" w:rsidR="00AC0A06" w:rsidP="000F7939" w:rsidRDefault="00B2536F" w14:paraId="351678D5" w14:textId="5FFCCD56">
            <w:pPr>
              <w:pStyle w:val="ListParagraph"/>
              <w:numPr>
                <w:ilvl w:val="0"/>
                <w:numId w:val="11"/>
              </w:numPr>
              <w:spacing w:before="120" w:after="120"/>
            </w:pPr>
            <w:bookmarkStart w:name="_Toc14275529" w:id="64"/>
            <w:r>
              <w:t xml:space="preserve">If values are not </w:t>
            </w:r>
            <w:r w:rsidR="00EC62A6">
              <w:t xml:space="preserve"> </w:t>
            </w:r>
            <w:r w:rsidR="00B179ED">
              <w:t>found,</w:t>
            </w:r>
            <w:r>
              <w:t xml:space="preserve"> </w:t>
            </w:r>
            <w:r w:rsidRPr="006B6322" w:rsidR="00AC0A06">
              <w:t>then the</w:t>
            </w:r>
            <w:r>
              <w:t xml:space="preserve">y will be created as </w:t>
            </w:r>
            <w:r w:rsidRPr="006B6322" w:rsidR="00AC0A06">
              <w:t>new</w:t>
            </w:r>
            <w:bookmarkEnd w:id="64"/>
          </w:p>
          <w:p w:rsidR="00AC0A06" w:rsidP="00B2536F" w:rsidRDefault="00AC0A06" w14:paraId="6B11E29E" w14:textId="397762FE">
            <w:pPr>
              <w:pStyle w:val="ListParagraph"/>
              <w:numPr>
                <w:ilvl w:val="0"/>
                <w:numId w:val="11"/>
              </w:numPr>
              <w:spacing w:before="120" w:after="120"/>
            </w:pPr>
            <w:bookmarkStart w:name="_Toc14275530" w:id="65"/>
            <w:r w:rsidRPr="006B6322">
              <w:lastRenderedPageBreak/>
              <w:t xml:space="preserve">If a </w:t>
            </w:r>
            <w:r w:rsidR="00B2536F">
              <w:t xml:space="preserve">value </w:t>
            </w:r>
            <w:r w:rsidRPr="006B6322">
              <w:t xml:space="preserve">match </w:t>
            </w:r>
            <w:r w:rsidR="00B2536F">
              <w:t xml:space="preserve">is </w:t>
            </w:r>
            <w:r w:rsidRPr="006B6322">
              <w:t>found</w:t>
            </w:r>
            <w:r w:rsidR="00B2536F">
              <w:t>, then existing list of values</w:t>
            </w:r>
            <w:r w:rsidRPr="006B6322">
              <w:t xml:space="preserve"> will be updated (if necessary).</w:t>
            </w:r>
            <w:bookmarkEnd w:id="65"/>
            <w:r>
              <w:t xml:space="preserve">  Note: the update is mainly only enabled/disabled status, as most of the encoded values are the same as the decoded</w:t>
            </w:r>
          </w:p>
        </w:tc>
      </w:tr>
      <w:tr w:rsidR="00AC0A06" w:rsidTr="00430CB4" w14:paraId="0EF5F8D1" w14:textId="77777777">
        <w:tc>
          <w:tcPr>
            <w:tcW w:w="1620" w:type="dxa"/>
            <w:shd w:val="clear" w:color="auto" w:fill="8DB3E2" w:themeFill="text2" w:themeFillTint="66"/>
          </w:tcPr>
          <w:p w:rsidR="00AC0A06" w:rsidP="00F910A5" w:rsidRDefault="00AC0A06" w14:paraId="48013F0C" w14:textId="77777777">
            <w:r>
              <w:rPr>
                <w:rFonts w:ascii="Calibri" w:hAnsi="Calibri" w:eastAsia="Times New Roman" w:cs="Times New Roman"/>
                <w:b/>
                <w:bCs/>
                <w:color w:val="000000"/>
                <w:lang w:eastAsia="en-IN"/>
              </w:rPr>
              <w:lastRenderedPageBreak/>
              <w:t>Frequency:</w:t>
            </w:r>
          </w:p>
        </w:tc>
        <w:tc>
          <w:tcPr>
            <w:tcW w:w="7740" w:type="dxa"/>
          </w:tcPr>
          <w:p w:rsidR="00AC0A06" w:rsidP="00F910A5" w:rsidRDefault="00AC0A06" w14:paraId="72DC7809" w14:textId="35187305">
            <w:r>
              <w:t>As required</w:t>
            </w:r>
          </w:p>
        </w:tc>
      </w:tr>
    </w:tbl>
    <w:p w:rsidR="00E62011" w:rsidP="00E62011" w:rsidRDefault="00E62011" w14:paraId="092ED083" w14:textId="20CAB7F1"/>
    <w:p w:rsidRPr="00F32269" w:rsidR="00F32269" w:rsidP="00F32269" w:rsidRDefault="00E62011" w14:paraId="36E65F2F" w14:textId="57BD9961">
      <w:pPr>
        <w:pStyle w:val="Heading1"/>
      </w:pPr>
      <w:bookmarkStart w:name="_Toc17816825" w:id="66"/>
      <w:r w:rsidRPr="00E62011">
        <w:t>Active Directory:</w:t>
      </w:r>
      <w:bookmarkEnd w:id="66"/>
    </w:p>
    <w:p w:rsidR="00E62011" w:rsidP="00302055" w:rsidRDefault="00B2536F" w14:paraId="79794586" w14:textId="50786594">
      <w:pPr>
        <w:pStyle w:val="Heading2"/>
      </w:pPr>
      <w:bookmarkStart w:name="_Toc17816826" w:id="67"/>
      <w:r>
        <w:t xml:space="preserve">AD </w:t>
      </w:r>
      <w:r w:rsidRPr="00E62011" w:rsidR="00E62011">
        <w:t>User</w:t>
      </w:r>
      <w:r>
        <w:t xml:space="preserve"> </w:t>
      </w:r>
      <w:r w:rsidR="009920BE">
        <w:t>A</w:t>
      </w:r>
      <w:r>
        <w:t>ccount</w:t>
      </w:r>
      <w:r w:rsidRPr="00E62011" w:rsidR="00E62011">
        <w:t xml:space="preserve"> </w:t>
      </w:r>
      <w:r w:rsidR="009920BE">
        <w:t>P</w:t>
      </w:r>
      <w:r>
        <w:t>rovisioning</w:t>
      </w:r>
      <w:r w:rsidRPr="00E62011" w:rsidR="00E62011">
        <w:t>:</w:t>
      </w:r>
      <w:bookmarkEnd w:id="67"/>
    </w:p>
    <w:tbl>
      <w:tblPr>
        <w:tblStyle w:val="TableGrid"/>
        <w:tblW w:w="9360" w:type="dxa"/>
        <w:tblInd w:w="-5" w:type="dxa"/>
        <w:tblLook w:val="04A0" w:firstRow="1" w:lastRow="0" w:firstColumn="1" w:lastColumn="0" w:noHBand="0" w:noVBand="1"/>
      </w:tblPr>
      <w:tblGrid>
        <w:gridCol w:w="1683"/>
        <w:gridCol w:w="7677"/>
      </w:tblGrid>
      <w:tr w:rsidR="00E62011" w:rsidTr="00430CB4" w14:paraId="6B6D85A6" w14:textId="77777777">
        <w:tc>
          <w:tcPr>
            <w:tcW w:w="1620" w:type="dxa"/>
            <w:shd w:val="clear" w:color="auto" w:fill="8DB3E2" w:themeFill="text2" w:themeFillTint="66"/>
          </w:tcPr>
          <w:p w:rsidR="00E62011" w:rsidP="00F910A5" w:rsidRDefault="00DB0A37" w14:paraId="1CDB4E7E" w14:textId="1BC238BB">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16</w:t>
            </w:r>
            <w:r w:rsidRPr="004666AE">
              <w:rPr>
                <w:rFonts w:cstheme="minorHAnsi"/>
                <w:b/>
                <w:noProof/>
                <w:color w:val="000000" w:themeColor="text1"/>
                <w:szCs w:val="18"/>
              </w:rPr>
              <w:t>.1</w:t>
            </w:r>
            <w:r w:rsidRPr="0090591D" w:rsidR="00E62011">
              <w:rPr>
                <w:rFonts w:ascii="Calibri" w:hAnsi="Calibri" w:eastAsia="Times New Roman" w:cs="Times New Roman"/>
                <w:b/>
                <w:bCs/>
                <w:color w:val="000000"/>
                <w:lang w:eastAsia="en-IN"/>
              </w:rPr>
              <w:t>:</w:t>
            </w:r>
          </w:p>
        </w:tc>
        <w:tc>
          <w:tcPr>
            <w:tcW w:w="7740" w:type="dxa"/>
          </w:tcPr>
          <w:p w:rsidRPr="000165D7" w:rsidR="00E62011" w:rsidP="00F910A5" w:rsidRDefault="00B2536F" w14:paraId="245EFF1B" w14:textId="4F76E48B">
            <w:pPr>
              <w:rPr>
                <w:b/>
              </w:rPr>
            </w:pPr>
            <w:r>
              <w:rPr>
                <w:b/>
              </w:rPr>
              <w:t>Provisioning user account</w:t>
            </w:r>
            <w:r w:rsidR="006A7F1A">
              <w:rPr>
                <w:b/>
              </w:rPr>
              <w:t>s</w:t>
            </w:r>
            <w:r w:rsidRPr="000165D7" w:rsidR="00E62011">
              <w:rPr>
                <w:b/>
              </w:rPr>
              <w:t xml:space="preserve"> in Active Directory</w:t>
            </w:r>
          </w:p>
        </w:tc>
      </w:tr>
      <w:tr w:rsidR="00E62011" w:rsidTr="00430CB4" w14:paraId="66FDCE79" w14:textId="77777777">
        <w:tc>
          <w:tcPr>
            <w:tcW w:w="1620" w:type="dxa"/>
            <w:shd w:val="clear" w:color="auto" w:fill="8DB3E2" w:themeFill="text2" w:themeFillTint="66"/>
          </w:tcPr>
          <w:p w:rsidR="00E62011" w:rsidP="00F910A5" w:rsidRDefault="00E62011" w14:paraId="63AD1F26" w14:textId="77777777">
            <w:r>
              <w:rPr>
                <w:rFonts w:ascii="Calibri" w:hAnsi="Calibri" w:eastAsia="Times New Roman" w:cs="Times New Roman"/>
                <w:b/>
                <w:bCs/>
                <w:color w:val="000000"/>
                <w:lang w:eastAsia="en-IN"/>
              </w:rPr>
              <w:t>Actor(s):</w:t>
            </w:r>
          </w:p>
        </w:tc>
        <w:tc>
          <w:tcPr>
            <w:tcW w:w="7740" w:type="dxa"/>
          </w:tcPr>
          <w:p w:rsidR="00E62011" w:rsidP="000F7939" w:rsidRDefault="00E62011" w14:paraId="0390D9BD" w14:textId="7A499D36">
            <w:pPr>
              <w:pStyle w:val="ListParagraph"/>
              <w:numPr>
                <w:ilvl w:val="0"/>
                <w:numId w:val="15"/>
              </w:numPr>
              <w:spacing w:line="276" w:lineRule="auto"/>
              <w:ind w:left="342" w:firstLine="0"/>
            </w:pPr>
            <w:r>
              <w:t>IAM Active Directory Connector</w:t>
            </w:r>
          </w:p>
        </w:tc>
      </w:tr>
      <w:tr w:rsidR="00E62011" w:rsidTr="00430CB4" w14:paraId="40CDE904" w14:textId="77777777">
        <w:tc>
          <w:tcPr>
            <w:tcW w:w="1620" w:type="dxa"/>
            <w:shd w:val="clear" w:color="auto" w:fill="8DB3E2" w:themeFill="text2" w:themeFillTint="66"/>
          </w:tcPr>
          <w:p w:rsidR="00E62011" w:rsidP="00F910A5" w:rsidRDefault="00E62011" w14:paraId="31E6D53E"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740" w:type="dxa"/>
          </w:tcPr>
          <w:p w:rsidR="00E62011" w:rsidP="000A203B" w:rsidRDefault="00E62011" w14:paraId="7F8F8AD4" w14:textId="45F64CB0">
            <w:pPr>
              <w:pStyle w:val="ListParagraph"/>
              <w:ind w:left="286" w:firstLine="0"/>
            </w:pPr>
            <w:r>
              <w:t xml:space="preserve">This </w:t>
            </w:r>
            <w:r w:rsidRPr="00884870">
              <w:t xml:space="preserve">use case covers the provisioning of users in Active </w:t>
            </w:r>
            <w:r>
              <w:t>D</w:t>
            </w:r>
            <w:r w:rsidRPr="00884870">
              <w:t>irectory</w:t>
            </w:r>
          </w:p>
        </w:tc>
      </w:tr>
      <w:tr w:rsidR="00E62011" w:rsidTr="00430CB4" w14:paraId="676C6E73" w14:textId="77777777">
        <w:tc>
          <w:tcPr>
            <w:tcW w:w="1620" w:type="dxa"/>
            <w:shd w:val="clear" w:color="auto" w:fill="8DB3E2" w:themeFill="text2" w:themeFillTint="66"/>
          </w:tcPr>
          <w:p w:rsidR="00E62011" w:rsidP="00F910A5" w:rsidRDefault="00E62011" w14:paraId="36711DFD" w14:textId="77777777">
            <w:r>
              <w:rPr>
                <w:rFonts w:ascii="Calibri" w:hAnsi="Calibri" w:eastAsia="Times New Roman" w:cs="Times New Roman"/>
                <w:b/>
                <w:bCs/>
                <w:color w:val="000000"/>
                <w:lang w:eastAsia="en-IN"/>
              </w:rPr>
              <w:t>Narrative:</w:t>
            </w:r>
          </w:p>
        </w:tc>
        <w:tc>
          <w:tcPr>
            <w:tcW w:w="7740" w:type="dxa"/>
          </w:tcPr>
          <w:p w:rsidRPr="00884870" w:rsidR="00E62011" w:rsidP="000F7939" w:rsidRDefault="000C6DAB" w14:paraId="37C26A9C" w14:textId="3B0DE37A">
            <w:pPr>
              <w:pStyle w:val="ListParagraph"/>
              <w:numPr>
                <w:ilvl w:val="0"/>
                <w:numId w:val="9"/>
              </w:numPr>
              <w:tabs>
                <w:tab w:val="left" w:pos="2730"/>
              </w:tabs>
            </w:pPr>
            <w:r>
              <w:t xml:space="preserve"> </w:t>
            </w:r>
            <w:r w:rsidRPr="00884870" w:rsidR="00B179ED">
              <w:t>All</w:t>
            </w:r>
            <w:r w:rsidR="00F00690">
              <w:t xml:space="preserve"> of</w:t>
            </w:r>
            <w:r w:rsidR="00E62011">
              <w:t xml:space="preserve"> </w:t>
            </w:r>
            <w:r w:rsidRPr="00884870" w:rsidR="00E62011">
              <w:t xml:space="preserve">the users who are created in </w:t>
            </w:r>
            <w:r w:rsidR="00B864BB">
              <w:t>IAM</w:t>
            </w:r>
            <w:r w:rsidRPr="00884870" w:rsidR="00E62011">
              <w:t xml:space="preserve"> will be provisioned to AD as birthright access</w:t>
            </w:r>
          </w:p>
          <w:p w:rsidRPr="00884870" w:rsidR="00E62011" w:rsidP="000F7939" w:rsidRDefault="00E62011" w14:paraId="3880BB9D" w14:textId="77777777">
            <w:pPr>
              <w:pStyle w:val="ListParagraph"/>
              <w:numPr>
                <w:ilvl w:val="0"/>
                <w:numId w:val="9"/>
              </w:numPr>
              <w:tabs>
                <w:tab w:val="left" w:pos="2730"/>
              </w:tabs>
            </w:pPr>
            <w:r w:rsidRPr="00884870">
              <w:t>If the identity status is active for the user</w:t>
            </w:r>
            <w:r>
              <w:t>,</w:t>
            </w:r>
            <w:r w:rsidRPr="00884870">
              <w:t xml:space="preserve"> then that user will be provisioned to AD</w:t>
            </w:r>
          </w:p>
          <w:p w:rsidRPr="00884870" w:rsidR="00E62011" w:rsidP="000F7939" w:rsidRDefault="00E62011" w14:paraId="3DAA40D0" w14:textId="77777777">
            <w:pPr>
              <w:pStyle w:val="ListParagraph"/>
              <w:numPr>
                <w:ilvl w:val="0"/>
                <w:numId w:val="9"/>
              </w:numPr>
              <w:tabs>
                <w:tab w:val="left" w:pos="2730"/>
              </w:tabs>
            </w:pPr>
            <w:r w:rsidRPr="00884870">
              <w:t xml:space="preserve">For employees we </w:t>
            </w:r>
            <w:r>
              <w:t xml:space="preserve">also </w:t>
            </w:r>
            <w:r w:rsidRPr="00884870">
              <w:t xml:space="preserve">provide </w:t>
            </w:r>
            <w:r>
              <w:t>an AD group for I</w:t>
            </w:r>
            <w:r w:rsidRPr="00884870">
              <w:t>nternet access</w:t>
            </w:r>
            <w:r>
              <w:t>,</w:t>
            </w:r>
            <w:r w:rsidRPr="00884870">
              <w:t xml:space="preserve"> as default </w:t>
            </w:r>
          </w:p>
          <w:p w:rsidRPr="00884870" w:rsidR="00E62011" w:rsidP="000F7939" w:rsidRDefault="00E62011" w14:paraId="4785500B" w14:textId="4C71B674">
            <w:pPr>
              <w:pStyle w:val="ListParagraph"/>
              <w:numPr>
                <w:ilvl w:val="0"/>
                <w:numId w:val="9"/>
              </w:numPr>
              <w:tabs>
                <w:tab w:val="left" w:pos="2730"/>
              </w:tabs>
            </w:pPr>
            <w:r w:rsidRPr="00884870">
              <w:t xml:space="preserve">For non-employees we provide </w:t>
            </w:r>
            <w:r>
              <w:t xml:space="preserve">the Internet access </w:t>
            </w:r>
            <w:r w:rsidRPr="00884870">
              <w:t xml:space="preserve">AD </w:t>
            </w:r>
            <w:r>
              <w:t>group only</w:t>
            </w:r>
            <w:r w:rsidRPr="00884870">
              <w:t xml:space="preserve"> </w:t>
            </w:r>
            <w:r>
              <w:t xml:space="preserve">if they were enabled for it on their </w:t>
            </w:r>
            <w:r w:rsidR="00B864BB">
              <w:t>IAM</w:t>
            </w:r>
            <w:r>
              <w:t xml:space="preserve"> profile (which gave them the Internet access role)</w:t>
            </w:r>
          </w:p>
          <w:p w:rsidR="00E62011" w:rsidP="000F7939" w:rsidRDefault="00E62011" w14:paraId="605C7FB9" w14:textId="1EDC9BC9">
            <w:pPr>
              <w:pStyle w:val="ListParagraph"/>
              <w:numPr>
                <w:ilvl w:val="0"/>
                <w:numId w:val="9"/>
              </w:numPr>
              <w:tabs>
                <w:tab w:val="left" w:pos="2730"/>
              </w:tabs>
            </w:pPr>
            <w:r>
              <w:t xml:space="preserve">The </w:t>
            </w:r>
            <w:r w:rsidRPr="00884870">
              <w:t xml:space="preserve">OU will be assigned to the user </w:t>
            </w:r>
            <w:r>
              <w:t>based on</w:t>
            </w:r>
            <w:r w:rsidRPr="00884870">
              <w:t xml:space="preserve"> location</w:t>
            </w:r>
            <w:r>
              <w:t>, using a m</w:t>
            </w:r>
            <w:r w:rsidR="00B864BB">
              <w:t>anually-maintained lookup in IAM</w:t>
            </w:r>
            <w:r>
              <w:t xml:space="preserve"> </w:t>
            </w:r>
            <w:r w:rsidRPr="00884870">
              <w:t xml:space="preserve"> </w:t>
            </w:r>
          </w:p>
          <w:p w:rsidR="00E62011" w:rsidP="00B2536F" w:rsidRDefault="00E62011" w14:paraId="2C983D17" w14:textId="1051270B">
            <w:pPr>
              <w:pStyle w:val="ListParagraph"/>
              <w:numPr>
                <w:ilvl w:val="0"/>
                <w:numId w:val="9"/>
              </w:numPr>
              <w:spacing w:line="276" w:lineRule="auto"/>
            </w:pPr>
            <w:r w:rsidRPr="00884870">
              <w:t xml:space="preserve">On a successful creation </w:t>
            </w:r>
            <w:r>
              <w:t>of the</w:t>
            </w:r>
            <w:r w:rsidRPr="00884870">
              <w:t xml:space="preserve"> AD account, </w:t>
            </w:r>
            <w:r w:rsidR="00B2536F">
              <w:t>t</w:t>
            </w:r>
            <w:r>
              <w:t xml:space="preserve">he account </w:t>
            </w:r>
            <w:r w:rsidR="00B2536F">
              <w:t>will be visible in the IAM system</w:t>
            </w:r>
          </w:p>
        </w:tc>
      </w:tr>
      <w:tr w:rsidR="00E62011" w:rsidTr="00430CB4" w14:paraId="5E3C6354" w14:textId="77777777">
        <w:tc>
          <w:tcPr>
            <w:tcW w:w="1620" w:type="dxa"/>
            <w:shd w:val="clear" w:color="auto" w:fill="8DB3E2" w:themeFill="text2" w:themeFillTint="66"/>
          </w:tcPr>
          <w:p w:rsidR="00E62011" w:rsidP="00F910A5" w:rsidRDefault="00E62011" w14:paraId="45D61C7A" w14:textId="77777777">
            <w:r>
              <w:rPr>
                <w:rFonts w:ascii="Calibri" w:hAnsi="Calibri" w:eastAsia="Times New Roman" w:cs="Times New Roman"/>
                <w:b/>
                <w:bCs/>
                <w:color w:val="000000"/>
                <w:lang w:eastAsia="en-IN"/>
              </w:rPr>
              <w:t>Frequency:</w:t>
            </w:r>
          </w:p>
        </w:tc>
        <w:tc>
          <w:tcPr>
            <w:tcW w:w="7740" w:type="dxa"/>
          </w:tcPr>
          <w:p w:rsidR="00E62011" w:rsidP="00F910A5" w:rsidRDefault="00E62011" w14:paraId="420F40F9" w14:textId="23C70FF2">
            <w:r>
              <w:t>As required</w:t>
            </w:r>
          </w:p>
        </w:tc>
      </w:tr>
    </w:tbl>
    <w:p w:rsidR="00E62011" w:rsidP="00E62011" w:rsidRDefault="00E62011" w14:paraId="0E12CC84" w14:textId="344A63BE"/>
    <w:p w:rsidR="00B864BB" w:rsidP="00302055" w:rsidRDefault="00B2536F" w14:paraId="24E1430C" w14:textId="645E387F">
      <w:pPr>
        <w:pStyle w:val="Heading2"/>
      </w:pPr>
      <w:bookmarkStart w:name="_Toc17816827" w:id="68"/>
      <w:r>
        <w:t xml:space="preserve">AD </w:t>
      </w:r>
      <w:r w:rsidRPr="00F32269" w:rsidR="00F32269">
        <w:t xml:space="preserve">User </w:t>
      </w:r>
      <w:r w:rsidR="007D0244">
        <w:t>A</w:t>
      </w:r>
      <w:r>
        <w:t xml:space="preserve">ccount </w:t>
      </w:r>
      <w:r w:rsidR="007D0244">
        <w:t>D</w:t>
      </w:r>
      <w:r>
        <w:t>e-Provisioning</w:t>
      </w:r>
      <w:r w:rsidRPr="00F32269" w:rsidR="00F32269">
        <w:t>:</w:t>
      </w:r>
      <w:bookmarkEnd w:id="68"/>
    </w:p>
    <w:tbl>
      <w:tblPr>
        <w:tblStyle w:val="TableGrid"/>
        <w:tblW w:w="9360" w:type="dxa"/>
        <w:tblInd w:w="-5" w:type="dxa"/>
        <w:tblLook w:val="04A0" w:firstRow="1" w:lastRow="0" w:firstColumn="1" w:lastColumn="0" w:noHBand="0" w:noVBand="1"/>
      </w:tblPr>
      <w:tblGrid>
        <w:gridCol w:w="1683"/>
        <w:gridCol w:w="7677"/>
      </w:tblGrid>
      <w:tr w:rsidR="00F32269" w:rsidTr="00430CB4" w14:paraId="1A38BAFB" w14:textId="77777777">
        <w:tc>
          <w:tcPr>
            <w:tcW w:w="1683" w:type="dxa"/>
            <w:shd w:val="clear" w:color="auto" w:fill="8DB3E2" w:themeFill="text2" w:themeFillTint="66"/>
          </w:tcPr>
          <w:p w:rsidR="00F32269" w:rsidP="005F305E" w:rsidRDefault="00DB0A37" w14:paraId="6D197ABE" w14:textId="33309585">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16.2</w:t>
            </w:r>
            <w:r w:rsidRPr="0090591D" w:rsidR="00F32269">
              <w:rPr>
                <w:rFonts w:ascii="Calibri" w:hAnsi="Calibri" w:eastAsia="Times New Roman" w:cs="Times New Roman"/>
                <w:b/>
                <w:bCs/>
                <w:color w:val="000000"/>
                <w:lang w:eastAsia="en-IN"/>
              </w:rPr>
              <w:t>:</w:t>
            </w:r>
          </w:p>
        </w:tc>
        <w:tc>
          <w:tcPr>
            <w:tcW w:w="7677" w:type="dxa"/>
          </w:tcPr>
          <w:p w:rsidRPr="00C67319" w:rsidR="00F32269" w:rsidP="005F305E" w:rsidRDefault="00DA18EF" w14:paraId="0586AA1D" w14:textId="150678EE">
            <w:pPr>
              <w:rPr>
                <w:b/>
              </w:rPr>
            </w:pPr>
            <w:r>
              <w:rPr>
                <w:b/>
              </w:rPr>
              <w:t>D</w:t>
            </w:r>
            <w:r w:rsidR="00B2536F">
              <w:rPr>
                <w:b/>
              </w:rPr>
              <w:t>e-</w:t>
            </w:r>
            <w:r>
              <w:rPr>
                <w:b/>
              </w:rPr>
              <w:t>p</w:t>
            </w:r>
            <w:r w:rsidR="00B2536F">
              <w:rPr>
                <w:b/>
              </w:rPr>
              <w:t>rovisioning</w:t>
            </w:r>
            <w:r w:rsidR="00F32269">
              <w:rPr>
                <w:b/>
              </w:rPr>
              <w:t xml:space="preserve"> user </w:t>
            </w:r>
            <w:r w:rsidR="00B2536F">
              <w:rPr>
                <w:b/>
              </w:rPr>
              <w:t>account</w:t>
            </w:r>
            <w:r>
              <w:rPr>
                <w:b/>
              </w:rPr>
              <w:t>s</w:t>
            </w:r>
            <w:r w:rsidR="00B2536F">
              <w:rPr>
                <w:b/>
              </w:rPr>
              <w:t xml:space="preserve"> </w:t>
            </w:r>
            <w:r w:rsidR="00F32269">
              <w:rPr>
                <w:b/>
              </w:rPr>
              <w:t>in Active Directory</w:t>
            </w:r>
          </w:p>
        </w:tc>
      </w:tr>
      <w:tr w:rsidR="00F32269" w:rsidTr="00430CB4" w14:paraId="64FD0627" w14:textId="77777777">
        <w:tc>
          <w:tcPr>
            <w:tcW w:w="1683" w:type="dxa"/>
            <w:shd w:val="clear" w:color="auto" w:fill="8DB3E2" w:themeFill="text2" w:themeFillTint="66"/>
          </w:tcPr>
          <w:p w:rsidR="00F32269" w:rsidP="005F305E" w:rsidRDefault="00F32269" w14:paraId="0D69FB9D" w14:textId="77777777">
            <w:r>
              <w:rPr>
                <w:rFonts w:ascii="Calibri" w:hAnsi="Calibri" w:eastAsia="Times New Roman" w:cs="Times New Roman"/>
                <w:b/>
                <w:bCs/>
                <w:color w:val="000000"/>
                <w:lang w:eastAsia="en-IN"/>
              </w:rPr>
              <w:t>Actor(s):</w:t>
            </w:r>
          </w:p>
        </w:tc>
        <w:tc>
          <w:tcPr>
            <w:tcW w:w="7677" w:type="dxa"/>
          </w:tcPr>
          <w:p w:rsidR="00F32269" w:rsidP="00F32269" w:rsidRDefault="00F32269" w14:paraId="35E67400" w14:textId="6E15804A">
            <w:pPr>
              <w:pStyle w:val="ListParagraph"/>
              <w:numPr>
                <w:ilvl w:val="0"/>
                <w:numId w:val="15"/>
              </w:numPr>
              <w:spacing w:line="276" w:lineRule="auto"/>
              <w:ind w:left="342" w:firstLine="0"/>
            </w:pPr>
            <w:r>
              <w:t>IAM Active Directory Connector</w:t>
            </w:r>
          </w:p>
        </w:tc>
      </w:tr>
      <w:tr w:rsidR="00F32269" w:rsidTr="00430CB4" w14:paraId="2FB9EF4F" w14:textId="77777777">
        <w:tc>
          <w:tcPr>
            <w:tcW w:w="1683" w:type="dxa"/>
            <w:shd w:val="clear" w:color="auto" w:fill="8DB3E2" w:themeFill="text2" w:themeFillTint="66"/>
          </w:tcPr>
          <w:p w:rsidR="00F32269" w:rsidP="005F305E" w:rsidRDefault="00F32269" w14:paraId="59E2046C"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677" w:type="dxa"/>
          </w:tcPr>
          <w:p w:rsidR="00F32269" w:rsidP="000A203B" w:rsidRDefault="00F32269" w14:paraId="4ED07F8C" w14:textId="3459ED2C">
            <w:pPr>
              <w:pStyle w:val="ListParagraph"/>
              <w:ind w:left="286" w:firstLine="0"/>
            </w:pPr>
            <w:r>
              <w:t xml:space="preserve">This </w:t>
            </w:r>
            <w:r w:rsidRPr="00884870">
              <w:t xml:space="preserve">use case covers the </w:t>
            </w:r>
            <w:r>
              <w:t>de-</w:t>
            </w:r>
            <w:r w:rsidRPr="00884870">
              <w:t xml:space="preserve">provisioning of user </w:t>
            </w:r>
            <w:r w:rsidR="00B2536F">
              <w:t xml:space="preserve">accounts </w:t>
            </w:r>
            <w:r w:rsidRPr="00884870">
              <w:t xml:space="preserve">in Active </w:t>
            </w:r>
            <w:r>
              <w:t>D</w:t>
            </w:r>
            <w:r w:rsidRPr="00884870">
              <w:t>irectory</w:t>
            </w:r>
          </w:p>
        </w:tc>
      </w:tr>
      <w:tr w:rsidR="007A2EB1" w:rsidTr="00430CB4" w14:paraId="2978D363" w14:textId="77777777">
        <w:tc>
          <w:tcPr>
            <w:tcW w:w="1683" w:type="dxa"/>
            <w:shd w:val="clear" w:color="auto" w:fill="8DB3E2" w:themeFill="text2" w:themeFillTint="66"/>
          </w:tcPr>
          <w:p w:rsidR="007A2EB1" w:rsidP="007A2EB1" w:rsidRDefault="007A2EB1" w14:paraId="0B1E6E30" w14:textId="77777777">
            <w:r>
              <w:rPr>
                <w:rFonts w:ascii="Calibri" w:hAnsi="Calibri" w:eastAsia="Times New Roman" w:cs="Times New Roman"/>
                <w:b/>
                <w:bCs/>
                <w:color w:val="000000"/>
                <w:lang w:eastAsia="en-IN"/>
              </w:rPr>
              <w:t>Narrative:</w:t>
            </w:r>
          </w:p>
        </w:tc>
        <w:tc>
          <w:tcPr>
            <w:tcW w:w="7677" w:type="dxa"/>
          </w:tcPr>
          <w:p w:rsidRPr="00884870" w:rsidR="007A2EB1" w:rsidP="007A2EB1" w:rsidRDefault="007A2EB1" w14:paraId="52478927" w14:textId="78EC78FD">
            <w:pPr>
              <w:pStyle w:val="ListParagraph"/>
              <w:numPr>
                <w:ilvl w:val="0"/>
                <w:numId w:val="23"/>
              </w:numPr>
              <w:tabs>
                <w:tab w:val="left" w:pos="2730"/>
              </w:tabs>
              <w:spacing w:before="100" w:after="100"/>
            </w:pPr>
            <w:r w:rsidRPr="00884870">
              <w:t xml:space="preserve">All the users whose identity status is disabled will be </w:t>
            </w:r>
            <w:r>
              <w:t>“</w:t>
            </w:r>
            <w:r w:rsidRPr="00884870">
              <w:t>de</w:t>
            </w:r>
            <w:r>
              <w:t>-</w:t>
            </w:r>
            <w:r w:rsidRPr="00884870">
              <w:t>provisioned</w:t>
            </w:r>
            <w:r>
              <w:t>”</w:t>
            </w:r>
            <w:r w:rsidRPr="00884870">
              <w:t xml:space="preserve"> from AD</w:t>
            </w:r>
            <w:r>
              <w:t>, which is configured as a user disable</w:t>
            </w:r>
          </w:p>
          <w:p w:rsidRPr="00884870" w:rsidR="007A2EB1" w:rsidP="007A2EB1" w:rsidRDefault="007A2EB1" w14:paraId="1D658698" w14:textId="22EA711B">
            <w:pPr>
              <w:pStyle w:val="ListParagraph"/>
              <w:numPr>
                <w:ilvl w:val="0"/>
                <w:numId w:val="23"/>
              </w:numPr>
              <w:tabs>
                <w:tab w:val="left" w:pos="2730"/>
              </w:tabs>
              <w:spacing w:before="100" w:after="100"/>
            </w:pPr>
            <w:r w:rsidRPr="00884870">
              <w:t>On a successful de</w:t>
            </w:r>
            <w:r>
              <w:t>-</w:t>
            </w:r>
            <w:r w:rsidRPr="00884870">
              <w:t>provisioning in AD, we</w:t>
            </w:r>
            <w:r w:rsidR="000C6DAB">
              <w:t xml:space="preserve"> are able to</w:t>
            </w:r>
            <w:r w:rsidRPr="00884870">
              <w:t xml:space="preserve"> see user account status as disable</w:t>
            </w:r>
            <w:r>
              <w:t>d</w:t>
            </w:r>
            <w:r w:rsidRPr="00884870">
              <w:t xml:space="preserve"> in AD</w:t>
            </w:r>
            <w:r>
              <w:t xml:space="preserve"> and dis</w:t>
            </w:r>
            <w:r w:rsidR="00B2536F">
              <w:t>abled in the IAM system</w:t>
            </w:r>
          </w:p>
          <w:p w:rsidR="007A2EB1" w:rsidP="000A203B" w:rsidRDefault="007A2EB1" w14:paraId="2975DBAA" w14:textId="1701E191">
            <w:pPr>
              <w:pStyle w:val="ListParagraph"/>
              <w:numPr>
                <w:ilvl w:val="0"/>
                <w:numId w:val="23"/>
              </w:numPr>
              <w:tabs>
                <w:tab w:val="left" w:pos="2730"/>
              </w:tabs>
              <w:spacing w:before="100" w:after="100"/>
            </w:pPr>
            <w:r w:rsidRPr="00884870">
              <w:t>On an unsuccessful de</w:t>
            </w:r>
            <w:r>
              <w:t>-</w:t>
            </w:r>
            <w:r w:rsidRPr="00884870">
              <w:t xml:space="preserve">provisioning of </w:t>
            </w:r>
            <w:r>
              <w:t xml:space="preserve">the </w:t>
            </w:r>
            <w:r w:rsidRPr="00884870">
              <w:t>AD account</w:t>
            </w:r>
            <w:r>
              <w:t>,</w:t>
            </w:r>
            <w:r w:rsidRPr="00884870">
              <w:t xml:space="preserve"> it will </w:t>
            </w:r>
            <w:r w:rsidR="00B2536F">
              <w:t>log</w:t>
            </w:r>
            <w:r w:rsidRPr="00884870">
              <w:t xml:space="preserve"> an error and the user</w:t>
            </w:r>
            <w:r>
              <w:t>’</w:t>
            </w:r>
            <w:r w:rsidRPr="00884870">
              <w:t xml:space="preserve">s account status will </w:t>
            </w:r>
            <w:r w:rsidR="00B2536F">
              <w:t>remain</w:t>
            </w:r>
            <w:r w:rsidRPr="00884870">
              <w:t xml:space="preserve"> in provisioned state</w:t>
            </w:r>
          </w:p>
        </w:tc>
      </w:tr>
      <w:tr w:rsidR="007A2EB1" w:rsidTr="00430CB4" w14:paraId="6928976D" w14:textId="77777777">
        <w:tc>
          <w:tcPr>
            <w:tcW w:w="1683" w:type="dxa"/>
            <w:shd w:val="clear" w:color="auto" w:fill="8DB3E2" w:themeFill="text2" w:themeFillTint="66"/>
          </w:tcPr>
          <w:p w:rsidR="007A2EB1" w:rsidP="007A2EB1" w:rsidRDefault="007A2EB1" w14:paraId="1B525382" w14:textId="77777777">
            <w:r>
              <w:rPr>
                <w:rFonts w:ascii="Calibri" w:hAnsi="Calibri" w:eastAsia="Times New Roman" w:cs="Times New Roman"/>
                <w:b/>
                <w:bCs/>
                <w:color w:val="000000"/>
                <w:lang w:eastAsia="en-IN"/>
              </w:rPr>
              <w:t>Frequency:</w:t>
            </w:r>
          </w:p>
        </w:tc>
        <w:tc>
          <w:tcPr>
            <w:tcW w:w="7677" w:type="dxa"/>
          </w:tcPr>
          <w:p w:rsidR="007A2EB1" w:rsidP="007A2EB1" w:rsidRDefault="007A2EB1" w14:paraId="405A7433" w14:textId="34602620">
            <w:r>
              <w:t>As required</w:t>
            </w:r>
          </w:p>
        </w:tc>
      </w:tr>
    </w:tbl>
    <w:p w:rsidR="00F32269" w:rsidP="00F32269" w:rsidRDefault="00F32269" w14:paraId="3BB384B1" w14:textId="761B6EB4"/>
    <w:p w:rsidR="00B2536F" w:rsidP="00B2536F" w:rsidRDefault="00B2536F" w14:paraId="2E91C90D" w14:textId="67A45023">
      <w:pPr>
        <w:pStyle w:val="Heading2"/>
      </w:pPr>
      <w:bookmarkStart w:name="_Toc17816828" w:id="69"/>
      <w:r>
        <w:lastRenderedPageBreak/>
        <w:t xml:space="preserve">AD </w:t>
      </w:r>
      <w:r w:rsidR="002033B9">
        <w:t>U</w:t>
      </w:r>
      <w:r w:rsidRPr="00F32269">
        <w:t xml:space="preserve">ser </w:t>
      </w:r>
      <w:r w:rsidR="002033B9">
        <w:t>A</w:t>
      </w:r>
      <w:r w:rsidR="009443DB">
        <w:t>ccount T</w:t>
      </w:r>
      <w:r w:rsidR="00340EC7">
        <w:t>ermination</w:t>
      </w:r>
      <w:r w:rsidRPr="00F32269">
        <w:t>:</w:t>
      </w:r>
      <w:bookmarkEnd w:id="69"/>
    </w:p>
    <w:tbl>
      <w:tblPr>
        <w:tblStyle w:val="TableGrid"/>
        <w:tblW w:w="9360" w:type="dxa"/>
        <w:tblInd w:w="-5" w:type="dxa"/>
        <w:tblLook w:val="04A0" w:firstRow="1" w:lastRow="0" w:firstColumn="1" w:lastColumn="0" w:noHBand="0" w:noVBand="1"/>
      </w:tblPr>
      <w:tblGrid>
        <w:gridCol w:w="1683"/>
        <w:gridCol w:w="7677"/>
      </w:tblGrid>
      <w:tr w:rsidR="00B2536F" w:rsidTr="00267BBF" w14:paraId="469574EE" w14:textId="77777777">
        <w:tc>
          <w:tcPr>
            <w:tcW w:w="1683" w:type="dxa"/>
            <w:shd w:val="clear" w:color="auto" w:fill="8DB3E2" w:themeFill="text2" w:themeFillTint="66"/>
          </w:tcPr>
          <w:p w:rsidR="00B2536F" w:rsidP="00267BBF" w:rsidRDefault="00370383" w14:paraId="29DAC7F9" w14:textId="4F1931A6">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16.3</w:t>
            </w:r>
            <w:r w:rsidRPr="0090591D" w:rsidR="00B2536F">
              <w:rPr>
                <w:rFonts w:ascii="Calibri" w:hAnsi="Calibri" w:eastAsia="Times New Roman" w:cs="Times New Roman"/>
                <w:b/>
                <w:bCs/>
                <w:color w:val="000000"/>
                <w:lang w:eastAsia="en-IN"/>
              </w:rPr>
              <w:t>:</w:t>
            </w:r>
          </w:p>
        </w:tc>
        <w:tc>
          <w:tcPr>
            <w:tcW w:w="7677" w:type="dxa"/>
          </w:tcPr>
          <w:p w:rsidRPr="00C67319" w:rsidR="00B2536F" w:rsidP="00B2536F" w:rsidRDefault="00567A61" w14:paraId="4936638A" w14:textId="6D1C4BC5">
            <w:pPr>
              <w:rPr>
                <w:b/>
              </w:rPr>
            </w:pPr>
            <w:r>
              <w:rPr>
                <w:b/>
              </w:rPr>
              <w:t>Terminati</w:t>
            </w:r>
            <w:r w:rsidR="002033B9">
              <w:rPr>
                <w:b/>
              </w:rPr>
              <w:t>ng/Deleting</w:t>
            </w:r>
            <w:r w:rsidR="00B2536F">
              <w:rPr>
                <w:b/>
              </w:rPr>
              <w:t xml:space="preserve"> user account</w:t>
            </w:r>
            <w:r>
              <w:rPr>
                <w:b/>
              </w:rPr>
              <w:t>s</w:t>
            </w:r>
            <w:r w:rsidR="00B2536F">
              <w:rPr>
                <w:b/>
              </w:rPr>
              <w:t xml:space="preserve"> in Active Directory</w:t>
            </w:r>
          </w:p>
        </w:tc>
      </w:tr>
      <w:tr w:rsidR="00B2536F" w:rsidTr="00267BBF" w14:paraId="1B94435F" w14:textId="77777777">
        <w:tc>
          <w:tcPr>
            <w:tcW w:w="1683" w:type="dxa"/>
            <w:shd w:val="clear" w:color="auto" w:fill="8DB3E2" w:themeFill="text2" w:themeFillTint="66"/>
          </w:tcPr>
          <w:p w:rsidR="00B2536F" w:rsidP="00267BBF" w:rsidRDefault="00B2536F" w14:paraId="6EB3B975" w14:textId="77777777">
            <w:r>
              <w:rPr>
                <w:rFonts w:ascii="Calibri" w:hAnsi="Calibri" w:eastAsia="Times New Roman" w:cs="Times New Roman"/>
                <w:b/>
                <w:bCs/>
                <w:color w:val="000000"/>
                <w:lang w:eastAsia="en-IN"/>
              </w:rPr>
              <w:t>Actor(s):</w:t>
            </w:r>
          </w:p>
        </w:tc>
        <w:tc>
          <w:tcPr>
            <w:tcW w:w="7677" w:type="dxa"/>
          </w:tcPr>
          <w:p w:rsidR="00B2536F" w:rsidP="00267BBF" w:rsidRDefault="00B2536F" w14:paraId="7FDEA606" w14:textId="77777777">
            <w:pPr>
              <w:pStyle w:val="ListParagraph"/>
              <w:numPr>
                <w:ilvl w:val="0"/>
                <w:numId w:val="15"/>
              </w:numPr>
              <w:spacing w:line="276" w:lineRule="auto"/>
              <w:ind w:left="342" w:firstLine="0"/>
            </w:pPr>
            <w:r>
              <w:t>IAM Active Directory Connector</w:t>
            </w:r>
          </w:p>
        </w:tc>
      </w:tr>
      <w:tr w:rsidR="00B2536F" w:rsidTr="00267BBF" w14:paraId="6FA9E3F5" w14:textId="77777777">
        <w:tc>
          <w:tcPr>
            <w:tcW w:w="1683" w:type="dxa"/>
            <w:shd w:val="clear" w:color="auto" w:fill="8DB3E2" w:themeFill="text2" w:themeFillTint="66"/>
          </w:tcPr>
          <w:p w:rsidR="00B2536F" w:rsidP="00267BBF" w:rsidRDefault="00B2536F" w14:paraId="21E94B7C"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677" w:type="dxa"/>
          </w:tcPr>
          <w:p w:rsidR="00B2536F" w:rsidP="000A203B" w:rsidRDefault="00B2536F" w14:paraId="0E01A1D3" w14:textId="7193B149">
            <w:pPr>
              <w:pStyle w:val="ListParagraph"/>
              <w:ind w:left="286" w:firstLine="0"/>
            </w:pPr>
            <w:r>
              <w:t xml:space="preserve">This </w:t>
            </w:r>
            <w:r w:rsidRPr="00884870">
              <w:t xml:space="preserve">use case covers the </w:t>
            </w:r>
            <w:r w:rsidR="00567A61">
              <w:t>termination</w:t>
            </w:r>
            <w:r w:rsidRPr="00884870">
              <w:t xml:space="preserve"> of user</w:t>
            </w:r>
            <w:r w:rsidR="00567A61">
              <w:t xml:space="preserve"> accounts</w:t>
            </w:r>
            <w:r w:rsidRPr="00884870">
              <w:t xml:space="preserve"> in Active </w:t>
            </w:r>
            <w:r>
              <w:t>D</w:t>
            </w:r>
            <w:r w:rsidRPr="00884870">
              <w:t>irectory</w:t>
            </w:r>
          </w:p>
        </w:tc>
      </w:tr>
      <w:tr w:rsidR="00B2536F" w:rsidTr="00267BBF" w14:paraId="1C60BD69" w14:textId="77777777">
        <w:tc>
          <w:tcPr>
            <w:tcW w:w="1683" w:type="dxa"/>
            <w:shd w:val="clear" w:color="auto" w:fill="8DB3E2" w:themeFill="text2" w:themeFillTint="66"/>
          </w:tcPr>
          <w:p w:rsidR="00B2536F" w:rsidP="00267BBF" w:rsidRDefault="00B2536F" w14:paraId="639B12B5" w14:textId="77777777">
            <w:r>
              <w:rPr>
                <w:rFonts w:ascii="Calibri" w:hAnsi="Calibri" w:eastAsia="Times New Roman" w:cs="Times New Roman"/>
                <w:b/>
                <w:bCs/>
                <w:color w:val="000000"/>
                <w:lang w:eastAsia="en-IN"/>
              </w:rPr>
              <w:t>Narrative:</w:t>
            </w:r>
          </w:p>
        </w:tc>
        <w:tc>
          <w:tcPr>
            <w:tcW w:w="7677" w:type="dxa"/>
          </w:tcPr>
          <w:p w:rsidR="009F2CEB" w:rsidP="00777C84" w:rsidRDefault="00567A61" w14:paraId="3A279A8C" w14:textId="31A124E1">
            <w:pPr>
              <w:pStyle w:val="ListParagraph"/>
              <w:numPr>
                <w:ilvl w:val="0"/>
                <w:numId w:val="41"/>
              </w:numPr>
              <w:spacing w:line="276" w:lineRule="auto"/>
              <w:ind w:left="819"/>
            </w:pPr>
            <w:r>
              <w:t xml:space="preserve">Disabled </w:t>
            </w:r>
            <w:r w:rsidR="00B2536F">
              <w:t xml:space="preserve">AD accounts with an end date &gt;90 days will be </w:t>
            </w:r>
            <w:r w:rsidR="00D71E24">
              <w:t>t</w:t>
            </w:r>
            <w:r>
              <w:t>erminated</w:t>
            </w:r>
            <w:r w:rsidR="00D71E24">
              <w:t>/deleted</w:t>
            </w:r>
            <w:r>
              <w:t xml:space="preserve"> in </w:t>
            </w:r>
            <w:r w:rsidR="00A010E1">
              <w:t>A</w:t>
            </w:r>
            <w:r>
              <w:t xml:space="preserve">ctive </w:t>
            </w:r>
            <w:r w:rsidR="00A010E1">
              <w:t>D</w:t>
            </w:r>
            <w:r>
              <w:t>irectory</w:t>
            </w:r>
            <w:r w:rsidR="00916110">
              <w:t xml:space="preserve"> </w:t>
            </w:r>
            <w:r w:rsidR="00B2536F">
              <w:t>(after completing a hold order check for that user)</w:t>
            </w:r>
          </w:p>
        </w:tc>
      </w:tr>
      <w:tr w:rsidR="00B2536F" w:rsidTr="00267BBF" w14:paraId="0FDF1BF5" w14:textId="77777777">
        <w:tc>
          <w:tcPr>
            <w:tcW w:w="1683" w:type="dxa"/>
            <w:shd w:val="clear" w:color="auto" w:fill="8DB3E2" w:themeFill="text2" w:themeFillTint="66"/>
          </w:tcPr>
          <w:p w:rsidR="00B2536F" w:rsidP="00267BBF" w:rsidRDefault="00B2536F" w14:paraId="464F22BC" w14:textId="77777777">
            <w:r>
              <w:rPr>
                <w:rFonts w:ascii="Calibri" w:hAnsi="Calibri" w:eastAsia="Times New Roman" w:cs="Times New Roman"/>
                <w:b/>
                <w:bCs/>
                <w:color w:val="000000"/>
                <w:lang w:eastAsia="en-IN"/>
              </w:rPr>
              <w:t>Frequency:</w:t>
            </w:r>
          </w:p>
        </w:tc>
        <w:tc>
          <w:tcPr>
            <w:tcW w:w="7677" w:type="dxa"/>
          </w:tcPr>
          <w:p w:rsidR="00B2536F" w:rsidP="00267BBF" w:rsidRDefault="00B2536F" w14:paraId="64F46BF9" w14:textId="77777777">
            <w:r>
              <w:t>As required</w:t>
            </w:r>
          </w:p>
        </w:tc>
      </w:tr>
    </w:tbl>
    <w:p w:rsidR="00B2536F" w:rsidP="00F32269" w:rsidRDefault="00B2536F" w14:paraId="1572E70E" w14:textId="5ECFB9B2"/>
    <w:p w:rsidR="007A2EB1" w:rsidP="00302055" w:rsidRDefault="00B2536F" w14:paraId="568CCF83" w14:textId="68982D98">
      <w:pPr>
        <w:pStyle w:val="Heading2"/>
      </w:pPr>
      <w:bookmarkStart w:name="_Toc17816579" w:id="70"/>
      <w:bookmarkStart w:name="_Toc17816737" w:id="71"/>
      <w:bookmarkStart w:name="_Toc17816829" w:id="72"/>
      <w:bookmarkStart w:name="_Toc17816830" w:id="73"/>
      <w:bookmarkEnd w:id="70"/>
      <w:bookmarkEnd w:id="71"/>
      <w:bookmarkEnd w:id="72"/>
      <w:r>
        <w:t xml:space="preserve">AD </w:t>
      </w:r>
      <w:r w:rsidR="007A2EB1">
        <w:t>Data Sync to IAM:</w:t>
      </w:r>
      <w:bookmarkEnd w:id="73"/>
    </w:p>
    <w:tbl>
      <w:tblPr>
        <w:tblStyle w:val="TableGrid"/>
        <w:tblW w:w="9360" w:type="dxa"/>
        <w:tblInd w:w="-5" w:type="dxa"/>
        <w:tblLook w:val="04A0" w:firstRow="1" w:lastRow="0" w:firstColumn="1" w:lastColumn="0" w:noHBand="0" w:noVBand="1"/>
      </w:tblPr>
      <w:tblGrid>
        <w:gridCol w:w="1683"/>
        <w:gridCol w:w="7677"/>
      </w:tblGrid>
      <w:tr w:rsidR="007A2EB1" w:rsidTr="00430CB4" w14:paraId="572C2D2A" w14:textId="77777777">
        <w:tc>
          <w:tcPr>
            <w:tcW w:w="1620" w:type="dxa"/>
            <w:shd w:val="clear" w:color="auto" w:fill="8DB3E2" w:themeFill="text2" w:themeFillTint="66"/>
          </w:tcPr>
          <w:p w:rsidR="007A2EB1" w:rsidP="005F305E" w:rsidRDefault="00D30EB1" w14:paraId="72DD4915" w14:textId="4DB7798E">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16.4</w:t>
            </w:r>
            <w:r w:rsidRPr="0090591D" w:rsidR="007A2EB1">
              <w:rPr>
                <w:rFonts w:ascii="Calibri" w:hAnsi="Calibri" w:eastAsia="Times New Roman" w:cs="Times New Roman"/>
                <w:b/>
                <w:bCs/>
                <w:color w:val="000000"/>
                <w:lang w:eastAsia="en-IN"/>
              </w:rPr>
              <w:t>:</w:t>
            </w:r>
          </w:p>
        </w:tc>
        <w:tc>
          <w:tcPr>
            <w:tcW w:w="7740" w:type="dxa"/>
          </w:tcPr>
          <w:p w:rsidRPr="00644A51" w:rsidR="007A2EB1" w:rsidP="00B2536F" w:rsidRDefault="00644A51" w14:paraId="2E499028" w14:textId="2F3B0B17">
            <w:pPr>
              <w:rPr>
                <w:b/>
              </w:rPr>
            </w:pPr>
            <w:r w:rsidRPr="00644A51">
              <w:rPr>
                <w:b/>
              </w:rPr>
              <w:t xml:space="preserve">Data synchronization of </w:t>
            </w:r>
            <w:r w:rsidR="00B2536F">
              <w:rPr>
                <w:b/>
              </w:rPr>
              <w:t xml:space="preserve">relevant changes in AD </w:t>
            </w:r>
            <w:r w:rsidRPr="00644A51">
              <w:rPr>
                <w:b/>
              </w:rPr>
              <w:t>to IAM</w:t>
            </w:r>
          </w:p>
        </w:tc>
      </w:tr>
      <w:tr w:rsidR="007A2EB1" w:rsidTr="00430CB4" w14:paraId="16F54A6F" w14:textId="77777777">
        <w:tc>
          <w:tcPr>
            <w:tcW w:w="1620" w:type="dxa"/>
            <w:shd w:val="clear" w:color="auto" w:fill="8DB3E2" w:themeFill="text2" w:themeFillTint="66"/>
          </w:tcPr>
          <w:p w:rsidR="007A2EB1" w:rsidP="005F305E" w:rsidRDefault="007A2EB1" w14:paraId="54CD8DE8" w14:textId="77777777">
            <w:r>
              <w:rPr>
                <w:rFonts w:ascii="Calibri" w:hAnsi="Calibri" w:eastAsia="Times New Roman" w:cs="Times New Roman"/>
                <w:b/>
                <w:bCs/>
                <w:color w:val="000000"/>
                <w:lang w:eastAsia="en-IN"/>
              </w:rPr>
              <w:t>Actor(s):</w:t>
            </w:r>
          </w:p>
        </w:tc>
        <w:tc>
          <w:tcPr>
            <w:tcW w:w="7740" w:type="dxa"/>
          </w:tcPr>
          <w:p w:rsidR="00644A51" w:rsidP="00644A51" w:rsidRDefault="00FC53C2" w14:paraId="25B1E48E" w14:textId="5291D4C8">
            <w:pPr>
              <w:pStyle w:val="ListParagraph"/>
              <w:numPr>
                <w:ilvl w:val="0"/>
                <w:numId w:val="15"/>
              </w:numPr>
            </w:pPr>
            <w:r>
              <w:t>IAM</w:t>
            </w:r>
            <w:r w:rsidR="00644A51">
              <w:t xml:space="preserve"> Active Directory Connector</w:t>
            </w:r>
          </w:p>
          <w:p w:rsidR="007A2EB1" w:rsidP="000A203B" w:rsidRDefault="00B2536F" w14:paraId="6CC9DB77" w14:textId="7790F76E">
            <w:pPr>
              <w:pStyle w:val="ListParagraph"/>
              <w:numPr>
                <w:ilvl w:val="0"/>
                <w:numId w:val="15"/>
              </w:numPr>
            </w:pPr>
            <w:r>
              <w:t>IAM AD reconciliation Job</w:t>
            </w:r>
          </w:p>
        </w:tc>
      </w:tr>
      <w:tr w:rsidR="007A2EB1" w:rsidTr="00430CB4" w14:paraId="027B336A" w14:textId="77777777">
        <w:tc>
          <w:tcPr>
            <w:tcW w:w="1620" w:type="dxa"/>
            <w:shd w:val="clear" w:color="auto" w:fill="8DB3E2" w:themeFill="text2" w:themeFillTint="66"/>
          </w:tcPr>
          <w:p w:rsidR="007A2EB1" w:rsidP="005F305E" w:rsidRDefault="007A2EB1" w14:paraId="5B3554DF"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740" w:type="dxa"/>
          </w:tcPr>
          <w:p w:rsidR="007A2EB1" w:rsidP="000A203B" w:rsidRDefault="00644A51" w14:paraId="2805D2F8" w14:textId="432A9E93">
            <w:pPr>
              <w:pStyle w:val="ListParagraph"/>
              <w:ind w:left="286" w:firstLine="0"/>
            </w:pPr>
            <w:r>
              <w:t>This</w:t>
            </w:r>
            <w:r w:rsidRPr="00644A51">
              <w:t xml:space="preserve"> use case covers the synchronization of </w:t>
            </w:r>
            <w:r w:rsidR="00B2536F">
              <w:t xml:space="preserve">relevant attributes like email address and </w:t>
            </w:r>
            <w:r w:rsidR="00872BDF">
              <w:t xml:space="preserve"> </w:t>
            </w:r>
            <w:r w:rsidR="00916110">
              <w:t>display name</w:t>
            </w:r>
            <w:r w:rsidR="00B2536F">
              <w:t xml:space="preserve"> between Active Directory and </w:t>
            </w:r>
            <w:r w:rsidR="00FC53C2">
              <w:t>IAM</w:t>
            </w:r>
          </w:p>
        </w:tc>
      </w:tr>
      <w:tr w:rsidR="007A2EB1" w:rsidTr="00430CB4" w14:paraId="17EEA87F" w14:textId="77777777">
        <w:tc>
          <w:tcPr>
            <w:tcW w:w="1620" w:type="dxa"/>
            <w:shd w:val="clear" w:color="auto" w:fill="8DB3E2" w:themeFill="text2" w:themeFillTint="66"/>
          </w:tcPr>
          <w:p w:rsidR="007A2EB1" w:rsidP="005F305E" w:rsidRDefault="007A2EB1" w14:paraId="4B700947" w14:textId="77777777">
            <w:r>
              <w:rPr>
                <w:rFonts w:ascii="Calibri" w:hAnsi="Calibri" w:eastAsia="Times New Roman" w:cs="Times New Roman"/>
                <w:b/>
                <w:bCs/>
                <w:color w:val="000000"/>
                <w:lang w:eastAsia="en-IN"/>
              </w:rPr>
              <w:t>Narrative:</w:t>
            </w:r>
          </w:p>
        </w:tc>
        <w:tc>
          <w:tcPr>
            <w:tcW w:w="7740" w:type="dxa"/>
          </w:tcPr>
          <w:p w:rsidRPr="00884870" w:rsidR="00644A51" w:rsidP="0079608E" w:rsidRDefault="00644A51" w14:paraId="2F602B7B" w14:textId="54FA3AD4">
            <w:pPr>
              <w:pStyle w:val="ListParagraph"/>
              <w:numPr>
                <w:ilvl w:val="0"/>
                <w:numId w:val="24"/>
              </w:numPr>
              <w:tabs>
                <w:tab w:val="left" w:pos="2730"/>
              </w:tabs>
              <w:spacing w:before="100" w:after="100"/>
            </w:pPr>
            <w:r>
              <w:t xml:space="preserve">The email address and display name are configured in AD through other means, so are not triggered/calculated by </w:t>
            </w:r>
            <w:r w:rsidR="00FC53C2">
              <w:t>IAM</w:t>
            </w:r>
          </w:p>
          <w:p w:rsidRPr="00884870" w:rsidR="00644A51" w:rsidP="0079608E" w:rsidRDefault="00B2536F" w14:paraId="1770CAAE" w14:textId="55123901">
            <w:pPr>
              <w:pStyle w:val="ListParagraph"/>
              <w:numPr>
                <w:ilvl w:val="0"/>
                <w:numId w:val="24"/>
              </w:numPr>
              <w:tabs>
                <w:tab w:val="left" w:pos="2730"/>
              </w:tabs>
              <w:spacing w:before="100" w:after="100"/>
            </w:pPr>
            <w:r>
              <w:t xml:space="preserve">The </w:t>
            </w:r>
            <w:r w:rsidR="00FC53C2">
              <w:t>IAM</w:t>
            </w:r>
            <w:r>
              <w:t xml:space="preserve"> </w:t>
            </w:r>
            <w:r w:rsidR="00644A51">
              <w:t xml:space="preserve">Active Directory User </w:t>
            </w:r>
            <w:r>
              <w:t>r</w:t>
            </w:r>
            <w:r w:rsidR="00644A51">
              <w:t>econ</w:t>
            </w:r>
            <w:r>
              <w:t>ciliation</w:t>
            </w:r>
            <w:r w:rsidR="00644A51">
              <w:t xml:space="preserve"> job </w:t>
            </w:r>
            <w:r>
              <w:t>will run periodically and synchronize the differences between AD and the IAM system</w:t>
            </w:r>
          </w:p>
          <w:p w:rsidRPr="00884870" w:rsidR="00644A51" w:rsidP="0079608E" w:rsidRDefault="00644A51" w14:paraId="1B7D032F" w14:textId="77777777">
            <w:pPr>
              <w:pStyle w:val="ListParagraph"/>
              <w:numPr>
                <w:ilvl w:val="0"/>
                <w:numId w:val="24"/>
              </w:numPr>
              <w:tabs>
                <w:tab w:val="left" w:pos="2730"/>
              </w:tabs>
              <w:spacing w:before="100" w:after="100"/>
            </w:pPr>
            <w:r w:rsidRPr="00884870">
              <w:t xml:space="preserve">On a successful </w:t>
            </w:r>
            <w:r>
              <w:t>update, the user profile is updated with any changes from AD</w:t>
            </w:r>
          </w:p>
          <w:p w:rsidR="007A2EB1" w:rsidP="0079608E" w:rsidRDefault="00644A51" w14:paraId="2420C33C" w14:textId="6C38F67B">
            <w:pPr>
              <w:pStyle w:val="ListParagraph"/>
              <w:numPr>
                <w:ilvl w:val="0"/>
                <w:numId w:val="24"/>
              </w:numPr>
            </w:pPr>
            <w:r w:rsidRPr="00884870">
              <w:t xml:space="preserve">On an unsuccessful </w:t>
            </w:r>
            <w:r>
              <w:t>recon, an error message will be posted to the log and the user will not be updated</w:t>
            </w:r>
            <w:r w:rsidR="00B2536F">
              <w:t xml:space="preserve"> in IAM </w:t>
            </w:r>
          </w:p>
        </w:tc>
      </w:tr>
      <w:tr w:rsidR="007A2EB1" w:rsidTr="00430CB4" w14:paraId="4C2D4C28" w14:textId="77777777">
        <w:tc>
          <w:tcPr>
            <w:tcW w:w="1620" w:type="dxa"/>
            <w:shd w:val="clear" w:color="auto" w:fill="8DB3E2" w:themeFill="text2" w:themeFillTint="66"/>
          </w:tcPr>
          <w:p w:rsidR="007A2EB1" w:rsidP="005F305E" w:rsidRDefault="007A2EB1" w14:paraId="39C2BF7E" w14:textId="77777777">
            <w:r>
              <w:rPr>
                <w:rFonts w:ascii="Calibri" w:hAnsi="Calibri" w:eastAsia="Times New Roman" w:cs="Times New Roman"/>
                <w:b/>
                <w:bCs/>
                <w:color w:val="000000"/>
                <w:lang w:eastAsia="en-IN"/>
              </w:rPr>
              <w:t>Frequency:</w:t>
            </w:r>
          </w:p>
        </w:tc>
        <w:tc>
          <w:tcPr>
            <w:tcW w:w="7740" w:type="dxa"/>
          </w:tcPr>
          <w:p w:rsidR="007A2EB1" w:rsidP="005F305E" w:rsidRDefault="00B2536F" w14:paraId="7F3916D1" w14:textId="38B87A13">
            <w:r>
              <w:t>As required</w:t>
            </w:r>
          </w:p>
        </w:tc>
      </w:tr>
    </w:tbl>
    <w:p w:rsidR="007A2EB1" w:rsidP="007A2EB1" w:rsidRDefault="007A2EB1" w14:paraId="155A454C" w14:textId="7864521D"/>
    <w:p w:rsidR="00644A51" w:rsidP="00302055" w:rsidRDefault="00B2536F" w14:paraId="3BAF1A59" w14:textId="2332608A">
      <w:pPr>
        <w:pStyle w:val="Heading2"/>
      </w:pPr>
      <w:bookmarkStart w:name="_Toc17816831" w:id="74"/>
      <w:r>
        <w:t xml:space="preserve">AD </w:t>
      </w:r>
      <w:r w:rsidRPr="00644A51" w:rsidR="00644A51">
        <w:t>Password Reset:</w:t>
      </w:r>
      <w:bookmarkEnd w:id="74"/>
    </w:p>
    <w:tbl>
      <w:tblPr>
        <w:tblStyle w:val="TableGrid"/>
        <w:tblW w:w="9360" w:type="dxa"/>
        <w:tblInd w:w="-5" w:type="dxa"/>
        <w:tblLook w:val="04A0" w:firstRow="1" w:lastRow="0" w:firstColumn="1" w:lastColumn="0" w:noHBand="0" w:noVBand="1"/>
      </w:tblPr>
      <w:tblGrid>
        <w:gridCol w:w="1683"/>
        <w:gridCol w:w="7677"/>
      </w:tblGrid>
      <w:tr w:rsidR="00644A51" w:rsidTr="00430CB4" w14:paraId="3F436F0C" w14:textId="77777777">
        <w:tc>
          <w:tcPr>
            <w:tcW w:w="1683" w:type="dxa"/>
            <w:shd w:val="clear" w:color="auto" w:fill="8DB3E2" w:themeFill="text2" w:themeFillTint="66"/>
          </w:tcPr>
          <w:p w:rsidR="00644A51" w:rsidP="005F305E" w:rsidRDefault="004E3695" w14:paraId="4D8BCD10" w14:textId="650BABB2">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16.5</w:t>
            </w:r>
            <w:r w:rsidRPr="0090591D" w:rsidR="00644A51">
              <w:rPr>
                <w:rFonts w:ascii="Calibri" w:hAnsi="Calibri" w:eastAsia="Times New Roman" w:cs="Times New Roman"/>
                <w:b/>
                <w:bCs/>
                <w:color w:val="000000"/>
                <w:lang w:eastAsia="en-IN"/>
              </w:rPr>
              <w:t>:</w:t>
            </w:r>
          </w:p>
        </w:tc>
        <w:tc>
          <w:tcPr>
            <w:tcW w:w="7677" w:type="dxa"/>
          </w:tcPr>
          <w:p w:rsidRPr="00644A51" w:rsidR="00644A51" w:rsidP="005F305E" w:rsidRDefault="00644A51" w14:paraId="0746B968" w14:textId="523F0C85">
            <w:pPr>
              <w:rPr>
                <w:b/>
              </w:rPr>
            </w:pPr>
            <w:r w:rsidRPr="00644A51">
              <w:rPr>
                <w:b/>
              </w:rPr>
              <w:t>Change a user password in Active Directory</w:t>
            </w:r>
          </w:p>
        </w:tc>
      </w:tr>
      <w:tr w:rsidR="00644A51" w:rsidTr="00430CB4" w14:paraId="5804A9BA" w14:textId="77777777">
        <w:tc>
          <w:tcPr>
            <w:tcW w:w="1683" w:type="dxa"/>
            <w:shd w:val="clear" w:color="auto" w:fill="8DB3E2" w:themeFill="text2" w:themeFillTint="66"/>
          </w:tcPr>
          <w:p w:rsidR="00644A51" w:rsidP="005F305E" w:rsidRDefault="00644A51" w14:paraId="1907F5E7" w14:textId="77777777">
            <w:r>
              <w:rPr>
                <w:rFonts w:ascii="Calibri" w:hAnsi="Calibri" w:eastAsia="Times New Roman" w:cs="Times New Roman"/>
                <w:b/>
                <w:bCs/>
                <w:color w:val="000000"/>
                <w:lang w:eastAsia="en-IN"/>
              </w:rPr>
              <w:t>Actor(s):</w:t>
            </w:r>
          </w:p>
        </w:tc>
        <w:tc>
          <w:tcPr>
            <w:tcW w:w="7677" w:type="dxa"/>
          </w:tcPr>
          <w:p w:rsidR="00644A51" w:rsidP="00644A51" w:rsidRDefault="00644A51" w14:paraId="617170E3" w14:textId="52434707">
            <w:pPr>
              <w:pStyle w:val="ListParagraph"/>
              <w:numPr>
                <w:ilvl w:val="0"/>
                <w:numId w:val="15"/>
              </w:numPr>
              <w:spacing w:line="276" w:lineRule="auto"/>
              <w:ind w:left="342" w:firstLine="0"/>
            </w:pPr>
            <w:r>
              <w:t>End user</w:t>
            </w:r>
          </w:p>
        </w:tc>
      </w:tr>
      <w:tr w:rsidR="00644A51" w:rsidTr="00430CB4" w14:paraId="46D59D56" w14:textId="77777777">
        <w:tc>
          <w:tcPr>
            <w:tcW w:w="1683" w:type="dxa"/>
            <w:shd w:val="clear" w:color="auto" w:fill="8DB3E2" w:themeFill="text2" w:themeFillTint="66"/>
          </w:tcPr>
          <w:p w:rsidR="00644A51" w:rsidP="005F305E" w:rsidRDefault="00644A51" w14:paraId="45F028AD"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677" w:type="dxa"/>
          </w:tcPr>
          <w:p w:rsidR="00644A51" w:rsidP="000A203B" w:rsidRDefault="00644A51" w14:paraId="2955421A" w14:textId="4A642596">
            <w:pPr>
              <w:pStyle w:val="ListParagraph"/>
              <w:ind w:left="286" w:firstLine="0"/>
            </w:pPr>
            <w:r>
              <w:t xml:space="preserve">This </w:t>
            </w:r>
            <w:r w:rsidRPr="00884870">
              <w:t xml:space="preserve">use case covers the </w:t>
            </w:r>
            <w:r>
              <w:t xml:space="preserve">password </w:t>
            </w:r>
            <w:r w:rsidR="00B2536F">
              <w:t>change</w:t>
            </w:r>
            <w:r>
              <w:t xml:space="preserve"> process for Active Directory</w:t>
            </w:r>
          </w:p>
        </w:tc>
      </w:tr>
      <w:tr w:rsidR="00742864" w:rsidTr="00430CB4" w14:paraId="06150666" w14:textId="77777777">
        <w:tc>
          <w:tcPr>
            <w:tcW w:w="1683" w:type="dxa"/>
            <w:shd w:val="clear" w:color="auto" w:fill="8DB3E2" w:themeFill="text2" w:themeFillTint="66"/>
          </w:tcPr>
          <w:p w:rsidR="00742864" w:rsidP="00742864" w:rsidRDefault="00742864" w14:paraId="0C01C76F" w14:textId="77777777">
            <w:r>
              <w:rPr>
                <w:rFonts w:ascii="Calibri" w:hAnsi="Calibri" w:eastAsia="Times New Roman" w:cs="Times New Roman"/>
                <w:b/>
                <w:bCs/>
                <w:color w:val="000000"/>
                <w:lang w:eastAsia="en-IN"/>
              </w:rPr>
              <w:t>Narrative:</w:t>
            </w:r>
          </w:p>
        </w:tc>
        <w:tc>
          <w:tcPr>
            <w:tcW w:w="7677" w:type="dxa"/>
          </w:tcPr>
          <w:p w:rsidRPr="006B6322" w:rsidR="00742864" w:rsidP="0079608E" w:rsidRDefault="00742864" w14:paraId="20D94012" w14:textId="79E3F031">
            <w:pPr>
              <w:pStyle w:val="ListParagraph"/>
              <w:numPr>
                <w:ilvl w:val="0"/>
                <w:numId w:val="25"/>
              </w:numPr>
              <w:tabs>
                <w:tab w:val="left" w:pos="2730"/>
              </w:tabs>
              <w:spacing w:before="120" w:after="120"/>
            </w:pPr>
            <w:r>
              <w:t xml:space="preserve">User will generally change their password with </w:t>
            </w:r>
            <w:proofErr w:type="spellStart"/>
            <w:r>
              <w:t>Ctrl+Alt+Del</w:t>
            </w:r>
            <w:proofErr w:type="spellEnd"/>
            <w:r>
              <w:t xml:space="preserve">, which is then picked up by AD-installed component and synchronized to </w:t>
            </w:r>
            <w:r w:rsidR="00FC53C2">
              <w:t>IAM</w:t>
            </w:r>
          </w:p>
          <w:p w:rsidR="00742864" w:rsidP="000A203B" w:rsidRDefault="00B2536F" w14:paraId="3B4CA2F9" w14:textId="24C6AB54">
            <w:pPr>
              <w:pStyle w:val="ListParagraph"/>
              <w:numPr>
                <w:ilvl w:val="0"/>
                <w:numId w:val="25"/>
              </w:numPr>
              <w:tabs>
                <w:tab w:val="left" w:pos="2730"/>
              </w:tabs>
              <w:spacing w:before="120" w:after="120"/>
            </w:pPr>
            <w:r>
              <w:t>After the new password is synchronized with IAM, the modified password will be s</w:t>
            </w:r>
            <w:r w:rsidR="00742864">
              <w:t>ynchronize</w:t>
            </w:r>
            <w:r>
              <w:t>d with all connected applications for which the user has an account</w:t>
            </w:r>
          </w:p>
        </w:tc>
      </w:tr>
      <w:tr w:rsidR="00742864" w:rsidTr="00430CB4" w14:paraId="56EE76D6" w14:textId="77777777">
        <w:tc>
          <w:tcPr>
            <w:tcW w:w="1683" w:type="dxa"/>
            <w:shd w:val="clear" w:color="auto" w:fill="8DB3E2" w:themeFill="text2" w:themeFillTint="66"/>
          </w:tcPr>
          <w:p w:rsidR="00742864" w:rsidP="00742864" w:rsidRDefault="00742864" w14:paraId="6FA325A8" w14:textId="77777777">
            <w:r>
              <w:rPr>
                <w:rFonts w:ascii="Calibri" w:hAnsi="Calibri" w:eastAsia="Times New Roman" w:cs="Times New Roman"/>
                <w:b/>
                <w:bCs/>
                <w:color w:val="000000"/>
                <w:lang w:eastAsia="en-IN"/>
              </w:rPr>
              <w:t>Frequency:</w:t>
            </w:r>
          </w:p>
        </w:tc>
        <w:tc>
          <w:tcPr>
            <w:tcW w:w="7677" w:type="dxa"/>
          </w:tcPr>
          <w:p w:rsidR="00742864" w:rsidP="00742864" w:rsidRDefault="00742864" w14:paraId="60E89D7C" w14:textId="3967064E">
            <w:r>
              <w:t>As required</w:t>
            </w:r>
          </w:p>
        </w:tc>
      </w:tr>
    </w:tbl>
    <w:p w:rsidRPr="00742864" w:rsidR="00742864" w:rsidP="00302055" w:rsidRDefault="00742864" w14:paraId="380A1886" w14:textId="74A78948">
      <w:pPr>
        <w:pStyle w:val="Heading1"/>
      </w:pPr>
      <w:bookmarkStart w:name="_Toc17816832" w:id="75"/>
      <w:proofErr w:type="spellStart"/>
      <w:r>
        <w:lastRenderedPageBreak/>
        <w:t>IAMGoldTables</w:t>
      </w:r>
      <w:proofErr w:type="spellEnd"/>
      <w:r>
        <w:t>:</w:t>
      </w:r>
      <w:bookmarkEnd w:id="75"/>
    </w:p>
    <w:p w:rsidR="00742864" w:rsidP="00302055" w:rsidRDefault="00742864" w14:paraId="3B67A9C4" w14:textId="5B2991D5">
      <w:pPr>
        <w:pStyle w:val="Heading2"/>
      </w:pPr>
      <w:bookmarkStart w:name="_Toc13773210" w:id="76"/>
      <w:bookmarkStart w:name="_Toc17816833" w:id="77"/>
      <w:r w:rsidRPr="000B6EFB">
        <w:t xml:space="preserve">User </w:t>
      </w:r>
      <w:r>
        <w:t>Creation/</w:t>
      </w:r>
      <w:bookmarkEnd w:id="76"/>
      <w:r>
        <w:t>Update in “</w:t>
      </w:r>
      <w:proofErr w:type="spellStart"/>
      <w:r>
        <w:t>user_id</w:t>
      </w:r>
      <w:proofErr w:type="spellEnd"/>
      <w:r w:rsidR="00A6052D">
        <w:t>”:</w:t>
      </w:r>
      <w:bookmarkEnd w:id="77"/>
    </w:p>
    <w:tbl>
      <w:tblPr>
        <w:tblStyle w:val="TableGrid"/>
        <w:tblW w:w="9360" w:type="dxa"/>
        <w:tblInd w:w="-5" w:type="dxa"/>
        <w:tblLook w:val="04A0" w:firstRow="1" w:lastRow="0" w:firstColumn="1" w:lastColumn="0" w:noHBand="0" w:noVBand="1"/>
      </w:tblPr>
      <w:tblGrid>
        <w:gridCol w:w="1683"/>
        <w:gridCol w:w="7677"/>
      </w:tblGrid>
      <w:tr w:rsidR="00742864" w:rsidTr="00430CB4" w14:paraId="77B4A702" w14:textId="77777777">
        <w:tc>
          <w:tcPr>
            <w:tcW w:w="1620" w:type="dxa"/>
            <w:shd w:val="clear" w:color="auto" w:fill="8DB3E2" w:themeFill="text2" w:themeFillTint="66"/>
          </w:tcPr>
          <w:p w:rsidR="00742864" w:rsidP="005F305E" w:rsidRDefault="00543141" w14:paraId="05AE5851" w14:textId="27BA612E">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17</w:t>
            </w:r>
            <w:r w:rsidRPr="004666AE">
              <w:rPr>
                <w:rFonts w:cstheme="minorHAnsi"/>
                <w:b/>
                <w:noProof/>
                <w:color w:val="000000" w:themeColor="text1"/>
                <w:szCs w:val="18"/>
              </w:rPr>
              <w:t>.1</w:t>
            </w:r>
            <w:r w:rsidRPr="0090591D" w:rsidR="00742864">
              <w:rPr>
                <w:rFonts w:ascii="Calibri" w:hAnsi="Calibri" w:eastAsia="Times New Roman" w:cs="Times New Roman"/>
                <w:b/>
                <w:bCs/>
                <w:color w:val="000000"/>
                <w:lang w:eastAsia="en-IN"/>
              </w:rPr>
              <w:t>:</w:t>
            </w:r>
          </w:p>
        </w:tc>
        <w:tc>
          <w:tcPr>
            <w:tcW w:w="7740" w:type="dxa"/>
          </w:tcPr>
          <w:p w:rsidRPr="00742864" w:rsidR="00742864" w:rsidP="007E78AE" w:rsidRDefault="00742864" w14:paraId="0C7ECE15" w14:textId="480102FD">
            <w:pPr>
              <w:rPr>
                <w:b/>
              </w:rPr>
            </w:pPr>
            <w:r w:rsidRPr="00742864">
              <w:rPr>
                <w:b/>
              </w:rPr>
              <w:t>User creation</w:t>
            </w:r>
            <w:r w:rsidR="003C6B38">
              <w:rPr>
                <w:b/>
              </w:rPr>
              <w:t xml:space="preserve"> or </w:t>
            </w:r>
            <w:r w:rsidRPr="00742864">
              <w:rPr>
                <w:b/>
              </w:rPr>
              <w:t xml:space="preserve">update in </w:t>
            </w:r>
            <w:proofErr w:type="spellStart"/>
            <w:r w:rsidRPr="00742864">
              <w:rPr>
                <w:b/>
              </w:rPr>
              <w:t>IAMGoldTables</w:t>
            </w:r>
            <w:r w:rsidR="003C6B38">
              <w:rPr>
                <w:b/>
              </w:rPr>
              <w:t>.dbo.user_id</w:t>
            </w:r>
            <w:proofErr w:type="spellEnd"/>
          </w:p>
        </w:tc>
      </w:tr>
      <w:tr w:rsidR="00742864" w:rsidTr="00430CB4" w14:paraId="0896A8F9" w14:textId="77777777">
        <w:tc>
          <w:tcPr>
            <w:tcW w:w="1620" w:type="dxa"/>
            <w:shd w:val="clear" w:color="auto" w:fill="8DB3E2" w:themeFill="text2" w:themeFillTint="66"/>
          </w:tcPr>
          <w:p w:rsidR="00742864" w:rsidP="005F305E" w:rsidRDefault="00742864" w14:paraId="6877FE72" w14:textId="77777777">
            <w:r>
              <w:rPr>
                <w:rFonts w:ascii="Calibri" w:hAnsi="Calibri" w:eastAsia="Times New Roman" w:cs="Times New Roman"/>
                <w:b/>
                <w:bCs/>
                <w:color w:val="000000"/>
                <w:lang w:eastAsia="en-IN"/>
              </w:rPr>
              <w:t>Actor(s):</w:t>
            </w:r>
          </w:p>
        </w:tc>
        <w:tc>
          <w:tcPr>
            <w:tcW w:w="7740" w:type="dxa"/>
          </w:tcPr>
          <w:p w:rsidR="00742864" w:rsidP="00742864" w:rsidRDefault="00821302" w14:paraId="5E694C08" w14:textId="69DC9101">
            <w:pPr>
              <w:pStyle w:val="ListParagraph"/>
              <w:numPr>
                <w:ilvl w:val="0"/>
                <w:numId w:val="15"/>
              </w:numPr>
            </w:pPr>
            <w:r>
              <w:t>Custom .NET Application</w:t>
            </w:r>
          </w:p>
        </w:tc>
      </w:tr>
      <w:tr w:rsidR="00742864" w:rsidTr="00430CB4" w14:paraId="4845AFF0" w14:textId="77777777">
        <w:tc>
          <w:tcPr>
            <w:tcW w:w="1620" w:type="dxa"/>
            <w:shd w:val="clear" w:color="auto" w:fill="8DB3E2" w:themeFill="text2" w:themeFillTint="66"/>
          </w:tcPr>
          <w:p w:rsidR="00742864" w:rsidP="005F305E" w:rsidRDefault="00742864" w14:paraId="16DD18AC"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740" w:type="dxa"/>
          </w:tcPr>
          <w:p w:rsidR="00742864" w:rsidP="000A203B" w:rsidRDefault="00742864" w14:paraId="3B084B83" w14:textId="36D8A6CD">
            <w:pPr>
              <w:pStyle w:val="ListParagraph"/>
              <w:ind w:left="286" w:firstLine="0"/>
            </w:pPr>
            <w:r>
              <w:t xml:space="preserve">This </w:t>
            </w:r>
            <w:r w:rsidRPr="00884870">
              <w:t xml:space="preserve">use case covers the </w:t>
            </w:r>
            <w:r>
              <w:t xml:space="preserve">propagation of user data into the </w:t>
            </w:r>
            <w:proofErr w:type="spellStart"/>
            <w:r>
              <w:t>IAMGoldTables</w:t>
            </w:r>
            <w:proofErr w:type="spellEnd"/>
            <w:r>
              <w:t xml:space="preserve"> database</w:t>
            </w:r>
          </w:p>
        </w:tc>
      </w:tr>
      <w:tr w:rsidR="00742864" w:rsidTr="00430CB4" w14:paraId="3C1DF35D" w14:textId="77777777">
        <w:tc>
          <w:tcPr>
            <w:tcW w:w="1620" w:type="dxa"/>
            <w:shd w:val="clear" w:color="auto" w:fill="8DB3E2" w:themeFill="text2" w:themeFillTint="66"/>
          </w:tcPr>
          <w:p w:rsidR="00742864" w:rsidP="005F305E" w:rsidRDefault="00742864" w14:paraId="347B71BD" w14:textId="77777777">
            <w:r>
              <w:rPr>
                <w:rFonts w:ascii="Calibri" w:hAnsi="Calibri" w:eastAsia="Times New Roman" w:cs="Times New Roman"/>
                <w:b/>
                <w:bCs/>
                <w:color w:val="000000"/>
                <w:lang w:eastAsia="en-IN"/>
              </w:rPr>
              <w:t>Narrative:</w:t>
            </w:r>
          </w:p>
        </w:tc>
        <w:tc>
          <w:tcPr>
            <w:tcW w:w="7740" w:type="dxa"/>
          </w:tcPr>
          <w:p w:rsidRPr="0084092A" w:rsidR="00742864" w:rsidP="0079608E" w:rsidRDefault="007E78AE" w14:paraId="61721D0D" w14:textId="4DB3BF2F">
            <w:pPr>
              <w:pStyle w:val="ListParagraph"/>
              <w:numPr>
                <w:ilvl w:val="0"/>
                <w:numId w:val="26"/>
              </w:numPr>
              <w:tabs>
                <w:tab w:val="left" w:pos="2730"/>
              </w:tabs>
              <w:spacing w:before="120" w:after="120"/>
            </w:pPr>
            <w:r>
              <w:t xml:space="preserve">The </w:t>
            </w:r>
            <w:r w:rsidR="00442DB9">
              <w:t>application</w:t>
            </w:r>
            <w:r>
              <w:t xml:space="preserve"> will synchronize any changes between IAM and the IAM Gold Tables </w:t>
            </w:r>
          </w:p>
          <w:p w:rsidR="00742864" w:rsidP="0079608E" w:rsidRDefault="00742864" w14:paraId="08D48F94" w14:textId="5096C17F">
            <w:pPr>
              <w:pStyle w:val="ListParagraph"/>
              <w:numPr>
                <w:ilvl w:val="0"/>
                <w:numId w:val="26"/>
              </w:numPr>
              <w:tabs>
                <w:tab w:val="left" w:pos="2730"/>
              </w:tabs>
              <w:spacing w:before="120" w:after="120"/>
            </w:pPr>
            <w:r>
              <w:t xml:space="preserve">Any new users are </w:t>
            </w:r>
            <w:r w:rsidR="007E78AE">
              <w:t xml:space="preserve">to be </w:t>
            </w:r>
            <w:r>
              <w:t xml:space="preserve">inserted in the </w:t>
            </w:r>
            <w:proofErr w:type="spellStart"/>
            <w:r>
              <w:t>user_id</w:t>
            </w:r>
            <w:proofErr w:type="spellEnd"/>
            <w:r>
              <w:t xml:space="preserve"> table</w:t>
            </w:r>
          </w:p>
          <w:p w:rsidR="00AC38BE" w:rsidP="0079608E" w:rsidRDefault="00AC38BE" w14:paraId="680DDA2F" w14:textId="3E6272A0">
            <w:pPr>
              <w:pStyle w:val="ListParagraph"/>
              <w:numPr>
                <w:ilvl w:val="0"/>
                <w:numId w:val="26"/>
              </w:numPr>
              <w:tabs>
                <w:tab w:val="left" w:pos="2730"/>
              </w:tabs>
              <w:spacing w:before="120" w:after="120"/>
            </w:pPr>
            <w:r>
              <w:t xml:space="preserve">Disable users are updated in the </w:t>
            </w:r>
            <w:proofErr w:type="spellStart"/>
            <w:r>
              <w:t>user_id</w:t>
            </w:r>
            <w:proofErr w:type="spellEnd"/>
            <w:r>
              <w:t xml:space="preserve"> table as disabled status(They won’t be deleted)</w:t>
            </w:r>
          </w:p>
          <w:p w:rsidRPr="0084092A" w:rsidR="00742864" w:rsidP="0079608E" w:rsidRDefault="007E78AE" w14:paraId="34C3FBFC" w14:textId="79A11DE6">
            <w:pPr>
              <w:pStyle w:val="ListParagraph"/>
              <w:numPr>
                <w:ilvl w:val="0"/>
                <w:numId w:val="26"/>
              </w:numPr>
              <w:tabs>
                <w:tab w:val="left" w:pos="2730"/>
              </w:tabs>
              <w:spacing w:before="120" w:after="120"/>
            </w:pPr>
            <w:r>
              <w:t xml:space="preserve">The before and after values of each field is to be added to the </w:t>
            </w:r>
            <w:proofErr w:type="spellStart"/>
            <w:r>
              <w:t>user_id_history</w:t>
            </w:r>
            <w:proofErr w:type="spellEnd"/>
            <w:r>
              <w:t xml:space="preserve"> table f</w:t>
            </w:r>
            <w:r w:rsidR="00742864">
              <w:t>or any insert/update/delete action</w:t>
            </w:r>
          </w:p>
          <w:p w:rsidR="006055C7" w:rsidP="0079608E" w:rsidRDefault="00742864" w14:paraId="7D961362" w14:textId="77777777">
            <w:pPr>
              <w:pStyle w:val="ListParagraph"/>
              <w:numPr>
                <w:ilvl w:val="0"/>
                <w:numId w:val="26"/>
              </w:numPr>
              <w:tabs>
                <w:tab w:val="left" w:pos="2730"/>
              </w:tabs>
              <w:spacing w:before="120" w:after="120"/>
            </w:pPr>
            <w:r w:rsidRPr="0084092A">
              <w:t xml:space="preserve">On a successful creation in </w:t>
            </w:r>
            <w:proofErr w:type="spellStart"/>
            <w:r w:rsidRPr="0084092A">
              <w:t>dbo.user_id</w:t>
            </w:r>
            <w:proofErr w:type="spellEnd"/>
            <w:r w:rsidRPr="0084092A">
              <w:t xml:space="preserve"> table, we are able to </w:t>
            </w:r>
            <w:r>
              <w:t>query the</w:t>
            </w:r>
            <w:r w:rsidRPr="0084092A">
              <w:t xml:space="preserve"> user details in </w:t>
            </w:r>
            <w:proofErr w:type="spellStart"/>
            <w:r w:rsidRPr="0084092A">
              <w:t>dbo.user_id</w:t>
            </w:r>
            <w:proofErr w:type="spellEnd"/>
            <w:r w:rsidRPr="0084092A">
              <w:t xml:space="preserve"> table</w:t>
            </w:r>
            <w:r>
              <w:t xml:space="preserve"> or the connected OData services</w:t>
            </w:r>
          </w:p>
          <w:p w:rsidRPr="0084092A" w:rsidR="00742864" w:rsidP="0079608E" w:rsidRDefault="00D213D4" w14:paraId="62778995" w14:textId="094029F3">
            <w:pPr>
              <w:pStyle w:val="ListParagraph"/>
              <w:numPr>
                <w:ilvl w:val="0"/>
                <w:numId w:val="26"/>
              </w:numPr>
              <w:tabs>
                <w:tab w:val="left" w:pos="2730"/>
              </w:tabs>
              <w:spacing w:before="120" w:after="120"/>
            </w:pPr>
            <w:r>
              <w:t>Upon completion of the job, a notification is sent to the IAM support team to identify the run settings and number of records added/updated/deleted</w:t>
            </w:r>
          </w:p>
          <w:p w:rsidR="00742864" w:rsidP="007E78AE" w:rsidRDefault="00742864" w14:paraId="7EC73A8B" w14:textId="3504F73E">
            <w:pPr>
              <w:pStyle w:val="ListParagraph"/>
              <w:numPr>
                <w:ilvl w:val="0"/>
                <w:numId w:val="26"/>
              </w:numPr>
            </w:pPr>
            <w:r w:rsidRPr="0084092A">
              <w:t xml:space="preserve">On an unsuccessful creation in </w:t>
            </w:r>
            <w:proofErr w:type="spellStart"/>
            <w:r w:rsidRPr="0084092A">
              <w:t>dbo.user_id</w:t>
            </w:r>
            <w:proofErr w:type="spellEnd"/>
            <w:r w:rsidRPr="0084092A">
              <w:t xml:space="preserve"> table, the </w:t>
            </w:r>
            <w:r w:rsidR="007E78AE">
              <w:t>Db connector will log an</w:t>
            </w:r>
            <w:r>
              <w:t xml:space="preserve"> error</w:t>
            </w:r>
          </w:p>
        </w:tc>
      </w:tr>
      <w:tr w:rsidR="00742864" w:rsidTr="00430CB4" w14:paraId="15E8875E" w14:textId="77777777">
        <w:tc>
          <w:tcPr>
            <w:tcW w:w="1620" w:type="dxa"/>
            <w:shd w:val="clear" w:color="auto" w:fill="8DB3E2" w:themeFill="text2" w:themeFillTint="66"/>
          </w:tcPr>
          <w:p w:rsidR="00742864" w:rsidP="005F305E" w:rsidRDefault="00742864" w14:paraId="640DFCD7" w14:textId="77777777">
            <w:r>
              <w:rPr>
                <w:rFonts w:ascii="Calibri" w:hAnsi="Calibri" w:eastAsia="Times New Roman" w:cs="Times New Roman"/>
                <w:b/>
                <w:bCs/>
                <w:color w:val="000000"/>
                <w:lang w:eastAsia="en-IN"/>
              </w:rPr>
              <w:t>Frequency:</w:t>
            </w:r>
          </w:p>
        </w:tc>
        <w:tc>
          <w:tcPr>
            <w:tcW w:w="7740" w:type="dxa"/>
          </w:tcPr>
          <w:p w:rsidR="00742864" w:rsidP="005F305E" w:rsidRDefault="00C12D4D" w14:paraId="07A9BDF1" w14:textId="27F36063">
            <w:r>
              <w:t>As required</w:t>
            </w:r>
          </w:p>
        </w:tc>
      </w:tr>
    </w:tbl>
    <w:p w:rsidRPr="00742864" w:rsidR="00742864" w:rsidP="00742864" w:rsidRDefault="00742864" w14:paraId="7F3E8362" w14:textId="77777777"/>
    <w:p w:rsidR="00742864" w:rsidP="00302055" w:rsidRDefault="00A6052D" w14:paraId="102D8C74" w14:textId="6208B368">
      <w:pPr>
        <w:pStyle w:val="Heading2"/>
      </w:pPr>
      <w:bookmarkStart w:name="_Toc17816834" w:id="78"/>
      <w:r>
        <w:t>Organization</w:t>
      </w:r>
      <w:r w:rsidRPr="000B6EFB">
        <w:t xml:space="preserve"> </w:t>
      </w:r>
      <w:r>
        <w:t>Creation/Update/Delete in “</w:t>
      </w:r>
      <w:proofErr w:type="spellStart"/>
      <w:r>
        <w:t>org_id</w:t>
      </w:r>
      <w:proofErr w:type="spellEnd"/>
      <w:r>
        <w:t>”:</w:t>
      </w:r>
      <w:bookmarkEnd w:id="78"/>
    </w:p>
    <w:tbl>
      <w:tblPr>
        <w:tblStyle w:val="TableGrid"/>
        <w:tblW w:w="9360" w:type="dxa"/>
        <w:tblInd w:w="-5" w:type="dxa"/>
        <w:tblLook w:val="04A0" w:firstRow="1" w:lastRow="0" w:firstColumn="1" w:lastColumn="0" w:noHBand="0" w:noVBand="1"/>
      </w:tblPr>
      <w:tblGrid>
        <w:gridCol w:w="1683"/>
        <w:gridCol w:w="7677"/>
      </w:tblGrid>
      <w:tr w:rsidR="00A6052D" w:rsidTr="00430CB4" w14:paraId="5AFC420E" w14:textId="77777777">
        <w:tc>
          <w:tcPr>
            <w:tcW w:w="1683" w:type="dxa"/>
            <w:shd w:val="clear" w:color="auto" w:fill="8DB3E2" w:themeFill="text2" w:themeFillTint="66"/>
          </w:tcPr>
          <w:p w:rsidR="00A6052D" w:rsidP="005F305E" w:rsidRDefault="009760A3" w14:paraId="55E755AC" w14:textId="4FA9F90F">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17.2</w:t>
            </w:r>
            <w:r w:rsidRPr="0090591D" w:rsidR="00A6052D">
              <w:rPr>
                <w:rFonts w:ascii="Calibri" w:hAnsi="Calibri" w:eastAsia="Times New Roman" w:cs="Times New Roman"/>
                <w:b/>
                <w:bCs/>
                <w:color w:val="000000"/>
                <w:lang w:eastAsia="en-IN"/>
              </w:rPr>
              <w:t>:</w:t>
            </w:r>
          </w:p>
        </w:tc>
        <w:tc>
          <w:tcPr>
            <w:tcW w:w="7677" w:type="dxa"/>
          </w:tcPr>
          <w:p w:rsidRPr="00A6052D" w:rsidR="00A6052D" w:rsidP="005F305E" w:rsidRDefault="00A6052D" w14:paraId="26CE7F74" w14:textId="1A8DD493">
            <w:pPr>
              <w:rPr>
                <w:b/>
              </w:rPr>
            </w:pPr>
            <w:r w:rsidRPr="00A6052D">
              <w:rPr>
                <w:b/>
              </w:rPr>
              <w:t>Organization creation</w:t>
            </w:r>
            <w:r w:rsidR="00821302">
              <w:rPr>
                <w:b/>
              </w:rPr>
              <w:t xml:space="preserve"> or </w:t>
            </w:r>
            <w:r w:rsidRPr="00A6052D">
              <w:rPr>
                <w:b/>
              </w:rPr>
              <w:t xml:space="preserve">update in </w:t>
            </w:r>
            <w:proofErr w:type="spellStart"/>
            <w:r w:rsidRPr="00A6052D">
              <w:rPr>
                <w:b/>
              </w:rPr>
              <w:t>IAMGoldTables.dbo.org_id</w:t>
            </w:r>
            <w:proofErr w:type="spellEnd"/>
          </w:p>
        </w:tc>
      </w:tr>
      <w:tr w:rsidR="007E78AE" w:rsidTr="00430CB4" w14:paraId="5B1F403C" w14:textId="77777777">
        <w:tc>
          <w:tcPr>
            <w:tcW w:w="1683" w:type="dxa"/>
            <w:shd w:val="clear" w:color="auto" w:fill="8DB3E2" w:themeFill="text2" w:themeFillTint="66"/>
          </w:tcPr>
          <w:p w:rsidR="007E78AE" w:rsidP="007E78AE" w:rsidRDefault="007E78AE" w14:paraId="1A7F06C7" w14:textId="77777777">
            <w:r>
              <w:rPr>
                <w:rFonts w:ascii="Calibri" w:hAnsi="Calibri" w:eastAsia="Times New Roman" w:cs="Times New Roman"/>
                <w:b/>
                <w:bCs/>
                <w:color w:val="000000"/>
                <w:lang w:eastAsia="en-IN"/>
              </w:rPr>
              <w:t>Actor(s):</w:t>
            </w:r>
          </w:p>
        </w:tc>
        <w:tc>
          <w:tcPr>
            <w:tcW w:w="7677" w:type="dxa"/>
          </w:tcPr>
          <w:p w:rsidR="007E78AE" w:rsidP="007E78AE" w:rsidRDefault="00821302" w14:paraId="1633C528" w14:textId="4E20D714">
            <w:pPr>
              <w:pStyle w:val="ListParagraph"/>
              <w:numPr>
                <w:ilvl w:val="0"/>
                <w:numId w:val="27"/>
              </w:numPr>
              <w:spacing w:line="276" w:lineRule="auto"/>
            </w:pPr>
            <w:r>
              <w:t>Custom .NET Application</w:t>
            </w:r>
          </w:p>
        </w:tc>
      </w:tr>
      <w:tr w:rsidR="007E78AE" w:rsidTr="00430CB4" w14:paraId="62C18323" w14:textId="77777777">
        <w:tc>
          <w:tcPr>
            <w:tcW w:w="1683" w:type="dxa"/>
            <w:shd w:val="clear" w:color="auto" w:fill="8DB3E2" w:themeFill="text2" w:themeFillTint="66"/>
          </w:tcPr>
          <w:p w:rsidR="007E78AE" w:rsidP="007E78AE" w:rsidRDefault="007E78AE" w14:paraId="58F01A2F"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677" w:type="dxa"/>
          </w:tcPr>
          <w:p w:rsidR="007E78AE" w:rsidP="000A203B" w:rsidRDefault="007E78AE" w14:paraId="0E29557E" w14:textId="5CE805A3">
            <w:pPr>
              <w:pStyle w:val="ListParagraph"/>
              <w:ind w:left="286" w:firstLine="0"/>
            </w:pPr>
            <w:r>
              <w:t xml:space="preserve">This </w:t>
            </w:r>
            <w:r w:rsidRPr="00884870">
              <w:t xml:space="preserve">use case covers the </w:t>
            </w:r>
            <w:r>
              <w:t xml:space="preserve">propagation of organization data into the </w:t>
            </w:r>
            <w:proofErr w:type="spellStart"/>
            <w:r>
              <w:t>IAMGoldTables</w:t>
            </w:r>
            <w:proofErr w:type="spellEnd"/>
            <w:r>
              <w:t xml:space="preserve"> database</w:t>
            </w:r>
          </w:p>
        </w:tc>
      </w:tr>
      <w:tr w:rsidR="007E78AE" w:rsidTr="00430CB4" w14:paraId="165C6DBB" w14:textId="77777777">
        <w:tc>
          <w:tcPr>
            <w:tcW w:w="1683" w:type="dxa"/>
            <w:shd w:val="clear" w:color="auto" w:fill="8DB3E2" w:themeFill="text2" w:themeFillTint="66"/>
          </w:tcPr>
          <w:p w:rsidR="007E78AE" w:rsidP="007E78AE" w:rsidRDefault="007E78AE" w14:paraId="34D0B0AE" w14:textId="77777777">
            <w:r>
              <w:rPr>
                <w:rFonts w:ascii="Calibri" w:hAnsi="Calibri" w:eastAsia="Times New Roman" w:cs="Times New Roman"/>
                <w:b/>
                <w:bCs/>
                <w:color w:val="000000"/>
                <w:lang w:eastAsia="en-IN"/>
              </w:rPr>
              <w:t>Narrative:</w:t>
            </w:r>
          </w:p>
        </w:tc>
        <w:tc>
          <w:tcPr>
            <w:tcW w:w="7677" w:type="dxa"/>
          </w:tcPr>
          <w:p w:rsidRPr="0084092A" w:rsidR="007E78AE" w:rsidP="007E78AE" w:rsidRDefault="007E78AE" w14:paraId="3B558706" w14:textId="4C2D2338">
            <w:pPr>
              <w:pStyle w:val="ListParagraph"/>
              <w:numPr>
                <w:ilvl w:val="0"/>
                <w:numId w:val="28"/>
              </w:numPr>
              <w:tabs>
                <w:tab w:val="left" w:pos="2730"/>
              </w:tabs>
              <w:spacing w:before="120" w:after="120"/>
            </w:pPr>
            <w:r>
              <w:t xml:space="preserve">The </w:t>
            </w:r>
            <w:r w:rsidR="00442DB9">
              <w:t>application</w:t>
            </w:r>
            <w:r>
              <w:t xml:space="preserve"> will synchronize any changes between IAM and the IAM Gold Tables </w:t>
            </w:r>
          </w:p>
          <w:p w:rsidR="007E78AE" w:rsidP="007E78AE" w:rsidRDefault="007E78AE" w14:paraId="389EF4A9" w14:textId="172A144F">
            <w:pPr>
              <w:pStyle w:val="ListParagraph"/>
              <w:numPr>
                <w:ilvl w:val="0"/>
                <w:numId w:val="28"/>
              </w:numPr>
              <w:tabs>
                <w:tab w:val="left" w:pos="2730"/>
              </w:tabs>
              <w:spacing w:before="120" w:after="120"/>
            </w:pPr>
            <w:r>
              <w:t xml:space="preserve">Any new/ organizations in IAM are inserted/updated/ in the </w:t>
            </w:r>
            <w:proofErr w:type="spellStart"/>
            <w:r>
              <w:t>org_id</w:t>
            </w:r>
            <w:proofErr w:type="spellEnd"/>
            <w:r>
              <w:t xml:space="preserve"> table</w:t>
            </w:r>
          </w:p>
          <w:p w:rsidR="00AC38BE" w:rsidP="007E78AE" w:rsidRDefault="00AC38BE" w14:paraId="2352A252" w14:textId="1AE5D194">
            <w:pPr>
              <w:pStyle w:val="ListParagraph"/>
              <w:numPr>
                <w:ilvl w:val="0"/>
                <w:numId w:val="28"/>
              </w:numPr>
              <w:tabs>
                <w:tab w:val="left" w:pos="2730"/>
              </w:tabs>
              <w:spacing w:before="120" w:after="120"/>
            </w:pPr>
            <w:r>
              <w:t xml:space="preserve">If the organization is disabled then it is marked as deleted in the </w:t>
            </w:r>
            <w:proofErr w:type="spellStart"/>
            <w:r>
              <w:t>org_id</w:t>
            </w:r>
            <w:proofErr w:type="spellEnd"/>
            <w:r>
              <w:t xml:space="preserve"> table</w:t>
            </w:r>
          </w:p>
          <w:p w:rsidRPr="0084092A" w:rsidR="007E78AE" w:rsidP="007E78AE" w:rsidRDefault="007E78AE" w14:paraId="79FBE5DA" w14:textId="77777777">
            <w:pPr>
              <w:pStyle w:val="ListParagraph"/>
              <w:numPr>
                <w:ilvl w:val="0"/>
                <w:numId w:val="28"/>
              </w:numPr>
              <w:tabs>
                <w:tab w:val="left" w:pos="2730"/>
              </w:tabs>
              <w:spacing w:before="120" w:after="120"/>
            </w:pPr>
            <w:r>
              <w:t>No history is tracked for this table</w:t>
            </w:r>
          </w:p>
          <w:p w:rsidRPr="0084092A" w:rsidR="007E78AE" w:rsidP="007E78AE" w:rsidRDefault="007E78AE" w14:paraId="5843F0F6" w14:textId="77777777">
            <w:pPr>
              <w:pStyle w:val="ListParagraph"/>
              <w:numPr>
                <w:ilvl w:val="0"/>
                <w:numId w:val="28"/>
              </w:numPr>
              <w:tabs>
                <w:tab w:val="left" w:pos="2730"/>
              </w:tabs>
              <w:spacing w:before="120" w:after="120"/>
            </w:pPr>
            <w:r w:rsidRPr="0084092A">
              <w:t xml:space="preserve">On a successful creation in </w:t>
            </w:r>
            <w:proofErr w:type="spellStart"/>
            <w:r w:rsidRPr="0084092A">
              <w:t>dbo.</w:t>
            </w:r>
            <w:r>
              <w:t>org</w:t>
            </w:r>
            <w:r w:rsidRPr="0084092A">
              <w:t>_id</w:t>
            </w:r>
            <w:proofErr w:type="spellEnd"/>
            <w:r w:rsidRPr="0084092A">
              <w:t xml:space="preserve"> table, we are able to </w:t>
            </w:r>
            <w:r>
              <w:t>query the</w:t>
            </w:r>
            <w:r w:rsidRPr="0084092A">
              <w:t xml:space="preserve"> </w:t>
            </w:r>
            <w:r>
              <w:t>org</w:t>
            </w:r>
            <w:r w:rsidRPr="0084092A">
              <w:t xml:space="preserve"> details in </w:t>
            </w:r>
            <w:proofErr w:type="spellStart"/>
            <w:r w:rsidRPr="0084092A">
              <w:t>dbo.</w:t>
            </w:r>
            <w:r>
              <w:t>org</w:t>
            </w:r>
            <w:r w:rsidRPr="0084092A">
              <w:t>_id</w:t>
            </w:r>
            <w:proofErr w:type="spellEnd"/>
            <w:r w:rsidRPr="0084092A">
              <w:t xml:space="preserve"> table</w:t>
            </w:r>
          </w:p>
          <w:p w:rsidR="007E78AE" w:rsidP="007E78AE" w:rsidRDefault="007E78AE" w14:paraId="4516CA51" w14:textId="097146DA">
            <w:pPr>
              <w:pStyle w:val="ListParagraph"/>
              <w:numPr>
                <w:ilvl w:val="0"/>
                <w:numId w:val="28"/>
              </w:numPr>
            </w:pPr>
            <w:r w:rsidRPr="0084092A">
              <w:t xml:space="preserve">On an unsuccessful creation in </w:t>
            </w:r>
            <w:proofErr w:type="spellStart"/>
            <w:r w:rsidRPr="0084092A">
              <w:t>dbo.</w:t>
            </w:r>
            <w:r>
              <w:t>org</w:t>
            </w:r>
            <w:r w:rsidRPr="0084092A">
              <w:t>_id</w:t>
            </w:r>
            <w:proofErr w:type="spellEnd"/>
            <w:r w:rsidRPr="0084092A">
              <w:t xml:space="preserve"> table, the </w:t>
            </w:r>
            <w:r>
              <w:t xml:space="preserve">IAM DB connector will log an error. </w:t>
            </w:r>
          </w:p>
        </w:tc>
      </w:tr>
      <w:tr w:rsidR="007E78AE" w:rsidTr="00430CB4" w14:paraId="21FCAF37" w14:textId="77777777">
        <w:tc>
          <w:tcPr>
            <w:tcW w:w="1683" w:type="dxa"/>
            <w:shd w:val="clear" w:color="auto" w:fill="8DB3E2" w:themeFill="text2" w:themeFillTint="66"/>
          </w:tcPr>
          <w:p w:rsidR="007E78AE" w:rsidP="007E78AE" w:rsidRDefault="007E78AE" w14:paraId="72EA4C6A" w14:textId="77777777">
            <w:r>
              <w:rPr>
                <w:rFonts w:ascii="Calibri" w:hAnsi="Calibri" w:eastAsia="Times New Roman" w:cs="Times New Roman"/>
                <w:b/>
                <w:bCs/>
                <w:color w:val="000000"/>
                <w:lang w:eastAsia="en-IN"/>
              </w:rPr>
              <w:t>Frequency:</w:t>
            </w:r>
          </w:p>
        </w:tc>
        <w:tc>
          <w:tcPr>
            <w:tcW w:w="7677" w:type="dxa"/>
          </w:tcPr>
          <w:p w:rsidR="007E78AE" w:rsidP="007E78AE" w:rsidRDefault="007E78AE" w14:paraId="2182622A" w14:textId="32A84119">
            <w:r>
              <w:t>Every 2 hours</w:t>
            </w:r>
          </w:p>
        </w:tc>
      </w:tr>
    </w:tbl>
    <w:p w:rsidR="00A449F3" w:rsidP="000A203B" w:rsidRDefault="00A449F3" w14:paraId="73161D3B" w14:textId="77777777">
      <w:bookmarkStart w:name="_Toc17816835" w:id="79"/>
    </w:p>
    <w:p w:rsidR="00A6052D" w:rsidP="00A6052D" w:rsidRDefault="00A6052D" w14:paraId="02D79425" w14:textId="576C6793">
      <w:pPr>
        <w:pStyle w:val="Heading1"/>
      </w:pPr>
      <w:r>
        <w:lastRenderedPageBreak/>
        <w:t>Polaris:</w:t>
      </w:r>
      <w:bookmarkEnd w:id="79"/>
    </w:p>
    <w:p w:rsidR="00A6052D" w:rsidP="00302055" w:rsidRDefault="00582C19" w14:paraId="0D2BC4DB" w14:textId="39DE9565">
      <w:pPr>
        <w:pStyle w:val="Heading2"/>
      </w:pPr>
      <w:bookmarkStart w:name="_Toc17816836" w:id="80"/>
      <w:r>
        <w:t xml:space="preserve">Provisioning </w:t>
      </w:r>
      <w:r w:rsidR="008B4092">
        <w:t>U</w:t>
      </w:r>
      <w:r>
        <w:t xml:space="preserve">ser </w:t>
      </w:r>
      <w:r w:rsidR="008B4092">
        <w:t>A</w:t>
      </w:r>
      <w:r>
        <w:t xml:space="preserve">ccounts in </w:t>
      </w:r>
      <w:r w:rsidR="00CB196D">
        <w:t>Polaris</w:t>
      </w:r>
      <w:r>
        <w:t xml:space="preserve"> DB</w:t>
      </w:r>
      <w:r w:rsidR="00606415">
        <w:t>:</w:t>
      </w:r>
      <w:bookmarkEnd w:id="80"/>
    </w:p>
    <w:tbl>
      <w:tblPr>
        <w:tblStyle w:val="TableGrid"/>
        <w:tblW w:w="9360" w:type="dxa"/>
        <w:tblInd w:w="-5" w:type="dxa"/>
        <w:tblLook w:val="04A0" w:firstRow="1" w:lastRow="0" w:firstColumn="1" w:lastColumn="0" w:noHBand="0" w:noVBand="1"/>
      </w:tblPr>
      <w:tblGrid>
        <w:gridCol w:w="1683"/>
        <w:gridCol w:w="7677"/>
      </w:tblGrid>
      <w:tr w:rsidR="00DF4F3A" w:rsidTr="00430CB4" w14:paraId="50EFF56B" w14:textId="77777777">
        <w:tc>
          <w:tcPr>
            <w:tcW w:w="1683" w:type="dxa"/>
            <w:shd w:val="clear" w:color="auto" w:fill="8DB3E2" w:themeFill="text2" w:themeFillTint="66"/>
          </w:tcPr>
          <w:p w:rsidR="00DF4F3A" w:rsidP="005F305E" w:rsidRDefault="009E7888" w14:paraId="7963DB5A" w14:textId="29357677">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18</w:t>
            </w:r>
            <w:r w:rsidRPr="004666AE">
              <w:rPr>
                <w:rFonts w:cstheme="minorHAnsi"/>
                <w:b/>
                <w:noProof/>
                <w:color w:val="000000" w:themeColor="text1"/>
                <w:szCs w:val="18"/>
              </w:rPr>
              <w:t>.1</w:t>
            </w:r>
            <w:r w:rsidRPr="0090591D" w:rsidR="00DF4F3A">
              <w:rPr>
                <w:rFonts w:ascii="Calibri" w:hAnsi="Calibri" w:eastAsia="Times New Roman" w:cs="Times New Roman"/>
                <w:b/>
                <w:bCs/>
                <w:color w:val="000000"/>
                <w:lang w:eastAsia="en-IN"/>
              </w:rPr>
              <w:t>:</w:t>
            </w:r>
          </w:p>
        </w:tc>
        <w:tc>
          <w:tcPr>
            <w:tcW w:w="7677" w:type="dxa"/>
          </w:tcPr>
          <w:p w:rsidRPr="00DF4F3A" w:rsidR="00DF4F3A" w:rsidP="007E78AE" w:rsidRDefault="007E78AE" w14:paraId="06E316D7" w14:textId="050235E0">
            <w:pPr>
              <w:rPr>
                <w:b/>
              </w:rPr>
            </w:pPr>
            <w:r>
              <w:rPr>
                <w:b/>
              </w:rPr>
              <w:t>Provisioning</w:t>
            </w:r>
            <w:r w:rsidRPr="00DF4F3A" w:rsidR="00DF4F3A">
              <w:rPr>
                <w:b/>
              </w:rPr>
              <w:t xml:space="preserve"> user</w:t>
            </w:r>
            <w:r w:rsidR="007D4F64">
              <w:rPr>
                <w:b/>
              </w:rPr>
              <w:t>s</w:t>
            </w:r>
            <w:r w:rsidR="001061D8">
              <w:rPr>
                <w:b/>
              </w:rPr>
              <w:t xml:space="preserve"> </w:t>
            </w:r>
            <w:r w:rsidRPr="00DF4F3A" w:rsidR="00DF4F3A">
              <w:rPr>
                <w:b/>
              </w:rPr>
              <w:t>in Polaris DB</w:t>
            </w:r>
          </w:p>
        </w:tc>
      </w:tr>
      <w:tr w:rsidR="00DF4F3A" w:rsidTr="00430CB4" w14:paraId="6441B38C" w14:textId="77777777">
        <w:tc>
          <w:tcPr>
            <w:tcW w:w="1683" w:type="dxa"/>
            <w:shd w:val="clear" w:color="auto" w:fill="8DB3E2" w:themeFill="text2" w:themeFillTint="66"/>
          </w:tcPr>
          <w:p w:rsidR="00DF4F3A" w:rsidP="00DF4F3A" w:rsidRDefault="00DF4F3A" w14:paraId="20A6F65F" w14:textId="77777777">
            <w:r>
              <w:rPr>
                <w:rFonts w:ascii="Calibri" w:hAnsi="Calibri" w:eastAsia="Times New Roman" w:cs="Times New Roman"/>
                <w:b/>
                <w:bCs/>
                <w:color w:val="000000"/>
                <w:lang w:eastAsia="en-IN"/>
              </w:rPr>
              <w:t>Actor(s):</w:t>
            </w:r>
          </w:p>
        </w:tc>
        <w:tc>
          <w:tcPr>
            <w:tcW w:w="7677" w:type="dxa"/>
          </w:tcPr>
          <w:p w:rsidR="00DF4F3A" w:rsidP="0079608E" w:rsidRDefault="00DF4F3A" w14:paraId="47377970" w14:textId="77777777">
            <w:pPr>
              <w:pStyle w:val="ListParagraph"/>
              <w:numPr>
                <w:ilvl w:val="0"/>
                <w:numId w:val="29"/>
              </w:numPr>
              <w:spacing w:before="120" w:after="120"/>
            </w:pPr>
            <w:r>
              <w:t>Any MPC User</w:t>
            </w:r>
          </w:p>
          <w:p w:rsidR="00DF4F3A" w:rsidP="0079608E" w:rsidRDefault="00FC53C2" w14:paraId="363AAB89" w14:textId="1E8772E5">
            <w:pPr>
              <w:pStyle w:val="ListParagraph"/>
              <w:numPr>
                <w:ilvl w:val="0"/>
                <w:numId w:val="29"/>
              </w:numPr>
              <w:spacing w:before="120" w:after="120"/>
            </w:pPr>
            <w:r>
              <w:t>IAM</w:t>
            </w:r>
            <w:r w:rsidR="00DF4F3A">
              <w:t xml:space="preserve"> Self-Service Portal</w:t>
            </w:r>
          </w:p>
          <w:p w:rsidR="00DF4F3A" w:rsidP="0079608E" w:rsidRDefault="00FC53C2" w14:paraId="40464E96" w14:textId="280A21AA">
            <w:pPr>
              <w:pStyle w:val="ListParagraph"/>
              <w:numPr>
                <w:ilvl w:val="0"/>
                <w:numId w:val="29"/>
              </w:numPr>
              <w:spacing w:line="276" w:lineRule="auto"/>
            </w:pPr>
            <w:r>
              <w:t>IAM</w:t>
            </w:r>
            <w:r w:rsidR="00DF4F3A">
              <w:t xml:space="preserve"> </w:t>
            </w:r>
            <w:r w:rsidRPr="00E31419" w:rsidR="00DF4F3A">
              <w:t>DB Connector</w:t>
            </w:r>
          </w:p>
        </w:tc>
      </w:tr>
      <w:tr w:rsidR="00DF4F3A" w:rsidTr="00430CB4" w14:paraId="0E418034" w14:textId="77777777">
        <w:tc>
          <w:tcPr>
            <w:tcW w:w="1683" w:type="dxa"/>
            <w:shd w:val="clear" w:color="auto" w:fill="8DB3E2" w:themeFill="text2" w:themeFillTint="66"/>
          </w:tcPr>
          <w:p w:rsidR="00DF4F3A" w:rsidP="00DF4F3A" w:rsidRDefault="00DF4F3A" w14:paraId="4791E0A5"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677" w:type="dxa"/>
          </w:tcPr>
          <w:p w:rsidR="00DF4F3A" w:rsidP="000A203B" w:rsidRDefault="00DF4F3A" w14:paraId="4263EB2A" w14:textId="6896DCAF">
            <w:pPr>
              <w:pStyle w:val="ListParagraph"/>
              <w:ind w:left="286" w:firstLine="4"/>
            </w:pPr>
            <w:r>
              <w:t xml:space="preserve">This </w:t>
            </w:r>
            <w:r w:rsidRPr="00884870">
              <w:t xml:space="preserve">use case </w:t>
            </w:r>
            <w:r w:rsidR="007E78AE">
              <w:t>covers the provisioning of user accounts</w:t>
            </w:r>
            <w:r w:rsidRPr="00884870">
              <w:t xml:space="preserve"> in</w:t>
            </w:r>
            <w:r>
              <w:t xml:space="preserve"> Polaris</w:t>
            </w:r>
          </w:p>
        </w:tc>
      </w:tr>
      <w:tr w:rsidR="00DF4F3A" w:rsidTr="00430CB4" w14:paraId="2DC30D8C" w14:textId="77777777">
        <w:tc>
          <w:tcPr>
            <w:tcW w:w="1683" w:type="dxa"/>
            <w:shd w:val="clear" w:color="auto" w:fill="8DB3E2" w:themeFill="text2" w:themeFillTint="66"/>
          </w:tcPr>
          <w:p w:rsidR="00DF4F3A" w:rsidP="00DF4F3A" w:rsidRDefault="00DF4F3A" w14:paraId="01E00B7C" w14:textId="77777777">
            <w:r>
              <w:rPr>
                <w:rFonts w:ascii="Calibri" w:hAnsi="Calibri" w:eastAsia="Times New Roman" w:cs="Times New Roman"/>
                <w:b/>
                <w:bCs/>
                <w:color w:val="000000"/>
                <w:lang w:eastAsia="en-IN"/>
              </w:rPr>
              <w:t>Narrative:</w:t>
            </w:r>
          </w:p>
        </w:tc>
        <w:tc>
          <w:tcPr>
            <w:tcW w:w="7677" w:type="dxa"/>
          </w:tcPr>
          <w:p w:rsidR="00DF4F3A" w:rsidP="0079608E" w:rsidRDefault="00DF4F3A" w14:paraId="4906E436" w14:textId="76A0B278">
            <w:pPr>
              <w:pStyle w:val="ListParagraph"/>
              <w:numPr>
                <w:ilvl w:val="0"/>
                <w:numId w:val="30"/>
              </w:numPr>
              <w:tabs>
                <w:tab w:val="left" w:pos="2730"/>
              </w:tabs>
              <w:spacing w:before="120" w:after="120"/>
            </w:pPr>
            <w:r>
              <w:t xml:space="preserve">Several Polaris roles have been defined in </w:t>
            </w:r>
            <w:r w:rsidR="00FC53C2">
              <w:t>IAM</w:t>
            </w:r>
            <w:r>
              <w:t xml:space="preserve"> for Polaris DB access</w:t>
            </w:r>
          </w:p>
          <w:p w:rsidR="00DF4F3A" w:rsidP="0079608E" w:rsidRDefault="00DF4F3A" w14:paraId="286DC89B" w14:textId="77777777">
            <w:pPr>
              <w:pStyle w:val="ListParagraph"/>
              <w:numPr>
                <w:ilvl w:val="0"/>
                <w:numId w:val="30"/>
              </w:numPr>
              <w:tabs>
                <w:tab w:val="left" w:pos="2730"/>
              </w:tabs>
              <w:spacing w:before="120" w:after="120"/>
            </w:pPr>
            <w:r>
              <w:t>Access policies assigned to those roles define what accounts and DB roles should be assigned to the user</w:t>
            </w:r>
          </w:p>
          <w:p w:rsidRPr="00E31419" w:rsidR="00DF4F3A" w:rsidP="0079608E" w:rsidRDefault="00DF4F3A" w14:paraId="16B5A5BF" w14:textId="348CBDCD">
            <w:pPr>
              <w:pStyle w:val="ListParagraph"/>
              <w:numPr>
                <w:ilvl w:val="0"/>
                <w:numId w:val="30"/>
              </w:numPr>
              <w:tabs>
                <w:tab w:val="left" w:pos="2730"/>
              </w:tabs>
              <w:spacing w:before="120" w:after="120"/>
            </w:pPr>
            <w:r>
              <w:t>A</w:t>
            </w:r>
            <w:r w:rsidRPr="00E31419">
              <w:t>ccess request</w:t>
            </w:r>
            <w:r>
              <w:t xml:space="preserve">s for a Polaris role are </w:t>
            </w:r>
            <w:r w:rsidRPr="00E31419">
              <w:t>initiate</w:t>
            </w:r>
            <w:r>
              <w:t xml:space="preserve">d in </w:t>
            </w:r>
            <w:r w:rsidR="00FC53C2">
              <w:t>IAM</w:t>
            </w:r>
            <w:r w:rsidRPr="00E31419">
              <w:t xml:space="preserve"> using the </w:t>
            </w:r>
            <w:r w:rsidR="00FC53C2">
              <w:t>IAM</w:t>
            </w:r>
            <w:r w:rsidRPr="00E31419">
              <w:t xml:space="preserve"> </w:t>
            </w:r>
            <w:r>
              <w:t>Self-Service Portal and the access request interface</w:t>
            </w:r>
          </w:p>
          <w:p w:rsidR="00DF4F3A" w:rsidP="0079608E" w:rsidRDefault="00DF4F3A" w14:paraId="51A45625" w14:textId="77777777">
            <w:pPr>
              <w:pStyle w:val="ListParagraph"/>
              <w:numPr>
                <w:ilvl w:val="0"/>
                <w:numId w:val="30"/>
              </w:numPr>
              <w:tabs>
                <w:tab w:val="left" w:pos="2730"/>
              </w:tabs>
              <w:spacing w:before="120" w:after="120"/>
            </w:pPr>
            <w:r w:rsidRPr="00E31419">
              <w:t xml:space="preserve">The access will be requested in the form of </w:t>
            </w:r>
            <w:r>
              <w:t>b</w:t>
            </w:r>
            <w:r w:rsidRPr="00E31419">
              <w:t xml:space="preserve">usiness </w:t>
            </w:r>
            <w:r>
              <w:t>r</w:t>
            </w:r>
            <w:r w:rsidRPr="00E31419">
              <w:t xml:space="preserve">oles and will be routed for </w:t>
            </w:r>
            <w:r>
              <w:t>r</w:t>
            </w:r>
            <w:r w:rsidRPr="00E31419">
              <w:t>ole owner approval</w:t>
            </w:r>
          </w:p>
          <w:p w:rsidRPr="00E31419" w:rsidR="00DF4F3A" w:rsidP="0079608E" w:rsidRDefault="00DF4F3A" w14:paraId="2889A767" w14:textId="77777777">
            <w:pPr>
              <w:pStyle w:val="ListParagraph"/>
              <w:numPr>
                <w:ilvl w:val="0"/>
                <w:numId w:val="30"/>
              </w:numPr>
              <w:tabs>
                <w:tab w:val="left" w:pos="2730"/>
              </w:tabs>
              <w:spacing w:before="120" w:after="120"/>
            </w:pPr>
            <w:r>
              <w:t>No risk checking occurs for Polaris roles, currently</w:t>
            </w:r>
          </w:p>
          <w:p w:rsidRPr="00E31419" w:rsidR="00DF4F3A" w:rsidP="0079608E" w:rsidRDefault="00DF4F3A" w14:paraId="43E7EBB7" w14:textId="40D981E1">
            <w:pPr>
              <w:pStyle w:val="ListParagraph"/>
              <w:numPr>
                <w:ilvl w:val="0"/>
                <w:numId w:val="30"/>
              </w:numPr>
              <w:tabs>
                <w:tab w:val="left" w:pos="2730"/>
              </w:tabs>
              <w:spacing w:before="120" w:after="120"/>
            </w:pPr>
            <w:r w:rsidRPr="00E31419">
              <w:t xml:space="preserve">After </w:t>
            </w:r>
            <w:r>
              <w:t xml:space="preserve">approval and </w:t>
            </w:r>
            <w:r w:rsidRPr="00E31419">
              <w:t>assign</w:t>
            </w:r>
            <w:r>
              <w:t xml:space="preserve">ment of the </w:t>
            </w:r>
            <w:r w:rsidRPr="00E31419">
              <w:t xml:space="preserve">Polaris role to </w:t>
            </w:r>
            <w:r>
              <w:t xml:space="preserve">a </w:t>
            </w:r>
            <w:r w:rsidRPr="00E31419">
              <w:t xml:space="preserve">user </w:t>
            </w:r>
            <w:r>
              <w:t xml:space="preserve">a </w:t>
            </w:r>
            <w:r w:rsidRPr="00E31419">
              <w:t xml:space="preserve">Polaris </w:t>
            </w:r>
            <w:r>
              <w:t xml:space="preserve">DB </w:t>
            </w:r>
            <w:r w:rsidRPr="00E31419">
              <w:t>account</w:t>
            </w:r>
            <w:r>
              <w:t xml:space="preserve"> </w:t>
            </w:r>
            <w:r w:rsidR="00582C19">
              <w:t xml:space="preserve">will be </w:t>
            </w:r>
            <w:r w:rsidR="009B5990">
              <w:t xml:space="preserve"> </w:t>
            </w:r>
            <w:r w:rsidR="00916110">
              <w:t>created,</w:t>
            </w:r>
            <w:r w:rsidR="00582C19">
              <w:t xml:space="preserve"> </w:t>
            </w:r>
            <w:r>
              <w:t>and Oracle roles</w:t>
            </w:r>
            <w:r w:rsidRPr="00E31419">
              <w:t xml:space="preserve"> </w:t>
            </w:r>
            <w:r w:rsidR="00582C19">
              <w:t xml:space="preserve">are assigned </w:t>
            </w:r>
            <w:r w:rsidRPr="00E31419">
              <w:t>to the user</w:t>
            </w:r>
            <w:r>
              <w:t xml:space="preserve"> profile</w:t>
            </w:r>
          </w:p>
          <w:p w:rsidRPr="00E31419" w:rsidR="00DF4F3A" w:rsidP="0079608E" w:rsidRDefault="00DF4F3A" w14:paraId="334AA865" w14:textId="77777777">
            <w:pPr>
              <w:pStyle w:val="ListParagraph"/>
              <w:numPr>
                <w:ilvl w:val="0"/>
                <w:numId w:val="30"/>
              </w:numPr>
              <w:tabs>
                <w:tab w:val="left" w:pos="2730"/>
              </w:tabs>
              <w:spacing w:before="120" w:after="120"/>
            </w:pPr>
            <w:r>
              <w:t xml:space="preserve">The </w:t>
            </w:r>
            <w:r w:rsidRPr="00E31419">
              <w:t xml:space="preserve">Polaris </w:t>
            </w:r>
            <w:r>
              <w:t xml:space="preserve">DB </w:t>
            </w:r>
            <w:r w:rsidRPr="00E31419">
              <w:t>account</w:t>
            </w:r>
            <w:r>
              <w:t xml:space="preserve"> is mapped</w:t>
            </w:r>
            <w:r w:rsidRPr="00E31419">
              <w:t xml:space="preserve"> with attributes like username, ref id, profile name, global DN, password</w:t>
            </w:r>
            <w:r>
              <w:t>,</w:t>
            </w:r>
            <w:r w:rsidRPr="00E31419">
              <w:t xml:space="preserve"> etc.</w:t>
            </w:r>
          </w:p>
          <w:p w:rsidRPr="00E31419" w:rsidR="00DF4F3A" w:rsidP="0079608E" w:rsidRDefault="00DF4F3A" w14:paraId="522AE728" w14:textId="7E95EF43">
            <w:pPr>
              <w:pStyle w:val="ListParagraph"/>
              <w:numPr>
                <w:ilvl w:val="0"/>
                <w:numId w:val="30"/>
              </w:numPr>
              <w:tabs>
                <w:tab w:val="left" w:pos="2730"/>
              </w:tabs>
              <w:spacing w:before="120" w:after="120"/>
            </w:pPr>
            <w:r w:rsidRPr="00E31419">
              <w:t xml:space="preserve">An email notification </w:t>
            </w:r>
            <w:r>
              <w:t>is sent</w:t>
            </w:r>
            <w:r w:rsidRPr="00E31419">
              <w:t xml:space="preserve"> to </w:t>
            </w:r>
            <w:r>
              <w:t xml:space="preserve">the </w:t>
            </w:r>
            <w:r w:rsidRPr="00E31419">
              <w:t xml:space="preserve">user once </w:t>
            </w:r>
            <w:r>
              <w:t xml:space="preserve">the </w:t>
            </w:r>
            <w:r w:rsidRPr="00E31419">
              <w:t>process create</w:t>
            </w:r>
            <w:r>
              <w:t>s the</w:t>
            </w:r>
            <w:r w:rsidRPr="00E31419">
              <w:t xml:space="preserve"> user account in Polaris with user login and password information</w:t>
            </w:r>
            <w:r w:rsidR="00582C19">
              <w:t xml:space="preserve"> a further email is to be sent to the Polaris team, so that they can complete another provisioning task to add a user to a database table of users</w:t>
            </w:r>
          </w:p>
          <w:p w:rsidRPr="00E31419" w:rsidR="00DF4F3A" w:rsidP="0079608E" w:rsidRDefault="00DF4F3A" w14:paraId="52F2D9C6" w14:textId="77777777">
            <w:pPr>
              <w:pStyle w:val="ListParagraph"/>
              <w:numPr>
                <w:ilvl w:val="0"/>
                <w:numId w:val="30"/>
              </w:numPr>
              <w:tabs>
                <w:tab w:val="left" w:pos="2730"/>
              </w:tabs>
              <w:spacing w:before="120" w:after="120"/>
            </w:pPr>
            <w:r w:rsidRPr="00E31419">
              <w:t xml:space="preserve">On a successful creation in Polaris, we are able to see user </w:t>
            </w:r>
            <w:r>
              <w:t>account</w:t>
            </w:r>
            <w:r w:rsidRPr="00E31419">
              <w:t xml:space="preserve"> in Polaris DB</w:t>
            </w:r>
            <w:r>
              <w:t>, as well as the assigned roles</w:t>
            </w:r>
          </w:p>
          <w:p w:rsidR="00DF4F3A" w:rsidP="000A203B" w:rsidRDefault="00DF4F3A" w14:paraId="0B253731" w14:textId="735874B8">
            <w:pPr>
              <w:pStyle w:val="ListParagraph"/>
              <w:numPr>
                <w:ilvl w:val="0"/>
                <w:numId w:val="30"/>
              </w:numPr>
              <w:tabs>
                <w:tab w:val="left" w:pos="2730"/>
              </w:tabs>
              <w:spacing w:before="120" w:after="120"/>
            </w:pPr>
            <w:r w:rsidRPr="00E31419">
              <w:t xml:space="preserve">On an unsuccessful creation of </w:t>
            </w:r>
            <w:r>
              <w:t xml:space="preserve">the </w:t>
            </w:r>
            <w:r w:rsidRPr="00E31419">
              <w:t xml:space="preserve">account, </w:t>
            </w:r>
            <w:r w:rsidR="00FC53C2">
              <w:t>IAM</w:t>
            </w:r>
            <w:r w:rsidRPr="00E31419">
              <w:t xml:space="preserve"> will </w:t>
            </w:r>
            <w:r>
              <w:t>log</w:t>
            </w:r>
            <w:r w:rsidRPr="00E31419">
              <w:t xml:space="preserve"> an error message</w:t>
            </w:r>
          </w:p>
        </w:tc>
      </w:tr>
      <w:tr w:rsidR="00DF4F3A" w:rsidTr="00430CB4" w14:paraId="08FBC1D7" w14:textId="77777777">
        <w:tc>
          <w:tcPr>
            <w:tcW w:w="1683" w:type="dxa"/>
            <w:shd w:val="clear" w:color="auto" w:fill="8DB3E2" w:themeFill="text2" w:themeFillTint="66"/>
          </w:tcPr>
          <w:p w:rsidR="00DF4F3A" w:rsidP="00DF4F3A" w:rsidRDefault="00DF4F3A" w14:paraId="2EEB8DEA" w14:textId="77777777">
            <w:r>
              <w:rPr>
                <w:rFonts w:ascii="Calibri" w:hAnsi="Calibri" w:eastAsia="Times New Roman" w:cs="Times New Roman"/>
                <w:b/>
                <w:bCs/>
                <w:color w:val="000000"/>
                <w:lang w:eastAsia="en-IN"/>
              </w:rPr>
              <w:t>Frequency:</w:t>
            </w:r>
          </w:p>
        </w:tc>
        <w:tc>
          <w:tcPr>
            <w:tcW w:w="7677" w:type="dxa"/>
          </w:tcPr>
          <w:p w:rsidR="00DF4F3A" w:rsidP="00DF4F3A" w:rsidRDefault="00E22C33" w14:paraId="1DB02157" w14:textId="4287593F">
            <w:r>
              <w:t>As required</w:t>
            </w:r>
          </w:p>
        </w:tc>
      </w:tr>
    </w:tbl>
    <w:p w:rsidR="00CB196D" w:rsidP="00650D94" w:rsidRDefault="00D80B8D" w14:paraId="5BB39C95" w14:textId="4FB8B51E">
      <w:pPr>
        <w:pStyle w:val="Heading2"/>
      </w:pPr>
      <w:bookmarkStart w:name="_Toc17816837" w:id="81"/>
      <w:r>
        <w:t>D</w:t>
      </w:r>
      <w:r w:rsidR="00582C19">
        <w:t xml:space="preserve">e-Provisioning </w:t>
      </w:r>
      <w:r>
        <w:t>U</w:t>
      </w:r>
      <w:r w:rsidRPr="000B6EFB" w:rsidR="00650D94">
        <w:t xml:space="preserve">ser </w:t>
      </w:r>
      <w:r>
        <w:t>A</w:t>
      </w:r>
      <w:r w:rsidR="00582C19">
        <w:t>ccounts in Polaris DB</w:t>
      </w:r>
      <w:r w:rsidR="00650D94">
        <w:t>:</w:t>
      </w:r>
      <w:bookmarkEnd w:id="81"/>
    </w:p>
    <w:tbl>
      <w:tblPr>
        <w:tblStyle w:val="TableGrid"/>
        <w:tblW w:w="9360" w:type="dxa"/>
        <w:tblInd w:w="-5" w:type="dxa"/>
        <w:tblLook w:val="04A0" w:firstRow="1" w:lastRow="0" w:firstColumn="1" w:lastColumn="0" w:noHBand="0" w:noVBand="1"/>
      </w:tblPr>
      <w:tblGrid>
        <w:gridCol w:w="1683"/>
        <w:gridCol w:w="7677"/>
      </w:tblGrid>
      <w:tr w:rsidR="00FC53C2" w:rsidTr="00430CB4" w14:paraId="191B263D" w14:textId="77777777">
        <w:tc>
          <w:tcPr>
            <w:tcW w:w="1620" w:type="dxa"/>
            <w:shd w:val="clear" w:color="auto" w:fill="8DB3E2" w:themeFill="text2" w:themeFillTint="66"/>
          </w:tcPr>
          <w:p w:rsidR="00FC53C2" w:rsidP="005F305E" w:rsidRDefault="004127A0" w14:paraId="0DEBADBF" w14:textId="4B6EAA12">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18.1</w:t>
            </w:r>
            <w:r w:rsidRPr="0090591D" w:rsidR="00FC53C2">
              <w:rPr>
                <w:rFonts w:ascii="Calibri" w:hAnsi="Calibri" w:eastAsia="Times New Roman" w:cs="Times New Roman"/>
                <w:b/>
                <w:bCs/>
                <w:color w:val="000000"/>
                <w:lang w:eastAsia="en-IN"/>
              </w:rPr>
              <w:t>:</w:t>
            </w:r>
          </w:p>
        </w:tc>
        <w:tc>
          <w:tcPr>
            <w:tcW w:w="7740" w:type="dxa"/>
          </w:tcPr>
          <w:p w:rsidRPr="00FC53C2" w:rsidR="00FC53C2" w:rsidP="00582C19" w:rsidRDefault="00D80B8D" w14:paraId="25751E61" w14:textId="34143FA2">
            <w:pPr>
              <w:rPr>
                <w:b/>
              </w:rPr>
            </w:pPr>
            <w:r>
              <w:rPr>
                <w:b/>
              </w:rPr>
              <w:t>D</w:t>
            </w:r>
            <w:r w:rsidR="00582C19">
              <w:rPr>
                <w:b/>
              </w:rPr>
              <w:t>e-</w:t>
            </w:r>
            <w:r>
              <w:rPr>
                <w:b/>
              </w:rPr>
              <w:t>p</w:t>
            </w:r>
            <w:r w:rsidR="00582C19">
              <w:rPr>
                <w:b/>
              </w:rPr>
              <w:t xml:space="preserve">rovisioning </w:t>
            </w:r>
            <w:r w:rsidR="00525A30">
              <w:rPr>
                <w:b/>
              </w:rPr>
              <w:t xml:space="preserve">users </w:t>
            </w:r>
            <w:r w:rsidRPr="00FC53C2" w:rsidR="00FC53C2">
              <w:rPr>
                <w:b/>
              </w:rPr>
              <w:t>in Polaris DB</w:t>
            </w:r>
          </w:p>
        </w:tc>
      </w:tr>
      <w:tr w:rsidR="00FC53C2" w:rsidTr="00430CB4" w14:paraId="52AB9AB4" w14:textId="77777777">
        <w:tc>
          <w:tcPr>
            <w:tcW w:w="1620" w:type="dxa"/>
            <w:shd w:val="clear" w:color="auto" w:fill="8DB3E2" w:themeFill="text2" w:themeFillTint="66"/>
          </w:tcPr>
          <w:p w:rsidR="00FC53C2" w:rsidP="005F305E" w:rsidRDefault="00FC53C2" w14:paraId="4196B213" w14:textId="77777777">
            <w:r>
              <w:rPr>
                <w:rFonts w:ascii="Calibri" w:hAnsi="Calibri" w:eastAsia="Times New Roman" w:cs="Times New Roman"/>
                <w:b/>
                <w:bCs/>
                <w:color w:val="000000"/>
                <w:lang w:eastAsia="en-IN"/>
              </w:rPr>
              <w:t>Actor(s):</w:t>
            </w:r>
          </w:p>
        </w:tc>
        <w:tc>
          <w:tcPr>
            <w:tcW w:w="7740" w:type="dxa"/>
          </w:tcPr>
          <w:p w:rsidR="00FC53C2" w:rsidP="0079608E" w:rsidRDefault="00FC53C2" w14:paraId="24D20ED8" w14:textId="77777777">
            <w:pPr>
              <w:pStyle w:val="ListParagraph"/>
              <w:numPr>
                <w:ilvl w:val="0"/>
                <w:numId w:val="31"/>
              </w:numPr>
              <w:spacing w:before="120" w:after="120"/>
            </w:pPr>
            <w:r>
              <w:t>Any MPC User</w:t>
            </w:r>
          </w:p>
          <w:p w:rsidR="00FC53C2" w:rsidP="0079608E" w:rsidRDefault="00FC53C2" w14:paraId="29904CBC" w14:textId="1C57326F">
            <w:pPr>
              <w:pStyle w:val="ListParagraph"/>
              <w:numPr>
                <w:ilvl w:val="0"/>
                <w:numId w:val="31"/>
              </w:numPr>
              <w:spacing w:before="120" w:after="120"/>
            </w:pPr>
            <w:r>
              <w:t>IAM Self-Service Portal</w:t>
            </w:r>
          </w:p>
          <w:p w:rsidR="00FC53C2" w:rsidP="0079608E" w:rsidRDefault="00FC53C2" w14:paraId="4D3A5A6B" w14:textId="76791DE1">
            <w:pPr>
              <w:pStyle w:val="ListParagraph"/>
              <w:numPr>
                <w:ilvl w:val="0"/>
                <w:numId w:val="31"/>
              </w:numPr>
              <w:spacing w:line="276" w:lineRule="auto"/>
            </w:pPr>
            <w:r>
              <w:t xml:space="preserve">IAM </w:t>
            </w:r>
            <w:r w:rsidRPr="00E31419">
              <w:t>DB Connector</w:t>
            </w:r>
          </w:p>
        </w:tc>
      </w:tr>
      <w:tr w:rsidR="00FC53C2" w:rsidTr="00430CB4" w14:paraId="21906361" w14:textId="77777777">
        <w:tc>
          <w:tcPr>
            <w:tcW w:w="1620" w:type="dxa"/>
            <w:shd w:val="clear" w:color="auto" w:fill="8DB3E2" w:themeFill="text2" w:themeFillTint="66"/>
          </w:tcPr>
          <w:p w:rsidR="00FC53C2" w:rsidP="005F305E" w:rsidRDefault="00FC53C2" w14:paraId="1C5AD172"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740" w:type="dxa"/>
          </w:tcPr>
          <w:p w:rsidR="00FC53C2" w:rsidP="000A203B" w:rsidRDefault="00FC53C2" w14:paraId="6321C506" w14:textId="07DA06B1">
            <w:pPr>
              <w:ind w:left="286" w:firstLine="0"/>
            </w:pPr>
            <w:r>
              <w:t xml:space="preserve">This </w:t>
            </w:r>
            <w:r w:rsidRPr="00884870">
              <w:t xml:space="preserve">use case covers the </w:t>
            </w:r>
            <w:r>
              <w:t>de-</w:t>
            </w:r>
            <w:r w:rsidRPr="00884870">
              <w:t>provisioning of user</w:t>
            </w:r>
            <w:r w:rsidR="00920513">
              <w:t xml:space="preserve"> accounts</w:t>
            </w:r>
            <w:r w:rsidRPr="00884870">
              <w:t xml:space="preserve"> in</w:t>
            </w:r>
            <w:r>
              <w:t xml:space="preserve"> Polaris</w:t>
            </w:r>
          </w:p>
        </w:tc>
      </w:tr>
      <w:tr w:rsidR="00FC53C2" w:rsidTr="00430CB4" w14:paraId="68727A60" w14:textId="77777777">
        <w:tc>
          <w:tcPr>
            <w:tcW w:w="1620" w:type="dxa"/>
            <w:shd w:val="clear" w:color="auto" w:fill="8DB3E2" w:themeFill="text2" w:themeFillTint="66"/>
          </w:tcPr>
          <w:p w:rsidR="00FC53C2" w:rsidP="005F305E" w:rsidRDefault="00FC53C2" w14:paraId="3B413ECE" w14:textId="77777777">
            <w:r>
              <w:rPr>
                <w:rFonts w:ascii="Calibri" w:hAnsi="Calibri" w:eastAsia="Times New Roman" w:cs="Times New Roman"/>
                <w:b/>
                <w:bCs/>
                <w:color w:val="000000"/>
                <w:lang w:eastAsia="en-IN"/>
              </w:rPr>
              <w:t>Narrative:</w:t>
            </w:r>
          </w:p>
        </w:tc>
        <w:tc>
          <w:tcPr>
            <w:tcW w:w="7740" w:type="dxa"/>
          </w:tcPr>
          <w:p w:rsidRPr="00E31419" w:rsidR="00FC53C2" w:rsidP="0079608E" w:rsidRDefault="00FC53C2" w14:paraId="4A06D703" w14:textId="3ADE8C61">
            <w:pPr>
              <w:pStyle w:val="ListParagraph"/>
              <w:numPr>
                <w:ilvl w:val="0"/>
                <w:numId w:val="32"/>
              </w:numPr>
              <w:tabs>
                <w:tab w:val="left" w:pos="2730"/>
              </w:tabs>
              <w:spacing w:before="120" w:after="120"/>
            </w:pPr>
            <w:r>
              <w:t>A</w:t>
            </w:r>
            <w:r w:rsidRPr="00E31419">
              <w:t>ccess request</w:t>
            </w:r>
            <w:r>
              <w:t xml:space="preserve">s to remove a Polaris role are </w:t>
            </w:r>
            <w:r w:rsidRPr="00E31419">
              <w:t>initiate</w:t>
            </w:r>
            <w:r>
              <w:t xml:space="preserve">d in </w:t>
            </w:r>
            <w:r w:rsidR="002E288B">
              <w:t>IAM using the IAM</w:t>
            </w:r>
            <w:r w:rsidRPr="00E31419">
              <w:t xml:space="preserve"> </w:t>
            </w:r>
            <w:r>
              <w:t>Self-Service Portal and the access request interface</w:t>
            </w:r>
          </w:p>
          <w:p w:rsidRPr="00E31419" w:rsidR="00FC53C2" w:rsidP="0079608E" w:rsidRDefault="00FC53C2" w14:paraId="037367DC" w14:textId="77777777">
            <w:pPr>
              <w:pStyle w:val="ListParagraph"/>
              <w:numPr>
                <w:ilvl w:val="0"/>
                <w:numId w:val="32"/>
              </w:numPr>
              <w:tabs>
                <w:tab w:val="left" w:pos="2730"/>
              </w:tabs>
              <w:spacing w:before="120" w:after="120"/>
            </w:pPr>
            <w:r w:rsidRPr="00E31419">
              <w:t xml:space="preserve">New request raised </w:t>
            </w:r>
            <w:r>
              <w:t>to remove an assigned Polaris role</w:t>
            </w:r>
          </w:p>
          <w:p w:rsidRPr="00E31419" w:rsidR="00FC53C2" w:rsidP="0079608E" w:rsidRDefault="00FC53C2" w14:paraId="7D640742" w14:textId="77777777">
            <w:pPr>
              <w:pStyle w:val="ListParagraph"/>
              <w:numPr>
                <w:ilvl w:val="0"/>
                <w:numId w:val="32"/>
              </w:numPr>
              <w:tabs>
                <w:tab w:val="left" w:pos="2730"/>
              </w:tabs>
              <w:spacing w:before="120" w:after="120"/>
            </w:pPr>
            <w:r>
              <w:t>The request is a removal, so is auto-approved</w:t>
            </w:r>
          </w:p>
          <w:p w:rsidRPr="00E31419" w:rsidR="00FC53C2" w:rsidP="0079608E" w:rsidRDefault="00FC53C2" w14:paraId="017772DB" w14:textId="77777777">
            <w:pPr>
              <w:pStyle w:val="ListParagraph"/>
              <w:numPr>
                <w:ilvl w:val="0"/>
                <w:numId w:val="32"/>
              </w:numPr>
              <w:tabs>
                <w:tab w:val="left" w:pos="2730"/>
              </w:tabs>
              <w:spacing w:before="120" w:after="120"/>
            </w:pPr>
            <w:r w:rsidRPr="00E31419">
              <w:lastRenderedPageBreak/>
              <w:t xml:space="preserve">After </w:t>
            </w:r>
            <w:r>
              <w:t xml:space="preserve">removal, </w:t>
            </w:r>
            <w:r w:rsidRPr="00E31419">
              <w:t>eval policy flag trigger</w:t>
            </w:r>
            <w:r>
              <w:t xml:space="preserve">s </w:t>
            </w:r>
            <w:r w:rsidRPr="00E31419">
              <w:t xml:space="preserve">and </w:t>
            </w:r>
            <w:r>
              <w:t xml:space="preserve">revokes the </w:t>
            </w:r>
            <w:r w:rsidRPr="00E31419">
              <w:t xml:space="preserve">Polaris </w:t>
            </w:r>
            <w:r>
              <w:t xml:space="preserve">DB </w:t>
            </w:r>
            <w:r w:rsidRPr="00E31419">
              <w:t>account</w:t>
            </w:r>
            <w:r>
              <w:t xml:space="preserve"> and Oracle roles</w:t>
            </w:r>
            <w:r w:rsidRPr="00E31419">
              <w:t xml:space="preserve"> </w:t>
            </w:r>
            <w:r>
              <w:t>from</w:t>
            </w:r>
            <w:r w:rsidRPr="00E31419">
              <w:t xml:space="preserve"> the user</w:t>
            </w:r>
            <w:r>
              <w:t xml:space="preserve"> profile</w:t>
            </w:r>
          </w:p>
          <w:p w:rsidRPr="00E31419" w:rsidR="00FC53C2" w:rsidP="0079608E" w:rsidRDefault="00FC53C2" w14:paraId="5E7DE30B" w14:textId="77777777">
            <w:pPr>
              <w:pStyle w:val="ListParagraph"/>
              <w:numPr>
                <w:ilvl w:val="0"/>
                <w:numId w:val="32"/>
              </w:numPr>
              <w:tabs>
                <w:tab w:val="left" w:pos="2730"/>
              </w:tabs>
              <w:spacing w:before="120" w:after="120"/>
            </w:pPr>
            <w:r>
              <w:t xml:space="preserve">The </w:t>
            </w:r>
            <w:r w:rsidRPr="00E31419">
              <w:t xml:space="preserve">Polaris </w:t>
            </w:r>
            <w:r>
              <w:t xml:space="preserve">DB </w:t>
            </w:r>
            <w:r w:rsidRPr="00E31419">
              <w:t>account</w:t>
            </w:r>
            <w:r>
              <w:t xml:space="preserve"> and role assignments are deleted from the Polaris database</w:t>
            </w:r>
          </w:p>
          <w:p w:rsidRPr="00E31419" w:rsidR="00FC53C2" w:rsidP="0079608E" w:rsidRDefault="00FC53C2" w14:paraId="1E7C12A3" w14:textId="54B320DA">
            <w:pPr>
              <w:pStyle w:val="ListParagraph"/>
              <w:numPr>
                <w:ilvl w:val="0"/>
                <w:numId w:val="32"/>
              </w:numPr>
              <w:tabs>
                <w:tab w:val="left" w:pos="2730"/>
              </w:tabs>
              <w:spacing w:before="120" w:after="120"/>
            </w:pPr>
            <w:r>
              <w:t>An email is sent to the user to tell them access was removed from their account</w:t>
            </w:r>
            <w:r w:rsidR="002E288B">
              <w:t>. A further email is sent to the Polaris team, so that they can complete another de-provisioning task to remove the user from a database table of users</w:t>
            </w:r>
          </w:p>
          <w:p w:rsidRPr="00E31419" w:rsidR="00FC53C2" w:rsidP="0079608E" w:rsidRDefault="00FC53C2" w14:paraId="18E3BCE7" w14:textId="77777777">
            <w:pPr>
              <w:pStyle w:val="ListParagraph"/>
              <w:numPr>
                <w:ilvl w:val="0"/>
                <w:numId w:val="32"/>
              </w:numPr>
              <w:tabs>
                <w:tab w:val="left" w:pos="2730"/>
              </w:tabs>
              <w:spacing w:before="120" w:after="120"/>
            </w:pPr>
            <w:r w:rsidRPr="00E31419">
              <w:t xml:space="preserve">On a successful </w:t>
            </w:r>
            <w:r>
              <w:t>deletion</w:t>
            </w:r>
            <w:r w:rsidRPr="00E31419">
              <w:t xml:space="preserve"> in Polaris, </w:t>
            </w:r>
            <w:r>
              <w:t>the user account and assigned roles will all be deleted</w:t>
            </w:r>
          </w:p>
          <w:p w:rsidR="00FC53C2" w:rsidP="002E288B" w:rsidRDefault="00FC53C2" w14:paraId="51133203" w14:textId="2C5DFE28">
            <w:pPr>
              <w:pStyle w:val="ListParagraph"/>
              <w:numPr>
                <w:ilvl w:val="0"/>
                <w:numId w:val="32"/>
              </w:numPr>
              <w:tabs>
                <w:tab w:val="left" w:pos="2730"/>
              </w:tabs>
              <w:spacing w:before="120" w:after="120"/>
            </w:pPr>
            <w:r w:rsidRPr="00E31419">
              <w:t xml:space="preserve">On an unsuccessful </w:t>
            </w:r>
            <w:r>
              <w:t>deletion</w:t>
            </w:r>
            <w:r w:rsidRPr="00E31419">
              <w:t xml:space="preserve"> of </w:t>
            </w:r>
            <w:r>
              <w:t xml:space="preserve">the </w:t>
            </w:r>
            <w:r w:rsidRPr="00E31419">
              <w:t xml:space="preserve">account, OIM will </w:t>
            </w:r>
            <w:r>
              <w:t>throw/log</w:t>
            </w:r>
            <w:r w:rsidRPr="00E31419">
              <w:t xml:space="preserve"> an error message</w:t>
            </w:r>
          </w:p>
        </w:tc>
      </w:tr>
      <w:tr w:rsidR="00FC53C2" w:rsidTr="00430CB4" w14:paraId="1333E794" w14:textId="77777777">
        <w:tc>
          <w:tcPr>
            <w:tcW w:w="1620" w:type="dxa"/>
            <w:shd w:val="clear" w:color="auto" w:fill="8DB3E2" w:themeFill="text2" w:themeFillTint="66"/>
          </w:tcPr>
          <w:p w:rsidR="00FC53C2" w:rsidP="005F305E" w:rsidRDefault="00FC53C2" w14:paraId="0ACD9430" w14:textId="77777777">
            <w:r>
              <w:rPr>
                <w:rFonts w:ascii="Calibri" w:hAnsi="Calibri" w:eastAsia="Times New Roman" w:cs="Times New Roman"/>
                <w:b/>
                <w:bCs/>
                <w:color w:val="000000"/>
                <w:lang w:eastAsia="en-IN"/>
              </w:rPr>
              <w:lastRenderedPageBreak/>
              <w:t>Frequency:</w:t>
            </w:r>
          </w:p>
        </w:tc>
        <w:tc>
          <w:tcPr>
            <w:tcW w:w="7740" w:type="dxa"/>
          </w:tcPr>
          <w:p w:rsidR="00FC53C2" w:rsidP="005F305E" w:rsidRDefault="001B7021" w14:paraId="0BBAAAB7" w14:textId="1D308FF9">
            <w:r w:rsidRPr="00E31419">
              <w:t>As required</w:t>
            </w:r>
          </w:p>
        </w:tc>
      </w:tr>
    </w:tbl>
    <w:p w:rsidR="00650D94" w:rsidP="00650D94" w:rsidRDefault="00650D94" w14:paraId="3EB1AFEA" w14:textId="7781D839"/>
    <w:p w:rsidR="001B7021" w:rsidP="001B7021" w:rsidRDefault="00267BBF" w14:paraId="4B50EAA2" w14:textId="002FD021">
      <w:pPr>
        <w:pStyle w:val="Heading2"/>
      </w:pPr>
      <w:bookmarkStart w:name="_Toc17816838" w:id="82"/>
      <w:r>
        <w:t xml:space="preserve">Polaris </w:t>
      </w:r>
      <w:r w:rsidR="002C0F1E">
        <w:t>Password Reset</w:t>
      </w:r>
      <w:r w:rsidR="001B7021">
        <w:t>:</w:t>
      </w:r>
      <w:bookmarkEnd w:id="82"/>
    </w:p>
    <w:tbl>
      <w:tblPr>
        <w:tblStyle w:val="TableGrid"/>
        <w:tblW w:w="9360" w:type="dxa"/>
        <w:tblInd w:w="-5" w:type="dxa"/>
        <w:tblLook w:val="04A0" w:firstRow="1" w:lastRow="0" w:firstColumn="1" w:lastColumn="0" w:noHBand="0" w:noVBand="1"/>
      </w:tblPr>
      <w:tblGrid>
        <w:gridCol w:w="1683"/>
        <w:gridCol w:w="7677"/>
      </w:tblGrid>
      <w:tr w:rsidR="001B7021" w:rsidTr="00430CB4" w14:paraId="65AE9477" w14:textId="77777777">
        <w:tc>
          <w:tcPr>
            <w:tcW w:w="1683" w:type="dxa"/>
            <w:shd w:val="clear" w:color="auto" w:fill="8DB3E2" w:themeFill="text2" w:themeFillTint="66"/>
          </w:tcPr>
          <w:p w:rsidR="001B7021" w:rsidP="005F305E" w:rsidRDefault="008E1239" w14:paraId="718CD40B" w14:textId="4620BA2D">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18.3</w:t>
            </w:r>
            <w:r w:rsidRPr="0090591D" w:rsidR="001B7021">
              <w:rPr>
                <w:rFonts w:ascii="Calibri" w:hAnsi="Calibri" w:eastAsia="Times New Roman" w:cs="Times New Roman"/>
                <w:b/>
                <w:bCs/>
                <w:color w:val="000000"/>
                <w:lang w:eastAsia="en-IN"/>
              </w:rPr>
              <w:t>:</w:t>
            </w:r>
          </w:p>
        </w:tc>
        <w:tc>
          <w:tcPr>
            <w:tcW w:w="7677" w:type="dxa"/>
          </w:tcPr>
          <w:p w:rsidRPr="001B7021" w:rsidR="001B7021" w:rsidP="005F305E" w:rsidRDefault="001B7021" w14:paraId="42AF99DD" w14:textId="49BA4AA0">
            <w:pPr>
              <w:rPr>
                <w:b/>
              </w:rPr>
            </w:pPr>
            <w:r w:rsidRPr="001B7021">
              <w:rPr>
                <w:b/>
              </w:rPr>
              <w:t>Change a user password in Polaris DB</w:t>
            </w:r>
          </w:p>
        </w:tc>
      </w:tr>
      <w:tr w:rsidR="001B7021" w:rsidTr="00430CB4" w14:paraId="456DB12C" w14:textId="77777777">
        <w:tc>
          <w:tcPr>
            <w:tcW w:w="1683" w:type="dxa"/>
            <w:shd w:val="clear" w:color="auto" w:fill="8DB3E2" w:themeFill="text2" w:themeFillTint="66"/>
          </w:tcPr>
          <w:p w:rsidR="001B7021" w:rsidP="005F305E" w:rsidRDefault="001B7021" w14:paraId="7582899F" w14:textId="77777777">
            <w:r>
              <w:rPr>
                <w:rFonts w:ascii="Calibri" w:hAnsi="Calibri" w:eastAsia="Times New Roman" w:cs="Times New Roman"/>
                <w:b/>
                <w:bCs/>
                <w:color w:val="000000"/>
                <w:lang w:eastAsia="en-IN"/>
              </w:rPr>
              <w:t>Actor(s):</w:t>
            </w:r>
          </w:p>
        </w:tc>
        <w:tc>
          <w:tcPr>
            <w:tcW w:w="7677" w:type="dxa"/>
          </w:tcPr>
          <w:p w:rsidR="001B7021" w:rsidP="001B7021" w:rsidRDefault="001B7021" w14:paraId="2BE68449" w14:textId="64584310">
            <w:pPr>
              <w:pStyle w:val="ListParagraph"/>
              <w:numPr>
                <w:ilvl w:val="0"/>
                <w:numId w:val="15"/>
              </w:numPr>
              <w:spacing w:line="276" w:lineRule="auto"/>
              <w:ind w:left="342" w:firstLine="0"/>
            </w:pPr>
            <w:r>
              <w:t>End user</w:t>
            </w:r>
          </w:p>
        </w:tc>
      </w:tr>
      <w:tr w:rsidR="001B7021" w:rsidTr="00430CB4" w14:paraId="5F66AFB5" w14:textId="77777777">
        <w:tc>
          <w:tcPr>
            <w:tcW w:w="1683" w:type="dxa"/>
            <w:shd w:val="clear" w:color="auto" w:fill="8DB3E2" w:themeFill="text2" w:themeFillTint="66"/>
          </w:tcPr>
          <w:p w:rsidR="001B7021" w:rsidP="005F305E" w:rsidRDefault="001B7021" w14:paraId="1C32B7DC"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677" w:type="dxa"/>
          </w:tcPr>
          <w:p w:rsidR="001B7021" w:rsidP="000A203B" w:rsidRDefault="001B7021" w14:paraId="60C4225A" w14:textId="6C0F990C">
            <w:pPr>
              <w:pStyle w:val="ListParagraph"/>
              <w:ind w:left="286" w:firstLine="0"/>
            </w:pPr>
            <w:r>
              <w:t xml:space="preserve">This </w:t>
            </w:r>
            <w:r w:rsidRPr="00884870">
              <w:t xml:space="preserve">use case covers the </w:t>
            </w:r>
            <w:r>
              <w:t>password reset process for Polaris</w:t>
            </w:r>
          </w:p>
        </w:tc>
      </w:tr>
      <w:tr w:rsidR="001B7021" w:rsidTr="00430CB4" w14:paraId="35BD440C" w14:textId="77777777">
        <w:tc>
          <w:tcPr>
            <w:tcW w:w="1683" w:type="dxa"/>
            <w:shd w:val="clear" w:color="auto" w:fill="8DB3E2" w:themeFill="text2" w:themeFillTint="66"/>
          </w:tcPr>
          <w:p w:rsidR="001B7021" w:rsidP="001B7021" w:rsidRDefault="001B7021" w14:paraId="016FAADE" w14:textId="77777777">
            <w:r>
              <w:rPr>
                <w:rFonts w:ascii="Calibri" w:hAnsi="Calibri" w:eastAsia="Times New Roman" w:cs="Times New Roman"/>
                <w:b/>
                <w:bCs/>
                <w:color w:val="000000"/>
                <w:lang w:eastAsia="en-IN"/>
              </w:rPr>
              <w:t>Narrative:</w:t>
            </w:r>
          </w:p>
        </w:tc>
        <w:tc>
          <w:tcPr>
            <w:tcW w:w="7677" w:type="dxa"/>
          </w:tcPr>
          <w:p w:rsidRPr="00E31419" w:rsidR="001B7021" w:rsidP="0079608E" w:rsidRDefault="001B7021" w14:paraId="426873C1" w14:textId="4DF948BF">
            <w:pPr>
              <w:pStyle w:val="ListParagraph"/>
              <w:numPr>
                <w:ilvl w:val="0"/>
                <w:numId w:val="33"/>
              </w:numPr>
              <w:tabs>
                <w:tab w:val="left" w:pos="2730"/>
              </w:tabs>
              <w:spacing w:before="120" w:after="120"/>
            </w:pPr>
            <w:r w:rsidRPr="00E31419">
              <w:t xml:space="preserve">When </w:t>
            </w:r>
            <w:r>
              <w:t>a</w:t>
            </w:r>
            <w:r w:rsidRPr="00E31419">
              <w:t xml:space="preserve"> Polaris DB account </w:t>
            </w:r>
            <w:r>
              <w:t xml:space="preserve">is </w:t>
            </w:r>
            <w:r w:rsidRPr="00E31419">
              <w:t xml:space="preserve">successfully created </w:t>
            </w:r>
            <w:r w:rsidR="00267BBF">
              <w:t>by IAM</w:t>
            </w:r>
            <w:r>
              <w:t xml:space="preserve">, </w:t>
            </w:r>
            <w:r w:rsidRPr="00E31419">
              <w:t xml:space="preserve">the custom process sends </w:t>
            </w:r>
            <w:r>
              <w:t xml:space="preserve">an </w:t>
            </w:r>
            <w:r w:rsidRPr="00E31419">
              <w:t xml:space="preserve">email notification to </w:t>
            </w:r>
            <w:r>
              <w:t xml:space="preserve">the </w:t>
            </w:r>
            <w:r w:rsidRPr="00E31419">
              <w:t xml:space="preserve">user containing </w:t>
            </w:r>
            <w:r>
              <w:t>the</w:t>
            </w:r>
            <w:r w:rsidRPr="00E31419">
              <w:t xml:space="preserve"> user login and password details</w:t>
            </w:r>
          </w:p>
          <w:p w:rsidRPr="00E31419" w:rsidR="001B7021" w:rsidP="0079608E" w:rsidRDefault="001B7021" w14:paraId="3C2D7F2B" w14:textId="77777777">
            <w:pPr>
              <w:pStyle w:val="ListParagraph"/>
              <w:numPr>
                <w:ilvl w:val="0"/>
                <w:numId w:val="33"/>
              </w:numPr>
              <w:tabs>
                <w:tab w:val="left" w:pos="2730"/>
              </w:tabs>
              <w:spacing w:before="120" w:after="120"/>
            </w:pPr>
            <w:r w:rsidRPr="00E31419">
              <w:t xml:space="preserve">If end users want to reset </w:t>
            </w:r>
            <w:r>
              <w:t>their</w:t>
            </w:r>
            <w:r w:rsidRPr="00E31419">
              <w:t xml:space="preserve"> password for </w:t>
            </w:r>
            <w:r>
              <w:t xml:space="preserve">the </w:t>
            </w:r>
            <w:r w:rsidRPr="00E31419">
              <w:t>Polaris account, they reset their password using Polaris GUI password reset</w:t>
            </w:r>
          </w:p>
          <w:p w:rsidR="001B7021" w:rsidP="000A203B" w:rsidRDefault="001B7021" w14:paraId="33FAC0A5" w14:textId="42F54A8E">
            <w:pPr>
              <w:pStyle w:val="ListParagraph"/>
              <w:numPr>
                <w:ilvl w:val="0"/>
                <w:numId w:val="33"/>
              </w:numPr>
              <w:tabs>
                <w:tab w:val="left" w:pos="2730"/>
              </w:tabs>
              <w:spacing w:before="120" w:after="120"/>
            </w:pPr>
            <w:r>
              <w:t>No password synchronization is currently in place for Polaris accounts</w:t>
            </w:r>
          </w:p>
        </w:tc>
      </w:tr>
      <w:tr w:rsidR="001B7021" w:rsidTr="00430CB4" w14:paraId="24C96235" w14:textId="77777777">
        <w:tc>
          <w:tcPr>
            <w:tcW w:w="1683" w:type="dxa"/>
            <w:shd w:val="clear" w:color="auto" w:fill="8DB3E2" w:themeFill="text2" w:themeFillTint="66"/>
          </w:tcPr>
          <w:p w:rsidR="001B7021" w:rsidP="001B7021" w:rsidRDefault="001B7021" w14:paraId="38E857FD" w14:textId="77777777">
            <w:r>
              <w:rPr>
                <w:rFonts w:ascii="Calibri" w:hAnsi="Calibri" w:eastAsia="Times New Roman" w:cs="Times New Roman"/>
                <w:b/>
                <w:bCs/>
                <w:color w:val="000000"/>
                <w:lang w:eastAsia="en-IN"/>
              </w:rPr>
              <w:t>Frequency:</w:t>
            </w:r>
          </w:p>
        </w:tc>
        <w:tc>
          <w:tcPr>
            <w:tcW w:w="7677" w:type="dxa"/>
          </w:tcPr>
          <w:p w:rsidR="001B7021" w:rsidP="001B7021" w:rsidRDefault="001B7021" w14:paraId="44845BFA" w14:textId="17C73803">
            <w:r w:rsidRPr="00E31419">
              <w:t>As required</w:t>
            </w:r>
          </w:p>
        </w:tc>
      </w:tr>
    </w:tbl>
    <w:p w:rsidR="001B7021" w:rsidP="001B7021" w:rsidRDefault="001B7021" w14:paraId="32FE0DA8" w14:textId="4C237717"/>
    <w:p w:rsidR="00E43EDE" w:rsidP="00E43EDE" w:rsidRDefault="00E43EDE" w14:paraId="079C8FE4" w14:textId="573A0286">
      <w:pPr>
        <w:pStyle w:val="Heading2"/>
      </w:pPr>
      <w:bookmarkStart w:name="_Toc17816839" w:id="83"/>
      <w:r>
        <w:t>A</w:t>
      </w:r>
      <w:r w:rsidRPr="00E43EDE">
        <w:t xml:space="preserve">ccess </w:t>
      </w:r>
      <w:r w:rsidR="007A667C">
        <w:t>R</w:t>
      </w:r>
      <w:r w:rsidRPr="00E43EDE">
        <w:t>equests for Polaris DB</w:t>
      </w:r>
      <w:r w:rsidR="00606415">
        <w:t>:</w:t>
      </w:r>
      <w:bookmarkEnd w:id="83"/>
    </w:p>
    <w:tbl>
      <w:tblPr>
        <w:tblStyle w:val="TableGrid"/>
        <w:tblW w:w="9360" w:type="dxa"/>
        <w:tblInd w:w="-5" w:type="dxa"/>
        <w:tblLook w:val="04A0" w:firstRow="1" w:lastRow="0" w:firstColumn="1" w:lastColumn="0" w:noHBand="0" w:noVBand="1"/>
      </w:tblPr>
      <w:tblGrid>
        <w:gridCol w:w="1683"/>
        <w:gridCol w:w="7677"/>
      </w:tblGrid>
      <w:tr w:rsidR="00871D0D" w:rsidTr="00437022" w14:paraId="37CE4938" w14:textId="77777777">
        <w:tc>
          <w:tcPr>
            <w:tcW w:w="1683" w:type="dxa"/>
            <w:shd w:val="clear" w:color="auto" w:fill="8DB3E2" w:themeFill="text2" w:themeFillTint="66"/>
          </w:tcPr>
          <w:p w:rsidR="00871D0D" w:rsidP="002D1508" w:rsidRDefault="00871D0D" w14:paraId="5FA9CFC6" w14:textId="0E381CBE">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18.4</w:t>
            </w:r>
            <w:r w:rsidRPr="0090591D">
              <w:rPr>
                <w:rFonts w:ascii="Calibri" w:hAnsi="Calibri" w:eastAsia="Times New Roman" w:cs="Times New Roman"/>
                <w:b/>
                <w:bCs/>
                <w:color w:val="000000"/>
                <w:lang w:eastAsia="en-IN"/>
              </w:rPr>
              <w:t>:</w:t>
            </w:r>
          </w:p>
        </w:tc>
        <w:tc>
          <w:tcPr>
            <w:tcW w:w="7677" w:type="dxa"/>
          </w:tcPr>
          <w:p w:rsidRPr="002F74EF" w:rsidR="00871D0D" w:rsidP="002D1508" w:rsidRDefault="00871D0D" w14:paraId="1094CECD" w14:textId="0F0DD483">
            <w:pPr>
              <w:rPr>
                <w:b/>
              </w:rPr>
            </w:pPr>
            <w:r>
              <w:rPr>
                <w:b/>
              </w:rPr>
              <w:t>Access request for Polaris DB</w:t>
            </w:r>
          </w:p>
        </w:tc>
      </w:tr>
      <w:tr w:rsidR="00437022" w:rsidTr="00437022" w14:paraId="2F18459F" w14:textId="77777777">
        <w:tc>
          <w:tcPr>
            <w:tcW w:w="1683" w:type="dxa"/>
            <w:shd w:val="clear" w:color="auto" w:fill="8DB3E2" w:themeFill="text2" w:themeFillTint="66"/>
          </w:tcPr>
          <w:p w:rsidR="00437022" w:rsidP="00437022" w:rsidRDefault="00437022" w14:paraId="7FDBAC67" w14:textId="77777777">
            <w:r>
              <w:rPr>
                <w:rFonts w:ascii="Calibri" w:hAnsi="Calibri" w:eastAsia="Times New Roman" w:cs="Times New Roman"/>
                <w:b/>
                <w:bCs/>
                <w:color w:val="000000"/>
                <w:lang w:eastAsia="en-IN"/>
              </w:rPr>
              <w:t>Actor(s):</w:t>
            </w:r>
          </w:p>
        </w:tc>
        <w:tc>
          <w:tcPr>
            <w:tcW w:w="7677" w:type="dxa"/>
          </w:tcPr>
          <w:p w:rsidR="00437022" w:rsidP="00437022" w:rsidRDefault="00437022" w14:paraId="1B0E09B4" w14:textId="77777777">
            <w:pPr>
              <w:pStyle w:val="ListParagraph"/>
              <w:numPr>
                <w:ilvl w:val="0"/>
                <w:numId w:val="15"/>
              </w:numPr>
              <w:spacing w:before="120" w:after="120"/>
            </w:pPr>
            <w:r>
              <w:t>Any MPC User</w:t>
            </w:r>
          </w:p>
          <w:p w:rsidR="00437022" w:rsidP="00437022" w:rsidRDefault="00437022" w14:paraId="0496F88A" w14:textId="77777777">
            <w:pPr>
              <w:pStyle w:val="ListParagraph"/>
              <w:numPr>
                <w:ilvl w:val="0"/>
                <w:numId w:val="15"/>
              </w:numPr>
              <w:spacing w:before="120" w:after="120"/>
            </w:pPr>
            <w:r>
              <w:t>OIM Self-Service Portal</w:t>
            </w:r>
          </w:p>
          <w:p w:rsidR="00437022" w:rsidP="00437022" w:rsidRDefault="00437022" w14:paraId="0FEDC12B" w14:textId="2EC977D0">
            <w:pPr>
              <w:pStyle w:val="ListParagraph"/>
              <w:numPr>
                <w:ilvl w:val="0"/>
                <w:numId w:val="15"/>
              </w:numPr>
              <w:spacing w:line="276" w:lineRule="auto"/>
            </w:pPr>
            <w:r>
              <w:t xml:space="preserve">OIM </w:t>
            </w:r>
            <w:r w:rsidRPr="00E31419">
              <w:t>DB</w:t>
            </w:r>
            <w:r>
              <w:t>UM</w:t>
            </w:r>
            <w:r w:rsidRPr="00E31419">
              <w:t xml:space="preserve"> Connector</w:t>
            </w:r>
          </w:p>
        </w:tc>
      </w:tr>
      <w:tr w:rsidR="00871D0D" w:rsidTr="00437022" w14:paraId="76E7C79E" w14:textId="77777777">
        <w:tc>
          <w:tcPr>
            <w:tcW w:w="1683" w:type="dxa"/>
            <w:shd w:val="clear" w:color="auto" w:fill="8DB3E2" w:themeFill="text2" w:themeFillTint="66"/>
          </w:tcPr>
          <w:p w:rsidR="00871D0D" w:rsidP="002D1508" w:rsidRDefault="00871D0D" w14:paraId="5133A4AD"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677" w:type="dxa"/>
          </w:tcPr>
          <w:p w:rsidR="00871D0D" w:rsidP="000A203B" w:rsidRDefault="00871D0D" w14:paraId="4541585D" w14:textId="21F35E90">
            <w:pPr>
              <w:pStyle w:val="ListParagraph"/>
              <w:ind w:left="286" w:firstLine="0"/>
            </w:pPr>
            <w:r>
              <w:t xml:space="preserve">The </w:t>
            </w:r>
            <w:r w:rsidRPr="00884870">
              <w:t xml:space="preserve">use case covers the </w:t>
            </w:r>
            <w:r w:rsidR="00437022">
              <w:t xml:space="preserve">access request </w:t>
            </w:r>
            <w:r w:rsidRPr="00884870">
              <w:t xml:space="preserve">of </w:t>
            </w:r>
            <w:r>
              <w:t>user accounts</w:t>
            </w:r>
            <w:r w:rsidRPr="00884870">
              <w:t xml:space="preserve"> in </w:t>
            </w:r>
            <w:r w:rsidR="00437022">
              <w:t>Polaris DB</w:t>
            </w:r>
          </w:p>
        </w:tc>
      </w:tr>
      <w:tr w:rsidR="00871D0D" w:rsidTr="00437022" w14:paraId="04FBDA30" w14:textId="77777777">
        <w:tc>
          <w:tcPr>
            <w:tcW w:w="1683" w:type="dxa"/>
            <w:shd w:val="clear" w:color="auto" w:fill="8DB3E2" w:themeFill="text2" w:themeFillTint="66"/>
          </w:tcPr>
          <w:p w:rsidR="00871D0D" w:rsidP="002D1508" w:rsidRDefault="00871D0D" w14:paraId="34E1DE74" w14:textId="77777777">
            <w:r>
              <w:rPr>
                <w:rFonts w:ascii="Calibri" w:hAnsi="Calibri" w:eastAsia="Times New Roman" w:cs="Times New Roman"/>
                <w:b/>
                <w:bCs/>
                <w:color w:val="000000"/>
                <w:lang w:eastAsia="en-IN"/>
              </w:rPr>
              <w:t>Narrative:</w:t>
            </w:r>
          </w:p>
        </w:tc>
        <w:tc>
          <w:tcPr>
            <w:tcW w:w="7677" w:type="dxa"/>
          </w:tcPr>
          <w:p w:rsidR="00871D0D" w:rsidP="00E647AA" w:rsidRDefault="00232D8D" w14:paraId="58D8166B" w14:textId="77777777">
            <w:pPr>
              <w:pStyle w:val="ListParagraph"/>
              <w:numPr>
                <w:ilvl w:val="0"/>
                <w:numId w:val="34"/>
              </w:numPr>
              <w:tabs>
                <w:tab w:val="left" w:pos="2730"/>
              </w:tabs>
              <w:spacing w:before="120" w:after="120"/>
            </w:pPr>
            <w:r>
              <w:t>A</w:t>
            </w:r>
            <w:r w:rsidRPr="00E31419">
              <w:t>ccess request</w:t>
            </w:r>
            <w:r>
              <w:t xml:space="preserve">s for a Polaris role are </w:t>
            </w:r>
            <w:r w:rsidRPr="00E31419">
              <w:t>initiate</w:t>
            </w:r>
            <w:r>
              <w:t>d in OIM</w:t>
            </w:r>
            <w:r w:rsidRPr="00E31419">
              <w:t xml:space="preserve"> using the OIM </w:t>
            </w:r>
            <w:r>
              <w:t>Self-Service Portal and the access request interface</w:t>
            </w:r>
          </w:p>
          <w:p w:rsidR="00E647AA" w:rsidP="00E647AA" w:rsidRDefault="00E647AA" w14:paraId="45D8CFDE" w14:textId="77777777">
            <w:pPr>
              <w:pStyle w:val="ListParagraph"/>
              <w:numPr>
                <w:ilvl w:val="0"/>
                <w:numId w:val="34"/>
              </w:numPr>
              <w:tabs>
                <w:tab w:val="left" w:pos="2730"/>
              </w:tabs>
              <w:spacing w:before="120" w:after="120"/>
            </w:pPr>
            <w:r w:rsidRPr="00E31419">
              <w:t xml:space="preserve">The access will be requested in the form of </w:t>
            </w:r>
            <w:r>
              <w:t>b</w:t>
            </w:r>
            <w:r w:rsidRPr="00E31419">
              <w:t xml:space="preserve">usiness </w:t>
            </w:r>
            <w:r>
              <w:t>r</w:t>
            </w:r>
            <w:r w:rsidRPr="00E31419">
              <w:t xml:space="preserve">oles and will be routed for </w:t>
            </w:r>
            <w:r>
              <w:t>r</w:t>
            </w:r>
            <w:r w:rsidRPr="00E31419">
              <w:t>ole owner approval</w:t>
            </w:r>
          </w:p>
          <w:p w:rsidRPr="00E31419" w:rsidR="00E647AA" w:rsidP="00E647AA" w:rsidRDefault="00E647AA" w14:paraId="29AB5A68" w14:textId="77777777">
            <w:pPr>
              <w:pStyle w:val="ListParagraph"/>
              <w:numPr>
                <w:ilvl w:val="0"/>
                <w:numId w:val="34"/>
              </w:numPr>
              <w:tabs>
                <w:tab w:val="left" w:pos="2730"/>
              </w:tabs>
              <w:spacing w:before="120" w:after="120"/>
            </w:pPr>
            <w:r>
              <w:t>No risk checking occurs for Polaris roles, currently</w:t>
            </w:r>
          </w:p>
          <w:p w:rsidRPr="00E31419" w:rsidR="00E647AA" w:rsidP="00E647AA" w:rsidRDefault="00E647AA" w14:paraId="2DB80AB2" w14:textId="44E1774B">
            <w:pPr>
              <w:pStyle w:val="ListParagraph"/>
              <w:numPr>
                <w:ilvl w:val="0"/>
                <w:numId w:val="34"/>
              </w:numPr>
              <w:tabs>
                <w:tab w:val="left" w:pos="2730"/>
              </w:tabs>
              <w:spacing w:before="120" w:after="120"/>
            </w:pPr>
            <w:r w:rsidRPr="00E31419">
              <w:lastRenderedPageBreak/>
              <w:t xml:space="preserve">After </w:t>
            </w:r>
            <w:r>
              <w:t xml:space="preserve">approval and </w:t>
            </w:r>
            <w:r w:rsidRPr="00E31419">
              <w:t>assign</w:t>
            </w:r>
            <w:r>
              <w:t xml:space="preserve">ment of the </w:t>
            </w:r>
            <w:r w:rsidRPr="00E31419">
              <w:t xml:space="preserve">Polaris role to </w:t>
            </w:r>
            <w:r>
              <w:t xml:space="preserve">a </w:t>
            </w:r>
            <w:r w:rsidRPr="00E31419">
              <w:t xml:space="preserve">user </w:t>
            </w:r>
            <w:r>
              <w:t xml:space="preserve">a </w:t>
            </w:r>
            <w:r w:rsidRPr="00E31419">
              <w:t xml:space="preserve">Polaris </w:t>
            </w:r>
            <w:r>
              <w:t xml:space="preserve">DB </w:t>
            </w:r>
            <w:r w:rsidRPr="00E31419">
              <w:t>account</w:t>
            </w:r>
            <w:r>
              <w:t xml:space="preserve"> will be created, and Oracle roles</w:t>
            </w:r>
            <w:r w:rsidRPr="00E31419">
              <w:t xml:space="preserve"> </w:t>
            </w:r>
            <w:r>
              <w:t xml:space="preserve">are assigned </w:t>
            </w:r>
            <w:r w:rsidRPr="00E31419">
              <w:t>to the user</w:t>
            </w:r>
            <w:r>
              <w:t xml:space="preserve"> profile</w:t>
            </w:r>
          </w:p>
          <w:p w:rsidRPr="00E31419" w:rsidR="00E647AA" w:rsidP="00E647AA" w:rsidRDefault="00E647AA" w14:paraId="087F0A03" w14:textId="77777777">
            <w:pPr>
              <w:pStyle w:val="ListParagraph"/>
              <w:numPr>
                <w:ilvl w:val="0"/>
                <w:numId w:val="34"/>
              </w:numPr>
              <w:tabs>
                <w:tab w:val="left" w:pos="2730"/>
              </w:tabs>
              <w:spacing w:before="120" w:after="120"/>
            </w:pPr>
            <w:r>
              <w:t xml:space="preserve">The </w:t>
            </w:r>
            <w:r w:rsidRPr="00E31419">
              <w:t xml:space="preserve">Polaris </w:t>
            </w:r>
            <w:r>
              <w:t xml:space="preserve">DB </w:t>
            </w:r>
            <w:r w:rsidRPr="00E31419">
              <w:t>account</w:t>
            </w:r>
            <w:r>
              <w:t xml:space="preserve"> is mapped</w:t>
            </w:r>
            <w:r w:rsidRPr="00E31419">
              <w:t xml:space="preserve"> with attributes like username, ref id, profile name, global DN, password</w:t>
            </w:r>
            <w:r>
              <w:t>,</w:t>
            </w:r>
            <w:r w:rsidRPr="00E31419">
              <w:t xml:space="preserve"> etc.</w:t>
            </w:r>
          </w:p>
          <w:p w:rsidR="00232D8D" w:rsidP="00E647AA" w:rsidRDefault="00232D8D" w14:paraId="1565FF32" w14:textId="3E380A57">
            <w:pPr>
              <w:pStyle w:val="ListParagraph"/>
              <w:numPr>
                <w:ilvl w:val="0"/>
                <w:numId w:val="34"/>
              </w:numPr>
              <w:tabs>
                <w:tab w:val="left" w:pos="2730"/>
              </w:tabs>
              <w:spacing w:before="120" w:after="120"/>
            </w:pPr>
            <w:r w:rsidRPr="00E31419">
              <w:t xml:space="preserve">On a successful creation in Polaris, we are able to see user </w:t>
            </w:r>
            <w:r>
              <w:t>account</w:t>
            </w:r>
            <w:r w:rsidRPr="00E31419">
              <w:t xml:space="preserve"> in Polaris DB</w:t>
            </w:r>
            <w:r>
              <w:t>, as well as the assigned roles</w:t>
            </w:r>
          </w:p>
        </w:tc>
      </w:tr>
      <w:tr w:rsidR="00871D0D" w:rsidTr="00437022" w14:paraId="1473B1D0" w14:textId="77777777">
        <w:tc>
          <w:tcPr>
            <w:tcW w:w="1683" w:type="dxa"/>
            <w:shd w:val="clear" w:color="auto" w:fill="8DB3E2" w:themeFill="text2" w:themeFillTint="66"/>
          </w:tcPr>
          <w:p w:rsidR="00871D0D" w:rsidP="002D1508" w:rsidRDefault="00871D0D" w14:paraId="4CEE1FAE" w14:textId="77777777">
            <w:r>
              <w:rPr>
                <w:rFonts w:ascii="Calibri" w:hAnsi="Calibri" w:eastAsia="Times New Roman" w:cs="Times New Roman"/>
                <w:b/>
                <w:bCs/>
                <w:color w:val="000000"/>
                <w:lang w:eastAsia="en-IN"/>
              </w:rPr>
              <w:lastRenderedPageBreak/>
              <w:t>Frequency:</w:t>
            </w:r>
          </w:p>
        </w:tc>
        <w:tc>
          <w:tcPr>
            <w:tcW w:w="7677" w:type="dxa"/>
          </w:tcPr>
          <w:p w:rsidR="00871D0D" w:rsidP="002D1508" w:rsidRDefault="00871D0D" w14:paraId="6642318C" w14:textId="77777777">
            <w:r>
              <w:t>As required</w:t>
            </w:r>
          </w:p>
        </w:tc>
      </w:tr>
    </w:tbl>
    <w:p w:rsidRPr="00871D0D" w:rsidR="00871D0D" w:rsidP="00871D0D" w:rsidRDefault="00871D0D" w14:paraId="70B7EB95" w14:textId="77777777"/>
    <w:p w:rsidR="007C51C0" w:rsidP="007C51C0" w:rsidRDefault="007C51C0" w14:paraId="27A86801" w14:textId="6AB2AAA5">
      <w:pPr>
        <w:pStyle w:val="Heading1"/>
      </w:pPr>
      <w:bookmarkStart w:name="_Toc17816840" w:id="84"/>
      <w:r>
        <w:t>SAP</w:t>
      </w:r>
      <w:r w:rsidR="00302055">
        <w:t>:</w:t>
      </w:r>
      <w:bookmarkEnd w:id="84"/>
    </w:p>
    <w:p w:rsidR="007C51C0" w:rsidP="007C51C0" w:rsidRDefault="00314B85" w14:paraId="6935D5E3" w14:textId="2512BADA">
      <w:pPr>
        <w:pStyle w:val="Heading2"/>
      </w:pPr>
      <w:bookmarkStart w:name="_Toc17816841" w:id="85"/>
      <w:r>
        <w:t xml:space="preserve">Provisioning User </w:t>
      </w:r>
      <w:r w:rsidR="00267BBF">
        <w:t>Account</w:t>
      </w:r>
      <w:r>
        <w:t>s</w:t>
      </w:r>
      <w:r w:rsidR="00267BBF">
        <w:t xml:space="preserve"> </w:t>
      </w:r>
      <w:r>
        <w:t>in</w:t>
      </w:r>
      <w:r w:rsidR="00267BBF">
        <w:t xml:space="preserve"> SAP</w:t>
      </w:r>
      <w:r w:rsidR="007C51C0">
        <w:t>:</w:t>
      </w:r>
      <w:bookmarkEnd w:id="85"/>
    </w:p>
    <w:tbl>
      <w:tblPr>
        <w:tblStyle w:val="TableGrid"/>
        <w:tblW w:w="9360" w:type="dxa"/>
        <w:tblInd w:w="-5" w:type="dxa"/>
        <w:tblLook w:val="04A0" w:firstRow="1" w:lastRow="0" w:firstColumn="1" w:lastColumn="0" w:noHBand="0" w:noVBand="1"/>
      </w:tblPr>
      <w:tblGrid>
        <w:gridCol w:w="1683"/>
        <w:gridCol w:w="7677"/>
      </w:tblGrid>
      <w:tr w:rsidR="007C51C0" w:rsidTr="00430CB4" w14:paraId="4CA6C5C6" w14:textId="77777777">
        <w:tc>
          <w:tcPr>
            <w:tcW w:w="1620" w:type="dxa"/>
            <w:shd w:val="clear" w:color="auto" w:fill="8DB3E2" w:themeFill="text2" w:themeFillTint="66"/>
          </w:tcPr>
          <w:p w:rsidR="007C51C0" w:rsidP="005F305E" w:rsidRDefault="00D95E13" w14:paraId="108F3F63" w14:textId="15520A55">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19</w:t>
            </w:r>
            <w:r w:rsidRPr="004666AE">
              <w:rPr>
                <w:rFonts w:cstheme="minorHAnsi"/>
                <w:b/>
                <w:noProof/>
                <w:color w:val="000000" w:themeColor="text1"/>
                <w:szCs w:val="18"/>
              </w:rPr>
              <w:t>.1</w:t>
            </w:r>
            <w:r w:rsidRPr="0090591D" w:rsidR="007C51C0">
              <w:rPr>
                <w:rFonts w:ascii="Calibri" w:hAnsi="Calibri" w:eastAsia="Times New Roman" w:cs="Times New Roman"/>
                <w:b/>
                <w:bCs/>
                <w:color w:val="000000"/>
                <w:lang w:eastAsia="en-IN"/>
              </w:rPr>
              <w:t>:</w:t>
            </w:r>
          </w:p>
        </w:tc>
        <w:tc>
          <w:tcPr>
            <w:tcW w:w="7740" w:type="dxa"/>
          </w:tcPr>
          <w:p w:rsidRPr="002F74EF" w:rsidR="007C51C0" w:rsidP="005F305E" w:rsidRDefault="00267BBF" w14:paraId="627F6732" w14:textId="73C6EC74">
            <w:pPr>
              <w:rPr>
                <w:b/>
              </w:rPr>
            </w:pPr>
            <w:r>
              <w:rPr>
                <w:b/>
              </w:rPr>
              <w:t xml:space="preserve">Provisioning </w:t>
            </w:r>
            <w:r w:rsidR="009443DB">
              <w:rPr>
                <w:b/>
              </w:rPr>
              <w:t xml:space="preserve">employee </w:t>
            </w:r>
            <w:r>
              <w:rPr>
                <w:b/>
              </w:rPr>
              <w:t>user accounts</w:t>
            </w:r>
            <w:r w:rsidRPr="002F74EF" w:rsidR="007C51C0">
              <w:rPr>
                <w:b/>
              </w:rPr>
              <w:t xml:space="preserve"> in SAP</w:t>
            </w:r>
          </w:p>
        </w:tc>
      </w:tr>
      <w:tr w:rsidR="007C51C0" w:rsidTr="00430CB4" w14:paraId="5DA26A1F" w14:textId="77777777">
        <w:tc>
          <w:tcPr>
            <w:tcW w:w="1620" w:type="dxa"/>
            <w:shd w:val="clear" w:color="auto" w:fill="8DB3E2" w:themeFill="text2" w:themeFillTint="66"/>
          </w:tcPr>
          <w:p w:rsidR="007C51C0" w:rsidP="005F305E" w:rsidRDefault="007C51C0" w14:paraId="34FE2A40" w14:textId="77777777">
            <w:r>
              <w:rPr>
                <w:rFonts w:ascii="Calibri" w:hAnsi="Calibri" w:eastAsia="Times New Roman" w:cs="Times New Roman"/>
                <w:b/>
                <w:bCs/>
                <w:color w:val="000000"/>
                <w:lang w:eastAsia="en-IN"/>
              </w:rPr>
              <w:t>Actor(s):</w:t>
            </w:r>
          </w:p>
        </w:tc>
        <w:tc>
          <w:tcPr>
            <w:tcW w:w="7740" w:type="dxa"/>
          </w:tcPr>
          <w:p w:rsidR="007C51C0" w:rsidP="007C51C0" w:rsidRDefault="007C51C0" w14:paraId="2C938C26" w14:textId="77777777">
            <w:pPr>
              <w:pStyle w:val="ListParagraph"/>
              <w:numPr>
                <w:ilvl w:val="0"/>
                <w:numId w:val="15"/>
              </w:numPr>
              <w:spacing w:before="120" w:after="120"/>
            </w:pPr>
            <w:r w:rsidRPr="00E31419">
              <w:t>R</w:t>
            </w:r>
            <w:r>
              <w:t>ole</w:t>
            </w:r>
            <w:r w:rsidRPr="00E31419">
              <w:t xml:space="preserve"> Based (Birthright </w:t>
            </w:r>
            <w:r>
              <w:t>a</w:t>
            </w:r>
            <w:r w:rsidRPr="00E31419">
              <w:t>ccess</w:t>
            </w:r>
            <w:r>
              <w:t xml:space="preserve"> for employees</w:t>
            </w:r>
            <w:r w:rsidRPr="00E31419">
              <w:t>)</w:t>
            </w:r>
          </w:p>
          <w:p w:rsidR="007C51C0" w:rsidP="007C51C0" w:rsidRDefault="00267BBF" w14:paraId="15A7B39E" w14:textId="7E424761">
            <w:pPr>
              <w:pStyle w:val="ListParagraph"/>
              <w:numPr>
                <w:ilvl w:val="0"/>
                <w:numId w:val="15"/>
              </w:numPr>
              <w:spacing w:line="276" w:lineRule="auto"/>
            </w:pPr>
            <w:r>
              <w:t xml:space="preserve">IAM </w:t>
            </w:r>
            <w:r w:rsidR="007C51C0">
              <w:t>SAP Connector</w:t>
            </w:r>
          </w:p>
        </w:tc>
      </w:tr>
      <w:tr w:rsidR="007C51C0" w:rsidTr="00430CB4" w14:paraId="0C11A910" w14:textId="77777777">
        <w:tc>
          <w:tcPr>
            <w:tcW w:w="1620" w:type="dxa"/>
            <w:shd w:val="clear" w:color="auto" w:fill="8DB3E2" w:themeFill="text2" w:themeFillTint="66"/>
          </w:tcPr>
          <w:p w:rsidR="007C51C0" w:rsidP="005F305E" w:rsidRDefault="007C51C0" w14:paraId="3ACE0A2B"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740" w:type="dxa"/>
          </w:tcPr>
          <w:p w:rsidR="007C51C0" w:rsidP="000A203B" w:rsidRDefault="007C51C0" w14:paraId="0D68E479" w14:textId="1E3E0DBB">
            <w:pPr>
              <w:pStyle w:val="ListParagraph"/>
              <w:ind w:left="286" w:firstLine="0"/>
            </w:pPr>
            <w:r>
              <w:t xml:space="preserve">The </w:t>
            </w:r>
            <w:r w:rsidRPr="00884870">
              <w:t xml:space="preserve">use case covers the provisioning of </w:t>
            </w:r>
            <w:r w:rsidR="00267BBF">
              <w:t>user</w:t>
            </w:r>
            <w:r>
              <w:t xml:space="preserve"> accounts</w:t>
            </w:r>
            <w:r w:rsidRPr="00884870">
              <w:t xml:space="preserve"> in </w:t>
            </w:r>
            <w:r>
              <w:t>SAP</w:t>
            </w:r>
          </w:p>
        </w:tc>
      </w:tr>
      <w:tr w:rsidR="007C51C0" w:rsidTr="00430CB4" w14:paraId="28E3B1C2" w14:textId="77777777">
        <w:tc>
          <w:tcPr>
            <w:tcW w:w="1620" w:type="dxa"/>
            <w:shd w:val="clear" w:color="auto" w:fill="8DB3E2" w:themeFill="text2" w:themeFillTint="66"/>
          </w:tcPr>
          <w:p w:rsidR="007C51C0" w:rsidP="005F305E" w:rsidRDefault="007C51C0" w14:paraId="1C8F79A5" w14:textId="77777777">
            <w:r>
              <w:rPr>
                <w:rFonts w:ascii="Calibri" w:hAnsi="Calibri" w:eastAsia="Times New Roman" w:cs="Times New Roman"/>
                <w:b/>
                <w:bCs/>
                <w:color w:val="000000"/>
                <w:lang w:eastAsia="en-IN"/>
              </w:rPr>
              <w:t>Narrative:</w:t>
            </w:r>
          </w:p>
        </w:tc>
        <w:tc>
          <w:tcPr>
            <w:tcW w:w="7740" w:type="dxa"/>
          </w:tcPr>
          <w:p w:rsidR="007C51C0" w:rsidP="000A203B" w:rsidRDefault="007C51C0" w14:paraId="752B27C9" w14:textId="2FA52025">
            <w:pPr>
              <w:pStyle w:val="ListParagraph"/>
              <w:numPr>
                <w:ilvl w:val="0"/>
                <w:numId w:val="50"/>
              </w:numPr>
              <w:tabs>
                <w:tab w:val="left" w:pos="2730"/>
              </w:tabs>
              <w:spacing w:before="120" w:after="120"/>
            </w:pPr>
            <w:r w:rsidRPr="00E31419">
              <w:t xml:space="preserve">SAP </w:t>
            </w:r>
            <w:r>
              <w:t xml:space="preserve">roles </w:t>
            </w:r>
            <w:r w:rsidR="00267BBF">
              <w:t>are available in IAM</w:t>
            </w:r>
            <w:r w:rsidRPr="00E31419">
              <w:t xml:space="preserve"> for </w:t>
            </w:r>
            <w:r>
              <w:t>provisioning accounts</w:t>
            </w:r>
            <w:r w:rsidRPr="00E31419">
              <w:t xml:space="preserve"> into </w:t>
            </w:r>
            <w:r w:rsidR="00267BBF">
              <w:t>6</w:t>
            </w:r>
            <w:r w:rsidRPr="00E31419">
              <w:t xml:space="preserve"> SAP application</w:t>
            </w:r>
            <w:r>
              <w:t>s</w:t>
            </w:r>
          </w:p>
          <w:p w:rsidR="007C51C0" w:rsidP="000A203B" w:rsidRDefault="007C51C0" w14:paraId="13A250D2" w14:textId="463A4101">
            <w:pPr>
              <w:pStyle w:val="ListParagraph"/>
              <w:numPr>
                <w:ilvl w:val="0"/>
                <w:numId w:val="50"/>
              </w:numPr>
              <w:tabs>
                <w:tab w:val="left" w:pos="2730"/>
              </w:tabs>
              <w:spacing w:before="120" w:after="120"/>
            </w:pPr>
            <w:r>
              <w:t xml:space="preserve">The user account will by default match the user’s PIC, unless the </w:t>
            </w:r>
            <w:r w:rsidR="00267BBF">
              <w:t>SAP account was created in the past w</w:t>
            </w:r>
            <w:r>
              <w:t>ith a legacy account (based on the user’s name)</w:t>
            </w:r>
          </w:p>
          <w:p w:rsidRPr="00E31419" w:rsidR="007C51C0" w:rsidP="000A203B" w:rsidRDefault="00267BBF" w14:paraId="55033312" w14:textId="464668B0">
            <w:pPr>
              <w:pStyle w:val="ListParagraph"/>
              <w:numPr>
                <w:ilvl w:val="0"/>
                <w:numId w:val="50"/>
              </w:numPr>
              <w:tabs>
                <w:tab w:val="left" w:pos="2730"/>
              </w:tabs>
              <w:spacing w:before="120" w:after="120"/>
            </w:pPr>
            <w:r>
              <w:t xml:space="preserve">Birthright provisioning </w:t>
            </w:r>
            <w:r w:rsidR="005154BE">
              <w:t>i</w:t>
            </w:r>
            <w:r>
              <w:t>s done</w:t>
            </w:r>
            <w:r w:rsidR="007C51C0">
              <w:t xml:space="preserve"> with the ‘SAP Basic Account Provisioning’ </w:t>
            </w:r>
            <w:r w:rsidR="00BF09D6">
              <w:t xml:space="preserve"> </w:t>
            </w:r>
            <w:r w:rsidR="00916110">
              <w:t>roles. The</w:t>
            </w:r>
            <w:r w:rsidR="007C51C0">
              <w:t xml:space="preserve"> employee role is auto-assigned by rule</w:t>
            </w:r>
            <w:r w:rsidR="009443DB">
              <w:t>.</w:t>
            </w:r>
          </w:p>
          <w:p w:rsidRPr="00E31419" w:rsidR="007C51C0" w:rsidP="000A203B" w:rsidRDefault="007C51C0" w14:paraId="76CB2EE0" w14:textId="539B015F">
            <w:pPr>
              <w:pStyle w:val="ListParagraph"/>
              <w:numPr>
                <w:ilvl w:val="0"/>
                <w:numId w:val="50"/>
              </w:numPr>
              <w:tabs>
                <w:tab w:val="left" w:pos="2730"/>
              </w:tabs>
              <w:spacing w:before="120" w:after="120"/>
            </w:pPr>
            <w:r w:rsidRPr="00E31419">
              <w:t xml:space="preserve">All </w:t>
            </w:r>
            <w:r w:rsidR="005430D5">
              <w:t>6</w:t>
            </w:r>
            <w:r w:rsidRPr="00E31419">
              <w:t xml:space="preserve"> SAP application</w:t>
            </w:r>
            <w:r>
              <w:t>s have an account</w:t>
            </w:r>
            <w:r w:rsidRPr="00E31419">
              <w:t xml:space="preserve"> access policy attached to </w:t>
            </w:r>
            <w:r w:rsidR="00267BBF">
              <w:t>the role for assignment of a</w:t>
            </w:r>
            <w:r>
              <w:t xml:space="preserve"> SAP account in each system</w:t>
            </w:r>
          </w:p>
          <w:p w:rsidR="007C51C0" w:rsidP="000A203B" w:rsidRDefault="007C51C0" w14:paraId="79E62EFB" w14:textId="77777777">
            <w:pPr>
              <w:pStyle w:val="ListParagraph"/>
              <w:numPr>
                <w:ilvl w:val="0"/>
                <w:numId w:val="50"/>
              </w:numPr>
              <w:tabs>
                <w:tab w:val="left" w:pos="2730"/>
              </w:tabs>
              <w:spacing w:before="120" w:after="120"/>
            </w:pPr>
            <w:r>
              <w:t>In the employee role, ECC has a parameter access policy attached to the role, for HR-required parameters to be assigned</w:t>
            </w:r>
          </w:p>
          <w:p w:rsidR="007C51C0" w:rsidP="000A203B" w:rsidRDefault="007C51C0" w14:paraId="473A7693" w14:textId="7B810EF2">
            <w:pPr>
              <w:pStyle w:val="ListParagraph"/>
              <w:numPr>
                <w:ilvl w:val="0"/>
                <w:numId w:val="50"/>
              </w:numPr>
            </w:pPr>
            <w:r>
              <w:t xml:space="preserve">No risks are possible on these accounts or roles, so risk checking is not </w:t>
            </w:r>
            <w:r w:rsidR="00267BBF">
              <w:t>required</w:t>
            </w:r>
          </w:p>
        </w:tc>
      </w:tr>
      <w:tr w:rsidR="007C51C0" w:rsidTr="00430CB4" w14:paraId="467A0350" w14:textId="77777777">
        <w:tc>
          <w:tcPr>
            <w:tcW w:w="1620" w:type="dxa"/>
            <w:shd w:val="clear" w:color="auto" w:fill="8DB3E2" w:themeFill="text2" w:themeFillTint="66"/>
          </w:tcPr>
          <w:p w:rsidR="007C51C0" w:rsidP="005F305E" w:rsidRDefault="007C51C0" w14:paraId="42271679" w14:textId="77777777">
            <w:r>
              <w:rPr>
                <w:rFonts w:ascii="Calibri" w:hAnsi="Calibri" w:eastAsia="Times New Roman" w:cs="Times New Roman"/>
                <w:b/>
                <w:bCs/>
                <w:color w:val="000000"/>
                <w:lang w:eastAsia="en-IN"/>
              </w:rPr>
              <w:t>Frequency:</w:t>
            </w:r>
          </w:p>
        </w:tc>
        <w:tc>
          <w:tcPr>
            <w:tcW w:w="7740" w:type="dxa"/>
          </w:tcPr>
          <w:p w:rsidR="007C51C0" w:rsidP="005F305E" w:rsidRDefault="007C51C0" w14:paraId="7096063B" w14:textId="67FA335B">
            <w:r>
              <w:t>As required</w:t>
            </w:r>
          </w:p>
        </w:tc>
      </w:tr>
    </w:tbl>
    <w:p w:rsidR="007C51C0" w:rsidP="007C51C0" w:rsidRDefault="007C51C0" w14:paraId="58578689" w14:textId="7513B06C"/>
    <w:p w:rsidR="00473A59" w:rsidP="00473A59" w:rsidRDefault="00473A59" w14:paraId="0F64049E" w14:textId="40926189">
      <w:pPr>
        <w:pStyle w:val="Heading2"/>
      </w:pPr>
      <w:bookmarkStart w:name="_Toc17816842" w:id="86"/>
      <w:r>
        <w:t>SAP Role Request and SOD Check:</w:t>
      </w:r>
      <w:bookmarkEnd w:id="86"/>
    </w:p>
    <w:tbl>
      <w:tblPr>
        <w:tblStyle w:val="TableGrid"/>
        <w:tblW w:w="9360" w:type="dxa"/>
        <w:tblInd w:w="-5" w:type="dxa"/>
        <w:tblLook w:val="04A0" w:firstRow="1" w:lastRow="0" w:firstColumn="1" w:lastColumn="0" w:noHBand="0" w:noVBand="1"/>
      </w:tblPr>
      <w:tblGrid>
        <w:gridCol w:w="1683"/>
        <w:gridCol w:w="7677"/>
      </w:tblGrid>
      <w:tr w:rsidR="00473A59" w:rsidTr="00430CB4" w14:paraId="35F39AAD" w14:textId="77777777">
        <w:tc>
          <w:tcPr>
            <w:tcW w:w="1683" w:type="dxa"/>
            <w:shd w:val="clear" w:color="auto" w:fill="8DB3E2" w:themeFill="text2" w:themeFillTint="66"/>
          </w:tcPr>
          <w:p w:rsidR="00473A59" w:rsidP="005F305E" w:rsidRDefault="006140B1" w14:paraId="5038E1B3" w14:textId="16BA3503">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19.2</w:t>
            </w:r>
            <w:r w:rsidRPr="0090591D" w:rsidR="00473A59">
              <w:rPr>
                <w:rFonts w:ascii="Calibri" w:hAnsi="Calibri" w:eastAsia="Times New Roman" w:cs="Times New Roman"/>
                <w:b/>
                <w:bCs/>
                <w:color w:val="000000"/>
                <w:lang w:eastAsia="en-IN"/>
              </w:rPr>
              <w:t>:</w:t>
            </w:r>
          </w:p>
        </w:tc>
        <w:tc>
          <w:tcPr>
            <w:tcW w:w="7677" w:type="dxa"/>
          </w:tcPr>
          <w:p w:rsidRPr="00473A59" w:rsidR="00473A59" w:rsidP="005F305E" w:rsidRDefault="00473A59" w14:paraId="31376A3E" w14:textId="28EC17B6">
            <w:pPr>
              <w:rPr>
                <w:b/>
              </w:rPr>
            </w:pPr>
            <w:r w:rsidRPr="00473A59">
              <w:rPr>
                <w:b/>
              </w:rPr>
              <w:t>Assignment of SAP access</w:t>
            </w:r>
          </w:p>
        </w:tc>
      </w:tr>
      <w:tr w:rsidR="00473A59" w:rsidTr="00430CB4" w14:paraId="360E43C9" w14:textId="77777777">
        <w:tc>
          <w:tcPr>
            <w:tcW w:w="1683" w:type="dxa"/>
            <w:shd w:val="clear" w:color="auto" w:fill="8DB3E2" w:themeFill="text2" w:themeFillTint="66"/>
          </w:tcPr>
          <w:p w:rsidR="00473A59" w:rsidP="005F305E" w:rsidRDefault="00473A59" w14:paraId="5D81A3A1" w14:textId="77777777">
            <w:r>
              <w:rPr>
                <w:rFonts w:ascii="Calibri" w:hAnsi="Calibri" w:eastAsia="Times New Roman" w:cs="Times New Roman"/>
                <w:b/>
                <w:bCs/>
                <w:color w:val="000000"/>
                <w:lang w:eastAsia="en-IN"/>
              </w:rPr>
              <w:t>Actor(s):</w:t>
            </w:r>
          </w:p>
        </w:tc>
        <w:tc>
          <w:tcPr>
            <w:tcW w:w="7677" w:type="dxa"/>
          </w:tcPr>
          <w:p w:rsidR="00473A59" w:rsidP="0079608E" w:rsidRDefault="00473A59" w14:paraId="1C5A1682" w14:textId="77777777">
            <w:pPr>
              <w:pStyle w:val="ListParagraph"/>
              <w:numPr>
                <w:ilvl w:val="0"/>
                <w:numId w:val="35"/>
              </w:numPr>
              <w:spacing w:before="120" w:after="120"/>
            </w:pPr>
            <w:r>
              <w:t>Any MPC User</w:t>
            </w:r>
          </w:p>
          <w:p w:rsidR="00473A59" w:rsidP="0079608E" w:rsidRDefault="00267BBF" w14:paraId="471E4D25" w14:textId="310735B4">
            <w:pPr>
              <w:pStyle w:val="ListParagraph"/>
              <w:numPr>
                <w:ilvl w:val="0"/>
                <w:numId w:val="35"/>
              </w:numPr>
              <w:spacing w:before="120" w:after="120"/>
            </w:pPr>
            <w:r>
              <w:t>IAM</w:t>
            </w:r>
            <w:r w:rsidR="00473A59">
              <w:t xml:space="preserve"> Self-Service Portal</w:t>
            </w:r>
          </w:p>
          <w:p w:rsidR="00473A59" w:rsidP="0079608E" w:rsidRDefault="00267BBF" w14:paraId="70826F10" w14:textId="7F54232B">
            <w:pPr>
              <w:pStyle w:val="ListParagraph"/>
              <w:numPr>
                <w:ilvl w:val="0"/>
                <w:numId w:val="35"/>
              </w:numPr>
              <w:spacing w:before="120" w:after="120"/>
            </w:pPr>
            <w:r>
              <w:t>IAM</w:t>
            </w:r>
            <w:r w:rsidR="00473A59">
              <w:t xml:space="preserve"> SAP Connector</w:t>
            </w:r>
          </w:p>
          <w:p w:rsidR="00473A59" w:rsidP="0079608E" w:rsidRDefault="00267BBF" w14:paraId="516F4DF3" w14:textId="1F874FD8">
            <w:pPr>
              <w:pStyle w:val="ListParagraph"/>
              <w:numPr>
                <w:ilvl w:val="0"/>
                <w:numId w:val="35"/>
              </w:numPr>
              <w:spacing w:line="276" w:lineRule="auto"/>
            </w:pPr>
            <w:r>
              <w:t>IAM SOD Check</w:t>
            </w:r>
          </w:p>
        </w:tc>
      </w:tr>
      <w:tr w:rsidR="00473A59" w:rsidTr="00430CB4" w14:paraId="7175BF3B" w14:textId="77777777">
        <w:tc>
          <w:tcPr>
            <w:tcW w:w="1683" w:type="dxa"/>
            <w:shd w:val="clear" w:color="auto" w:fill="8DB3E2" w:themeFill="text2" w:themeFillTint="66"/>
          </w:tcPr>
          <w:p w:rsidR="00473A59" w:rsidP="005F305E" w:rsidRDefault="00473A59" w14:paraId="5C4B4E0F"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677" w:type="dxa"/>
          </w:tcPr>
          <w:p w:rsidR="00473A59" w:rsidP="000A203B" w:rsidRDefault="00473A59" w14:paraId="4FFE7FB2" w14:textId="779539A1">
            <w:pPr>
              <w:pStyle w:val="ListParagraph"/>
              <w:ind w:left="286" w:firstLine="0"/>
            </w:pPr>
            <w:r>
              <w:t xml:space="preserve">The </w:t>
            </w:r>
            <w:r w:rsidRPr="00884870">
              <w:t xml:space="preserve">use case covers the </w:t>
            </w:r>
            <w:r>
              <w:t>request, SOD check, and approval of SAP roles</w:t>
            </w:r>
          </w:p>
        </w:tc>
      </w:tr>
      <w:tr w:rsidR="00473A59" w:rsidTr="00430CB4" w14:paraId="77AC2DEB" w14:textId="77777777">
        <w:tc>
          <w:tcPr>
            <w:tcW w:w="1683" w:type="dxa"/>
            <w:shd w:val="clear" w:color="auto" w:fill="8DB3E2" w:themeFill="text2" w:themeFillTint="66"/>
          </w:tcPr>
          <w:p w:rsidR="00473A59" w:rsidP="00473A59" w:rsidRDefault="00473A59" w14:paraId="4D362608" w14:textId="77777777">
            <w:r>
              <w:rPr>
                <w:rFonts w:ascii="Calibri" w:hAnsi="Calibri" w:eastAsia="Times New Roman" w:cs="Times New Roman"/>
                <w:b/>
                <w:bCs/>
                <w:color w:val="000000"/>
                <w:lang w:eastAsia="en-IN"/>
              </w:rPr>
              <w:lastRenderedPageBreak/>
              <w:t>Narrative:</w:t>
            </w:r>
          </w:p>
        </w:tc>
        <w:tc>
          <w:tcPr>
            <w:tcW w:w="7677" w:type="dxa"/>
          </w:tcPr>
          <w:p w:rsidRPr="0070433D" w:rsidR="00473A59" w:rsidP="0079608E" w:rsidRDefault="00267BBF" w14:paraId="263D6225" w14:textId="162AF1E5">
            <w:pPr>
              <w:pStyle w:val="ListParagraph"/>
              <w:numPr>
                <w:ilvl w:val="0"/>
                <w:numId w:val="36"/>
              </w:numPr>
              <w:tabs>
                <w:tab w:val="left" w:pos="2730"/>
              </w:tabs>
              <w:spacing w:before="120" w:after="120"/>
            </w:pPr>
            <w:r>
              <w:t xml:space="preserve">Roles </w:t>
            </w:r>
            <w:r w:rsidR="00BF09D6">
              <w:t xml:space="preserve"> </w:t>
            </w:r>
            <w:r w:rsidR="00916110">
              <w:t>will</w:t>
            </w:r>
            <w:r>
              <w:t xml:space="preserve"> be defined in IAM</w:t>
            </w:r>
            <w:r w:rsidR="00473A59">
              <w:t xml:space="preserve"> for SAP Enterprise and Functional roles</w:t>
            </w:r>
          </w:p>
          <w:p w:rsidR="00473A59" w:rsidP="0079608E" w:rsidRDefault="00473A59" w14:paraId="1BEAD9BE" w14:textId="4C3E9A06">
            <w:pPr>
              <w:pStyle w:val="ListParagraph"/>
              <w:numPr>
                <w:ilvl w:val="0"/>
                <w:numId w:val="36"/>
              </w:numPr>
              <w:tabs>
                <w:tab w:val="left" w:pos="2730"/>
              </w:tabs>
              <w:spacing w:before="120" w:after="120"/>
            </w:pPr>
            <w:r>
              <w:t xml:space="preserve">Access policies assigned to those roles define what roles (and sometimes AD groups) should be assigned across the </w:t>
            </w:r>
            <w:r w:rsidR="005430D5">
              <w:t>6</w:t>
            </w:r>
            <w:r>
              <w:t xml:space="preserve"> SAP systems and AD</w:t>
            </w:r>
          </w:p>
          <w:p w:rsidRPr="002F533E" w:rsidR="00473A59" w:rsidP="0079608E" w:rsidRDefault="00473A59" w14:paraId="1BB01F9F" w14:textId="62122C4C">
            <w:pPr>
              <w:pStyle w:val="ListParagraph"/>
              <w:numPr>
                <w:ilvl w:val="0"/>
                <w:numId w:val="36"/>
              </w:numPr>
              <w:tabs>
                <w:tab w:val="left" w:pos="2730"/>
              </w:tabs>
              <w:spacing w:before="120" w:after="120"/>
            </w:pPr>
            <w:r w:rsidRPr="002F533E">
              <w:t>For any removal requests, the request is auto-</w:t>
            </w:r>
            <w:r w:rsidRPr="002F533E" w:rsidR="00916110">
              <w:t>approved,</w:t>
            </w:r>
            <w:r w:rsidRPr="002F533E">
              <w:t xml:space="preserve"> and the role is immediately removed from the user, notifying them via email that access has been removed from their account</w:t>
            </w:r>
          </w:p>
          <w:p w:rsidR="00473A59" w:rsidP="0079608E" w:rsidRDefault="00473A59" w14:paraId="4EB9E92F" w14:textId="6E3A517F">
            <w:pPr>
              <w:pStyle w:val="ListParagraph"/>
              <w:numPr>
                <w:ilvl w:val="0"/>
                <w:numId w:val="36"/>
              </w:numPr>
              <w:tabs>
                <w:tab w:val="left" w:pos="2730"/>
              </w:tabs>
              <w:spacing w:before="120" w:after="120"/>
            </w:pPr>
            <w:r>
              <w:t>A</w:t>
            </w:r>
            <w:r w:rsidRPr="00E31419">
              <w:t>ccess request</w:t>
            </w:r>
            <w:r>
              <w:t xml:space="preserve">s for SAP roles are </w:t>
            </w:r>
            <w:r w:rsidRPr="00E31419">
              <w:t>initiate</w:t>
            </w:r>
            <w:r w:rsidR="00267BBF">
              <w:t>d in IA</w:t>
            </w:r>
            <w:r>
              <w:t>M</w:t>
            </w:r>
            <w:r w:rsidRPr="00E31419">
              <w:t xml:space="preserve"> using the </w:t>
            </w:r>
            <w:r>
              <w:t>Self-Service Portal and the access request interface</w:t>
            </w:r>
          </w:p>
          <w:p w:rsidR="00473A59" w:rsidP="0079608E" w:rsidRDefault="00473A59" w14:paraId="4D33826C" w14:textId="77777777">
            <w:pPr>
              <w:pStyle w:val="ListParagraph"/>
              <w:numPr>
                <w:ilvl w:val="0"/>
                <w:numId w:val="36"/>
              </w:numPr>
              <w:tabs>
                <w:tab w:val="left" w:pos="2730"/>
              </w:tabs>
              <w:spacing w:before="120" w:after="120"/>
            </w:pPr>
            <w:r w:rsidRPr="0070433D">
              <w:t xml:space="preserve">The access will be requested in the form of </w:t>
            </w:r>
            <w:r>
              <w:t>Enterprise or Functional business</w:t>
            </w:r>
            <w:r w:rsidRPr="0070433D">
              <w:t xml:space="preserve"> </w:t>
            </w:r>
            <w:r>
              <w:t>r</w:t>
            </w:r>
            <w:r w:rsidRPr="0070433D">
              <w:t xml:space="preserve">oles and will be routed for </w:t>
            </w:r>
            <w:r>
              <w:t>r</w:t>
            </w:r>
            <w:r w:rsidRPr="0070433D">
              <w:t xml:space="preserve">ole owner approval </w:t>
            </w:r>
            <w:r>
              <w:t>after being checked for risks.  Note: Entitlements cannot currently be requested directly</w:t>
            </w:r>
          </w:p>
          <w:p w:rsidRPr="0070433D" w:rsidR="00473A59" w:rsidP="0079608E" w:rsidRDefault="00473A59" w14:paraId="4C1F349D" w14:textId="400D5625">
            <w:pPr>
              <w:pStyle w:val="ListParagraph"/>
              <w:numPr>
                <w:ilvl w:val="0"/>
                <w:numId w:val="36"/>
              </w:numPr>
              <w:tabs>
                <w:tab w:val="left" w:pos="2730"/>
              </w:tabs>
              <w:spacing w:before="120" w:after="120"/>
            </w:pPr>
            <w:r w:rsidRPr="0070433D">
              <w:t xml:space="preserve">When any SAP </w:t>
            </w:r>
            <w:r>
              <w:t>r</w:t>
            </w:r>
            <w:r w:rsidRPr="0070433D">
              <w:t xml:space="preserve">ole </w:t>
            </w:r>
            <w:r>
              <w:t xml:space="preserve">is </w:t>
            </w:r>
            <w:r w:rsidR="00267BBF">
              <w:t>requested</w:t>
            </w:r>
            <w:r w:rsidR="00167022">
              <w:t>,</w:t>
            </w:r>
            <w:r w:rsidR="00267BBF">
              <w:t xml:space="preserve"> in IAM</w:t>
            </w:r>
            <w:r w:rsidRPr="0070433D">
              <w:t xml:space="preserve"> </w:t>
            </w:r>
            <w:r w:rsidR="00267BBF">
              <w:t xml:space="preserve">the system needs </w:t>
            </w:r>
            <w:r w:rsidRPr="0070433D">
              <w:t xml:space="preserve">to perform </w:t>
            </w:r>
            <w:r w:rsidR="00BF09D6">
              <w:t xml:space="preserve"> </w:t>
            </w:r>
            <w:r w:rsidR="00916110">
              <w:t>a</w:t>
            </w:r>
            <w:r w:rsidR="00267BBF">
              <w:t xml:space="preserve"> </w:t>
            </w:r>
            <w:r w:rsidRPr="0070433D">
              <w:t xml:space="preserve">SOD check for </w:t>
            </w:r>
            <w:r>
              <w:t>that particular user and role</w:t>
            </w:r>
          </w:p>
          <w:p w:rsidRPr="0070433D" w:rsidR="00473A59" w:rsidP="0079608E" w:rsidRDefault="00473A59" w14:paraId="21E3710E" w14:textId="3150FD50">
            <w:pPr>
              <w:pStyle w:val="ListParagraph"/>
              <w:numPr>
                <w:ilvl w:val="0"/>
                <w:numId w:val="36"/>
              </w:numPr>
              <w:tabs>
                <w:tab w:val="left" w:pos="2730"/>
              </w:tabs>
              <w:spacing w:before="120" w:after="120"/>
            </w:pPr>
            <w:r>
              <w:t>I</w:t>
            </w:r>
            <w:r w:rsidRPr="0070433D">
              <w:t xml:space="preserve">f </w:t>
            </w:r>
            <w:r w:rsidR="00267BBF">
              <w:t>a c</w:t>
            </w:r>
            <w:r w:rsidRPr="0070433D">
              <w:t xml:space="preserve">ritical risk </w:t>
            </w:r>
            <w:r>
              <w:t xml:space="preserve">is </w:t>
            </w:r>
            <w:r w:rsidRPr="0070433D">
              <w:t>found for</w:t>
            </w:r>
            <w:r>
              <w:t xml:space="preserve"> a</w:t>
            </w:r>
            <w:r w:rsidRPr="0070433D">
              <w:t xml:space="preserve"> requested entitlement</w:t>
            </w:r>
            <w:r>
              <w:t>, the request containing a role that provides that entitlement will be rejected</w:t>
            </w:r>
          </w:p>
          <w:p w:rsidR="00473A59" w:rsidP="0079608E" w:rsidRDefault="00267BBF" w14:paraId="2D74E6E6" w14:textId="2DBA6F90">
            <w:pPr>
              <w:pStyle w:val="ListParagraph"/>
              <w:numPr>
                <w:ilvl w:val="0"/>
                <w:numId w:val="36"/>
              </w:numPr>
              <w:tabs>
                <w:tab w:val="left" w:pos="2730"/>
              </w:tabs>
              <w:spacing w:before="120" w:after="120"/>
            </w:pPr>
            <w:r>
              <w:t>If a h</w:t>
            </w:r>
            <w:r w:rsidR="00473A59">
              <w:t>igh risk is found for a requested entitlement, the request is updated with the risk results from that entitlement, to provide info to the approver</w:t>
            </w:r>
          </w:p>
          <w:p w:rsidR="00473A59" w:rsidP="0079608E" w:rsidRDefault="00473A59" w14:paraId="78CAE3F6" w14:textId="77777777">
            <w:pPr>
              <w:pStyle w:val="ListParagraph"/>
              <w:numPr>
                <w:ilvl w:val="0"/>
                <w:numId w:val="36"/>
              </w:numPr>
              <w:tabs>
                <w:tab w:val="left" w:pos="2730"/>
              </w:tabs>
              <w:spacing w:before="120" w:after="120"/>
            </w:pPr>
            <w:r>
              <w:t>Any low/medium risk is ignored</w:t>
            </w:r>
          </w:p>
          <w:p w:rsidRPr="0070433D" w:rsidR="00473A59" w:rsidP="0079608E" w:rsidRDefault="00473A59" w14:paraId="1A984F7A" w14:textId="78C21B7A">
            <w:pPr>
              <w:pStyle w:val="ListParagraph"/>
              <w:numPr>
                <w:ilvl w:val="0"/>
                <w:numId w:val="36"/>
              </w:numPr>
              <w:tabs>
                <w:tab w:val="left" w:pos="2730"/>
              </w:tabs>
              <w:spacing w:before="120" w:after="120"/>
            </w:pPr>
            <w:r w:rsidRPr="0070433D">
              <w:t>I</w:t>
            </w:r>
            <w:r w:rsidR="00267BBF">
              <w:t>f not rejected by c</w:t>
            </w:r>
            <w:r>
              <w:t xml:space="preserve">ritical risk, </w:t>
            </w:r>
            <w:r w:rsidR="00267BBF">
              <w:t>IAM</w:t>
            </w:r>
            <w:r>
              <w:t xml:space="preserve"> will request </w:t>
            </w:r>
            <w:r w:rsidRPr="0070433D">
              <w:t xml:space="preserve">approval </w:t>
            </w:r>
            <w:r>
              <w:t>from the</w:t>
            </w:r>
            <w:r w:rsidRPr="0070433D">
              <w:t xml:space="preserve"> role</w:t>
            </w:r>
            <w:r>
              <w:t xml:space="preserve"> approver</w:t>
            </w:r>
            <w:r w:rsidRPr="0070433D">
              <w:t xml:space="preserve"> </w:t>
            </w:r>
            <w:r>
              <w:t>group, notifying them via email</w:t>
            </w:r>
          </w:p>
          <w:p w:rsidR="00473A59" w:rsidP="00267BBF" w:rsidRDefault="00473A59" w14:paraId="315DD474" w14:textId="3E8869B7">
            <w:pPr>
              <w:pStyle w:val="ListParagraph"/>
              <w:numPr>
                <w:ilvl w:val="0"/>
                <w:numId w:val="36"/>
              </w:numPr>
            </w:pPr>
            <w:r w:rsidRPr="00E31419">
              <w:t xml:space="preserve">After </w:t>
            </w:r>
            <w:r>
              <w:t xml:space="preserve">approval has been received and the SAP </w:t>
            </w:r>
            <w:r w:rsidR="00267BBF">
              <w:t xml:space="preserve">access has been provisioned the attributed SAP roles are visible in </w:t>
            </w:r>
            <w:r>
              <w:t xml:space="preserve">the </w:t>
            </w:r>
            <w:r w:rsidRPr="00E31419">
              <w:t>user</w:t>
            </w:r>
            <w:r w:rsidR="00267BBF">
              <w:t>’s</w:t>
            </w:r>
            <w:r>
              <w:t xml:space="preserve"> profile</w:t>
            </w:r>
          </w:p>
        </w:tc>
      </w:tr>
      <w:tr w:rsidR="00473A59" w:rsidTr="00430CB4" w14:paraId="2392F282" w14:textId="77777777">
        <w:tc>
          <w:tcPr>
            <w:tcW w:w="1683" w:type="dxa"/>
            <w:shd w:val="clear" w:color="auto" w:fill="8DB3E2" w:themeFill="text2" w:themeFillTint="66"/>
          </w:tcPr>
          <w:p w:rsidR="00473A59" w:rsidP="00473A59" w:rsidRDefault="00473A59" w14:paraId="236A9106" w14:textId="77777777">
            <w:r>
              <w:rPr>
                <w:rFonts w:ascii="Calibri" w:hAnsi="Calibri" w:eastAsia="Times New Roman" w:cs="Times New Roman"/>
                <w:b/>
                <w:bCs/>
                <w:color w:val="000000"/>
                <w:lang w:eastAsia="en-IN"/>
              </w:rPr>
              <w:t>Frequency:</w:t>
            </w:r>
          </w:p>
        </w:tc>
        <w:tc>
          <w:tcPr>
            <w:tcW w:w="7677" w:type="dxa"/>
          </w:tcPr>
          <w:p w:rsidR="00473A59" w:rsidP="00473A59" w:rsidRDefault="00FF4A5A" w14:paraId="4A4A685F" w14:textId="3CE3A89E">
            <w:r>
              <w:t>As required</w:t>
            </w:r>
          </w:p>
        </w:tc>
      </w:tr>
    </w:tbl>
    <w:p w:rsidR="00473A59" w:rsidP="00473A59" w:rsidRDefault="00473A59" w14:paraId="4AB48A27" w14:textId="7CA9BB2E"/>
    <w:p w:rsidR="00F253E2" w:rsidP="00F253E2" w:rsidRDefault="00053C15" w14:paraId="5D255101" w14:textId="3623CDA4">
      <w:pPr>
        <w:pStyle w:val="Heading2"/>
      </w:pPr>
      <w:bookmarkStart w:name="_Toc17816843" w:id="87"/>
      <w:r>
        <w:t>D</w:t>
      </w:r>
      <w:r w:rsidR="00267BBF">
        <w:t xml:space="preserve">e-Provisioning </w:t>
      </w:r>
      <w:r w:rsidR="00314B85">
        <w:t>U</w:t>
      </w:r>
      <w:r w:rsidR="00267BBF">
        <w:t xml:space="preserve">ser </w:t>
      </w:r>
      <w:r w:rsidR="00314B85">
        <w:t>A</w:t>
      </w:r>
      <w:r w:rsidR="00267BBF">
        <w:t>ccounts in SAP</w:t>
      </w:r>
      <w:r w:rsidR="00F253E2">
        <w:t>:</w:t>
      </w:r>
      <w:bookmarkEnd w:id="87"/>
    </w:p>
    <w:tbl>
      <w:tblPr>
        <w:tblStyle w:val="TableGrid"/>
        <w:tblW w:w="9360" w:type="dxa"/>
        <w:tblInd w:w="-5" w:type="dxa"/>
        <w:tblLook w:val="04A0" w:firstRow="1" w:lastRow="0" w:firstColumn="1" w:lastColumn="0" w:noHBand="0" w:noVBand="1"/>
      </w:tblPr>
      <w:tblGrid>
        <w:gridCol w:w="1683"/>
        <w:gridCol w:w="7677"/>
      </w:tblGrid>
      <w:tr w:rsidR="00F253E2" w:rsidTr="00430CB4" w14:paraId="5CA384A1" w14:textId="77777777">
        <w:tc>
          <w:tcPr>
            <w:tcW w:w="1683" w:type="dxa"/>
            <w:shd w:val="clear" w:color="auto" w:fill="8DB3E2" w:themeFill="text2" w:themeFillTint="66"/>
          </w:tcPr>
          <w:p w:rsidR="00F253E2" w:rsidP="005F305E" w:rsidRDefault="000246A0" w14:paraId="00D1F47F" w14:textId="39600837">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sidR="008F7465">
              <w:rPr>
                <w:rFonts w:cstheme="minorHAnsi"/>
                <w:b/>
                <w:noProof/>
                <w:color w:val="000000" w:themeColor="text1"/>
                <w:szCs w:val="18"/>
              </w:rPr>
              <w:t>: 19.3</w:t>
            </w:r>
            <w:r w:rsidRPr="0090591D" w:rsidR="00F253E2">
              <w:rPr>
                <w:rFonts w:ascii="Calibri" w:hAnsi="Calibri" w:eastAsia="Times New Roman" w:cs="Times New Roman"/>
                <w:b/>
                <w:bCs/>
                <w:color w:val="000000"/>
                <w:lang w:eastAsia="en-IN"/>
              </w:rPr>
              <w:t>:</w:t>
            </w:r>
          </w:p>
        </w:tc>
        <w:tc>
          <w:tcPr>
            <w:tcW w:w="7677" w:type="dxa"/>
          </w:tcPr>
          <w:p w:rsidRPr="00F253E2" w:rsidR="00F253E2" w:rsidP="005F305E" w:rsidRDefault="00314B85" w14:paraId="119D5A72" w14:textId="23744608">
            <w:pPr>
              <w:rPr>
                <w:b/>
              </w:rPr>
            </w:pPr>
            <w:r>
              <w:rPr>
                <w:b/>
              </w:rPr>
              <w:t>D</w:t>
            </w:r>
            <w:r w:rsidR="00267BBF">
              <w:rPr>
                <w:b/>
              </w:rPr>
              <w:t>e-provisioning</w:t>
            </w:r>
            <w:r w:rsidRPr="00F253E2" w:rsidR="00F253E2">
              <w:rPr>
                <w:b/>
              </w:rPr>
              <w:t xml:space="preserve"> user</w:t>
            </w:r>
            <w:r w:rsidR="00267BBF">
              <w:rPr>
                <w:b/>
              </w:rPr>
              <w:t xml:space="preserve"> accounts and or roles</w:t>
            </w:r>
            <w:r w:rsidRPr="00F253E2" w:rsidR="00F253E2">
              <w:rPr>
                <w:b/>
              </w:rPr>
              <w:t xml:space="preserve"> in SAP</w:t>
            </w:r>
          </w:p>
        </w:tc>
      </w:tr>
      <w:tr w:rsidR="00F253E2" w:rsidTr="00430CB4" w14:paraId="23448AB2" w14:textId="77777777">
        <w:tc>
          <w:tcPr>
            <w:tcW w:w="1683" w:type="dxa"/>
            <w:shd w:val="clear" w:color="auto" w:fill="8DB3E2" w:themeFill="text2" w:themeFillTint="66"/>
          </w:tcPr>
          <w:p w:rsidR="00F253E2" w:rsidP="00F253E2" w:rsidRDefault="00F253E2" w14:paraId="08240931" w14:textId="77777777">
            <w:r>
              <w:rPr>
                <w:rFonts w:ascii="Calibri" w:hAnsi="Calibri" w:eastAsia="Times New Roman" w:cs="Times New Roman"/>
                <w:b/>
                <w:bCs/>
                <w:color w:val="000000"/>
                <w:lang w:eastAsia="en-IN"/>
              </w:rPr>
              <w:t>Actor(s):</w:t>
            </w:r>
          </w:p>
        </w:tc>
        <w:tc>
          <w:tcPr>
            <w:tcW w:w="7677" w:type="dxa"/>
          </w:tcPr>
          <w:p w:rsidR="00F253E2" w:rsidP="00F253E2" w:rsidRDefault="00F253E2" w14:paraId="749ADA9A" w14:textId="77777777">
            <w:pPr>
              <w:pStyle w:val="ListParagraph"/>
              <w:numPr>
                <w:ilvl w:val="0"/>
                <w:numId w:val="15"/>
              </w:numPr>
              <w:spacing w:line="276" w:lineRule="auto"/>
              <w:ind w:left="342" w:firstLine="0"/>
            </w:pPr>
            <w:r w:rsidRPr="0070433D">
              <w:t>Rule Based (Employee-Birthright Access DE provisioning)</w:t>
            </w:r>
          </w:p>
          <w:p w:rsidR="00267BBF" w:rsidP="00F253E2" w:rsidRDefault="00267BBF" w14:paraId="69815FC9" w14:textId="2AB41F8C">
            <w:pPr>
              <w:pStyle w:val="ListParagraph"/>
              <w:numPr>
                <w:ilvl w:val="0"/>
                <w:numId w:val="15"/>
              </w:numPr>
              <w:spacing w:line="276" w:lineRule="auto"/>
              <w:ind w:left="342" w:firstLine="0"/>
            </w:pPr>
            <w:r>
              <w:t>Remove access request in IAM</w:t>
            </w:r>
          </w:p>
        </w:tc>
      </w:tr>
      <w:tr w:rsidR="00F253E2" w:rsidTr="00430CB4" w14:paraId="7AA18F0B" w14:textId="77777777">
        <w:tc>
          <w:tcPr>
            <w:tcW w:w="1683" w:type="dxa"/>
            <w:shd w:val="clear" w:color="auto" w:fill="8DB3E2" w:themeFill="text2" w:themeFillTint="66"/>
          </w:tcPr>
          <w:p w:rsidR="00F253E2" w:rsidP="00F253E2" w:rsidRDefault="00F253E2" w14:paraId="17899EFD"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677" w:type="dxa"/>
          </w:tcPr>
          <w:p w:rsidR="00F253E2" w:rsidP="000A203B" w:rsidRDefault="00F253E2" w14:paraId="15A51EF6" w14:textId="2EF963DA">
            <w:pPr>
              <w:pStyle w:val="ListParagraph"/>
              <w:ind w:left="286" w:firstLine="0"/>
            </w:pPr>
            <w:r>
              <w:t xml:space="preserve">This </w:t>
            </w:r>
            <w:r w:rsidRPr="00884870">
              <w:t xml:space="preserve">use case covers the </w:t>
            </w:r>
            <w:r>
              <w:t>de-</w:t>
            </w:r>
            <w:r w:rsidRPr="00884870">
              <w:t xml:space="preserve">provisioning of </w:t>
            </w:r>
            <w:r>
              <w:t>employee accounts</w:t>
            </w:r>
            <w:r w:rsidRPr="00884870">
              <w:t xml:space="preserve"> in </w:t>
            </w:r>
            <w:r>
              <w:t>SAP</w:t>
            </w:r>
          </w:p>
        </w:tc>
      </w:tr>
      <w:tr w:rsidR="00F253E2" w:rsidTr="00430CB4" w14:paraId="1D815F2F" w14:textId="77777777">
        <w:tc>
          <w:tcPr>
            <w:tcW w:w="1683" w:type="dxa"/>
            <w:shd w:val="clear" w:color="auto" w:fill="8DB3E2" w:themeFill="text2" w:themeFillTint="66"/>
          </w:tcPr>
          <w:p w:rsidR="00F253E2" w:rsidP="00F253E2" w:rsidRDefault="00F253E2" w14:paraId="22F9845F" w14:textId="77777777">
            <w:r>
              <w:rPr>
                <w:rFonts w:ascii="Calibri" w:hAnsi="Calibri" w:eastAsia="Times New Roman" w:cs="Times New Roman"/>
                <w:b/>
                <w:bCs/>
                <w:color w:val="000000"/>
                <w:lang w:eastAsia="en-IN"/>
              </w:rPr>
              <w:t>Narrative:</w:t>
            </w:r>
          </w:p>
        </w:tc>
        <w:tc>
          <w:tcPr>
            <w:tcW w:w="7677" w:type="dxa"/>
          </w:tcPr>
          <w:p w:rsidR="00F253E2" w:rsidP="009C0D10" w:rsidRDefault="00F253E2" w14:paraId="0751E357" w14:textId="42B40DD9">
            <w:pPr>
              <w:pStyle w:val="ListParagraph"/>
              <w:numPr>
                <w:ilvl w:val="0"/>
                <w:numId w:val="37"/>
              </w:numPr>
              <w:tabs>
                <w:tab w:val="left" w:pos="2730"/>
              </w:tabs>
              <w:spacing w:before="120" w:after="120"/>
            </w:pPr>
            <w:r>
              <w:t>If a user is disabled</w:t>
            </w:r>
            <w:r w:rsidR="00267BBF">
              <w:t xml:space="preserve"> in IAM </w:t>
            </w:r>
            <w:r>
              <w:t>their attributed SAP accounts are a</w:t>
            </w:r>
            <w:r w:rsidR="00267BBF">
              <w:t xml:space="preserve">utomatically disabled as well. </w:t>
            </w:r>
            <w:r>
              <w:t>Disabled user accounts are not deleted from SAP</w:t>
            </w:r>
          </w:p>
          <w:p w:rsidRPr="002F533E" w:rsidR="00267BBF" w:rsidP="009C0D10" w:rsidRDefault="00267BBF" w14:paraId="074D86B7" w14:textId="3EAF7474">
            <w:pPr>
              <w:pStyle w:val="ListParagraph"/>
              <w:numPr>
                <w:ilvl w:val="0"/>
                <w:numId w:val="37"/>
              </w:numPr>
              <w:tabs>
                <w:tab w:val="left" w:pos="2730"/>
              </w:tabs>
              <w:spacing w:before="120" w:after="120"/>
            </w:pPr>
            <w:r>
              <w:t xml:space="preserve">All </w:t>
            </w:r>
            <w:r w:rsidR="00314B85">
              <w:t xml:space="preserve">role </w:t>
            </w:r>
            <w:r>
              <w:t>removal</w:t>
            </w:r>
            <w:r w:rsidRPr="006341A4">
              <w:t xml:space="preserve"> request</w:t>
            </w:r>
            <w:r>
              <w:t>s are</w:t>
            </w:r>
            <w:r w:rsidRPr="006341A4">
              <w:t xml:space="preserve"> auto-approved and the role</w:t>
            </w:r>
            <w:r>
              <w:t>s are</w:t>
            </w:r>
            <w:r w:rsidRPr="006341A4">
              <w:t xml:space="preserve"> immediately removed from the user, notifying them via email that access has been removed from their account</w:t>
            </w:r>
          </w:p>
          <w:p w:rsidR="00F253E2" w:rsidP="009C0D10" w:rsidRDefault="00F253E2" w14:paraId="5957EF3A" w14:textId="3AD6B162">
            <w:pPr>
              <w:pStyle w:val="ListParagraph"/>
              <w:numPr>
                <w:ilvl w:val="0"/>
                <w:numId w:val="37"/>
              </w:numPr>
            </w:pPr>
            <w:r>
              <w:t>Risk checking is not performed on removal requests</w:t>
            </w:r>
          </w:p>
        </w:tc>
      </w:tr>
      <w:tr w:rsidR="00F253E2" w:rsidTr="00430CB4" w14:paraId="062E6C9A" w14:textId="77777777">
        <w:tc>
          <w:tcPr>
            <w:tcW w:w="1683" w:type="dxa"/>
            <w:shd w:val="clear" w:color="auto" w:fill="8DB3E2" w:themeFill="text2" w:themeFillTint="66"/>
          </w:tcPr>
          <w:p w:rsidR="00F253E2" w:rsidP="00F253E2" w:rsidRDefault="00F253E2" w14:paraId="072D631F" w14:textId="77777777">
            <w:r>
              <w:rPr>
                <w:rFonts w:ascii="Calibri" w:hAnsi="Calibri" w:eastAsia="Times New Roman" w:cs="Times New Roman"/>
                <w:b/>
                <w:bCs/>
                <w:color w:val="000000"/>
                <w:lang w:eastAsia="en-IN"/>
              </w:rPr>
              <w:t>Frequency:</w:t>
            </w:r>
          </w:p>
        </w:tc>
        <w:tc>
          <w:tcPr>
            <w:tcW w:w="7677" w:type="dxa"/>
          </w:tcPr>
          <w:p w:rsidR="00F253E2" w:rsidP="00F253E2" w:rsidRDefault="00F253E2" w14:paraId="734055F4" w14:textId="21614068">
            <w:r>
              <w:t>As required</w:t>
            </w:r>
          </w:p>
        </w:tc>
      </w:tr>
    </w:tbl>
    <w:p w:rsidR="00F253E2" w:rsidP="00F253E2" w:rsidRDefault="00F253E2" w14:paraId="4F167170" w14:textId="3B0B383B"/>
    <w:p w:rsidR="005430D5" w:rsidRDefault="005430D5" w14:paraId="50F0EE92" w14:textId="77777777">
      <w:pPr>
        <w:rPr>
          <w:rFonts w:eastAsiaTheme="majorEastAsia" w:cstheme="majorBidi"/>
          <w:b/>
          <w:bCs/>
          <w:color w:val="4F81BD" w:themeColor="accent1"/>
          <w:sz w:val="26"/>
          <w:szCs w:val="26"/>
        </w:rPr>
      </w:pPr>
      <w:r>
        <w:br w:type="page"/>
      </w:r>
    </w:p>
    <w:p w:rsidR="00F253E2" w:rsidP="00F253E2" w:rsidRDefault="00F253E2" w14:paraId="3878F99D" w14:textId="6C134DEB">
      <w:pPr>
        <w:pStyle w:val="Heading2"/>
      </w:pPr>
      <w:bookmarkStart w:name="_Toc17816844" w:id="88"/>
      <w:r>
        <w:lastRenderedPageBreak/>
        <w:t xml:space="preserve">Password </w:t>
      </w:r>
      <w:r w:rsidR="009E0761">
        <w:t>S</w:t>
      </w:r>
      <w:r w:rsidR="00267BBF">
        <w:t>ynchronization to SAP</w:t>
      </w:r>
      <w:r>
        <w:t>:</w:t>
      </w:r>
      <w:bookmarkEnd w:id="88"/>
    </w:p>
    <w:tbl>
      <w:tblPr>
        <w:tblStyle w:val="TableGrid"/>
        <w:tblW w:w="9360" w:type="dxa"/>
        <w:tblInd w:w="-5" w:type="dxa"/>
        <w:tblLook w:val="04A0" w:firstRow="1" w:lastRow="0" w:firstColumn="1" w:lastColumn="0" w:noHBand="0" w:noVBand="1"/>
      </w:tblPr>
      <w:tblGrid>
        <w:gridCol w:w="1683"/>
        <w:gridCol w:w="7677"/>
      </w:tblGrid>
      <w:tr w:rsidR="00F253E2" w:rsidTr="00430CB4" w14:paraId="3970C21B" w14:textId="77777777">
        <w:tc>
          <w:tcPr>
            <w:tcW w:w="1683" w:type="dxa"/>
            <w:shd w:val="clear" w:color="auto" w:fill="8DB3E2" w:themeFill="text2" w:themeFillTint="66"/>
          </w:tcPr>
          <w:p w:rsidR="00F253E2" w:rsidP="005F305E" w:rsidRDefault="0021552C" w14:paraId="25BA4044" w14:textId="766530C2">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sidR="008F7465">
              <w:rPr>
                <w:rFonts w:cstheme="minorHAnsi"/>
                <w:b/>
                <w:noProof/>
                <w:color w:val="000000" w:themeColor="text1"/>
                <w:szCs w:val="18"/>
              </w:rPr>
              <w:t>: 19.4</w:t>
            </w:r>
            <w:r w:rsidRPr="0090591D" w:rsidR="00F253E2">
              <w:rPr>
                <w:rFonts w:ascii="Calibri" w:hAnsi="Calibri" w:eastAsia="Times New Roman" w:cs="Times New Roman"/>
                <w:b/>
                <w:bCs/>
                <w:color w:val="000000"/>
                <w:lang w:eastAsia="en-IN"/>
              </w:rPr>
              <w:t>:</w:t>
            </w:r>
          </w:p>
        </w:tc>
        <w:tc>
          <w:tcPr>
            <w:tcW w:w="7677" w:type="dxa"/>
          </w:tcPr>
          <w:p w:rsidRPr="00F253E2" w:rsidR="00F253E2" w:rsidP="00267BBF" w:rsidRDefault="009E0761" w14:paraId="754028F9" w14:textId="0E1C3408">
            <w:pPr>
              <w:rPr>
                <w:b/>
              </w:rPr>
            </w:pPr>
            <w:r>
              <w:rPr>
                <w:b/>
              </w:rPr>
              <w:t>Change a user password in</w:t>
            </w:r>
            <w:r w:rsidRPr="00F253E2" w:rsidR="00F253E2">
              <w:rPr>
                <w:b/>
              </w:rPr>
              <w:t xml:space="preserve"> SAP</w:t>
            </w:r>
          </w:p>
        </w:tc>
      </w:tr>
      <w:tr w:rsidR="00F253E2" w:rsidTr="00430CB4" w14:paraId="19C305A7" w14:textId="77777777">
        <w:tc>
          <w:tcPr>
            <w:tcW w:w="1683" w:type="dxa"/>
            <w:shd w:val="clear" w:color="auto" w:fill="8DB3E2" w:themeFill="text2" w:themeFillTint="66"/>
          </w:tcPr>
          <w:p w:rsidR="00F253E2" w:rsidP="005F305E" w:rsidRDefault="00F253E2" w14:paraId="35D36425" w14:textId="77777777">
            <w:r>
              <w:rPr>
                <w:rFonts w:ascii="Calibri" w:hAnsi="Calibri" w:eastAsia="Times New Roman" w:cs="Times New Roman"/>
                <w:b/>
                <w:bCs/>
                <w:color w:val="000000"/>
                <w:lang w:eastAsia="en-IN"/>
              </w:rPr>
              <w:t>Actor(s):</w:t>
            </w:r>
          </w:p>
        </w:tc>
        <w:tc>
          <w:tcPr>
            <w:tcW w:w="7677" w:type="dxa"/>
          </w:tcPr>
          <w:p w:rsidR="00F253E2" w:rsidP="00F253E2" w:rsidRDefault="00F253E2" w14:paraId="09B5AD38" w14:textId="15207258">
            <w:pPr>
              <w:pStyle w:val="ListParagraph"/>
              <w:numPr>
                <w:ilvl w:val="0"/>
                <w:numId w:val="15"/>
              </w:numPr>
              <w:spacing w:line="276" w:lineRule="auto"/>
              <w:ind w:left="342" w:firstLine="0"/>
            </w:pPr>
            <w:r w:rsidRPr="00E31419">
              <w:t>End User</w:t>
            </w:r>
          </w:p>
        </w:tc>
      </w:tr>
      <w:tr w:rsidR="00F253E2" w:rsidTr="00430CB4" w14:paraId="0D151813" w14:textId="77777777">
        <w:tc>
          <w:tcPr>
            <w:tcW w:w="1683" w:type="dxa"/>
            <w:shd w:val="clear" w:color="auto" w:fill="8DB3E2" w:themeFill="text2" w:themeFillTint="66"/>
          </w:tcPr>
          <w:p w:rsidR="00F253E2" w:rsidP="005F305E" w:rsidRDefault="00F253E2" w14:paraId="69BC9602"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677" w:type="dxa"/>
          </w:tcPr>
          <w:p w:rsidR="00F253E2" w:rsidP="000A203B" w:rsidRDefault="00614738" w14:paraId="02D3A95D" w14:textId="46C08496">
            <w:pPr>
              <w:pStyle w:val="ListParagraph"/>
              <w:ind w:left="286" w:firstLine="0"/>
            </w:pPr>
            <w:r>
              <w:t xml:space="preserve">This </w:t>
            </w:r>
            <w:r w:rsidRPr="00884870">
              <w:t xml:space="preserve">use case covers the </w:t>
            </w:r>
            <w:r>
              <w:t>password reset/synchronization process for SAP accounts</w:t>
            </w:r>
          </w:p>
        </w:tc>
      </w:tr>
      <w:tr w:rsidR="00F253E2" w:rsidTr="00430CB4" w14:paraId="349BF40E" w14:textId="77777777">
        <w:tc>
          <w:tcPr>
            <w:tcW w:w="1683" w:type="dxa"/>
            <w:shd w:val="clear" w:color="auto" w:fill="8DB3E2" w:themeFill="text2" w:themeFillTint="66"/>
          </w:tcPr>
          <w:p w:rsidR="00F253E2" w:rsidP="00F253E2" w:rsidRDefault="00F253E2" w14:paraId="7D4948B9" w14:textId="77777777">
            <w:r>
              <w:rPr>
                <w:rFonts w:ascii="Calibri" w:hAnsi="Calibri" w:eastAsia="Times New Roman" w:cs="Times New Roman"/>
                <w:b/>
                <w:bCs/>
                <w:color w:val="000000"/>
                <w:lang w:eastAsia="en-IN"/>
              </w:rPr>
              <w:t>Narrative:</w:t>
            </w:r>
          </w:p>
        </w:tc>
        <w:tc>
          <w:tcPr>
            <w:tcW w:w="7677" w:type="dxa"/>
          </w:tcPr>
          <w:p w:rsidR="00F253E2" w:rsidP="009C0D10" w:rsidRDefault="00267BBF" w14:paraId="5FC2BE61" w14:textId="07F39C8C">
            <w:pPr>
              <w:pStyle w:val="ListParagraph"/>
              <w:numPr>
                <w:ilvl w:val="0"/>
                <w:numId w:val="38"/>
              </w:numPr>
              <w:tabs>
                <w:tab w:val="left" w:pos="2730"/>
              </w:tabs>
              <w:spacing w:before="120" w:after="120"/>
            </w:pPr>
            <w:r>
              <w:t>When</w:t>
            </w:r>
            <w:r w:rsidR="00F253E2">
              <w:t xml:space="preserve"> a use</w:t>
            </w:r>
            <w:r w:rsidR="00EB581B">
              <w:t>r changes their password in IAM</w:t>
            </w:r>
            <w:r w:rsidR="00F253E2">
              <w:t xml:space="preserve"> </w:t>
            </w:r>
            <w:r>
              <w:t xml:space="preserve">or in AD </w:t>
            </w:r>
            <w:r w:rsidR="00F253E2">
              <w:t>the password will synchronize to all SAP systems</w:t>
            </w:r>
          </w:p>
          <w:p w:rsidRPr="006B6322" w:rsidR="00F253E2" w:rsidP="009C0D10" w:rsidRDefault="00F253E2" w14:paraId="4D0E7D15" w14:textId="584C53D5">
            <w:pPr>
              <w:pStyle w:val="ListParagraph"/>
              <w:numPr>
                <w:ilvl w:val="0"/>
                <w:numId w:val="38"/>
              </w:numPr>
              <w:tabs>
                <w:tab w:val="left" w:pos="2730"/>
              </w:tabs>
              <w:spacing w:before="120" w:after="120"/>
            </w:pPr>
            <w:r>
              <w:t xml:space="preserve">If necessary, the user can also update their SAP password, per system, in the SAP GUI by entering their user name and choosing “New Password”.  </w:t>
            </w:r>
            <w:r w:rsidRPr="00267BBF">
              <w:rPr>
                <w:b/>
              </w:rPr>
              <w:t xml:space="preserve">This password will NOT synchronize to </w:t>
            </w:r>
            <w:r w:rsidR="00267BBF">
              <w:rPr>
                <w:b/>
              </w:rPr>
              <w:t>IAM</w:t>
            </w:r>
            <w:r w:rsidRPr="00267BBF">
              <w:rPr>
                <w:b/>
              </w:rPr>
              <w:t xml:space="preserve"> or any other system</w:t>
            </w:r>
          </w:p>
          <w:p w:rsidR="00F253E2" w:rsidP="000A203B" w:rsidRDefault="00267BBF" w14:paraId="7F77DE66" w14:textId="34C47A74">
            <w:pPr>
              <w:pStyle w:val="ListParagraph"/>
              <w:numPr>
                <w:ilvl w:val="0"/>
                <w:numId w:val="38"/>
              </w:numPr>
              <w:tabs>
                <w:tab w:val="left" w:pos="2730"/>
              </w:tabs>
              <w:spacing w:before="120" w:after="120"/>
            </w:pPr>
            <w:r>
              <w:t>On an unsuccessful password change</w:t>
            </w:r>
            <w:r w:rsidRPr="00E31419" w:rsidR="00F253E2">
              <w:t xml:space="preserve">, </w:t>
            </w:r>
            <w:r>
              <w:t>the IAM system will log an error</w:t>
            </w:r>
            <w:r w:rsidR="009E0761">
              <w:t>, but the user is not notified</w:t>
            </w:r>
            <w:r>
              <w:t xml:space="preserve">. </w:t>
            </w:r>
          </w:p>
        </w:tc>
      </w:tr>
      <w:tr w:rsidR="00F253E2" w:rsidTr="00430CB4" w14:paraId="3CE4EEC2" w14:textId="77777777">
        <w:tc>
          <w:tcPr>
            <w:tcW w:w="1683" w:type="dxa"/>
            <w:shd w:val="clear" w:color="auto" w:fill="8DB3E2" w:themeFill="text2" w:themeFillTint="66"/>
          </w:tcPr>
          <w:p w:rsidR="00F253E2" w:rsidP="00F253E2" w:rsidRDefault="00F253E2" w14:paraId="5DEE8072" w14:textId="77777777">
            <w:r>
              <w:rPr>
                <w:rFonts w:ascii="Calibri" w:hAnsi="Calibri" w:eastAsia="Times New Roman" w:cs="Times New Roman"/>
                <w:b/>
                <w:bCs/>
                <w:color w:val="000000"/>
                <w:lang w:eastAsia="en-IN"/>
              </w:rPr>
              <w:t>Frequency:</w:t>
            </w:r>
          </w:p>
        </w:tc>
        <w:tc>
          <w:tcPr>
            <w:tcW w:w="7677" w:type="dxa"/>
          </w:tcPr>
          <w:p w:rsidR="00F253E2" w:rsidP="00F253E2" w:rsidRDefault="00614738" w14:paraId="21C27A92" w14:textId="3BAA0537">
            <w:r>
              <w:t>As required</w:t>
            </w:r>
          </w:p>
        </w:tc>
      </w:tr>
    </w:tbl>
    <w:p w:rsidR="00F253E2" w:rsidP="000807A2" w:rsidRDefault="00F253E2" w14:paraId="431F0F94" w14:textId="06EFC18E">
      <w:pPr>
        <w:jc w:val="right"/>
      </w:pPr>
    </w:p>
    <w:p w:rsidR="000807A2" w:rsidP="004F0CF6" w:rsidRDefault="00284A96" w14:paraId="36E1282C" w14:textId="709A800A">
      <w:pPr>
        <w:pStyle w:val="Heading2"/>
      </w:pPr>
      <w:bookmarkStart w:name="_Toc17816845" w:id="89"/>
      <w:r>
        <w:t xml:space="preserve">Provisioning </w:t>
      </w:r>
      <w:r w:rsidR="005154BE">
        <w:t>Non-Employee Accounts</w:t>
      </w:r>
      <w:r>
        <w:t xml:space="preserve"> in SAP:</w:t>
      </w:r>
      <w:bookmarkEnd w:id="89"/>
    </w:p>
    <w:tbl>
      <w:tblPr>
        <w:tblStyle w:val="TableGrid"/>
        <w:tblW w:w="9360" w:type="dxa"/>
        <w:tblInd w:w="-5" w:type="dxa"/>
        <w:tblLook w:val="04A0" w:firstRow="1" w:lastRow="0" w:firstColumn="1" w:lastColumn="0" w:noHBand="0" w:noVBand="1"/>
      </w:tblPr>
      <w:tblGrid>
        <w:gridCol w:w="1683"/>
        <w:gridCol w:w="7677"/>
      </w:tblGrid>
      <w:tr w:rsidR="000807A2" w:rsidTr="004F0CF6" w14:paraId="3999A9E5" w14:textId="77777777">
        <w:tc>
          <w:tcPr>
            <w:tcW w:w="1620" w:type="dxa"/>
            <w:shd w:val="clear" w:color="auto" w:fill="8DB3E2" w:themeFill="text2" w:themeFillTint="66"/>
          </w:tcPr>
          <w:p w:rsidR="000807A2" w:rsidP="004F0CF6" w:rsidRDefault="000807A2" w14:paraId="17FAC99A" w14:textId="6D4A8AEB">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19</w:t>
            </w:r>
            <w:r w:rsidR="008F7465">
              <w:rPr>
                <w:rFonts w:cstheme="minorHAnsi"/>
                <w:b/>
                <w:noProof/>
                <w:color w:val="000000" w:themeColor="text1"/>
                <w:szCs w:val="18"/>
              </w:rPr>
              <w:t>.5</w:t>
            </w:r>
            <w:r w:rsidRPr="0090591D">
              <w:rPr>
                <w:rFonts w:ascii="Calibri" w:hAnsi="Calibri" w:eastAsia="Times New Roman" w:cs="Times New Roman"/>
                <w:b/>
                <w:bCs/>
                <w:color w:val="000000"/>
                <w:lang w:eastAsia="en-IN"/>
              </w:rPr>
              <w:t>:</w:t>
            </w:r>
          </w:p>
        </w:tc>
        <w:tc>
          <w:tcPr>
            <w:tcW w:w="7740" w:type="dxa"/>
          </w:tcPr>
          <w:p w:rsidRPr="002F74EF" w:rsidR="000807A2" w:rsidP="000807A2" w:rsidRDefault="000807A2" w14:paraId="0B14D770" w14:textId="1BE6893C">
            <w:pPr>
              <w:rPr>
                <w:b/>
              </w:rPr>
            </w:pPr>
            <w:r>
              <w:rPr>
                <w:b/>
              </w:rPr>
              <w:t xml:space="preserve">Provisioning non-employee </w:t>
            </w:r>
            <w:r w:rsidR="00284A96">
              <w:rPr>
                <w:b/>
              </w:rPr>
              <w:t xml:space="preserve">user </w:t>
            </w:r>
            <w:r>
              <w:rPr>
                <w:b/>
              </w:rPr>
              <w:t>accounts</w:t>
            </w:r>
            <w:r w:rsidRPr="002F74EF">
              <w:rPr>
                <w:b/>
              </w:rPr>
              <w:t xml:space="preserve"> in SAP</w:t>
            </w:r>
          </w:p>
        </w:tc>
      </w:tr>
      <w:tr w:rsidR="000807A2" w:rsidTr="004F0CF6" w14:paraId="55DCF03C" w14:textId="77777777">
        <w:tc>
          <w:tcPr>
            <w:tcW w:w="1620" w:type="dxa"/>
            <w:shd w:val="clear" w:color="auto" w:fill="8DB3E2" w:themeFill="text2" w:themeFillTint="66"/>
          </w:tcPr>
          <w:p w:rsidR="000807A2" w:rsidP="004F0CF6" w:rsidRDefault="000807A2" w14:paraId="57179799" w14:textId="77777777">
            <w:r>
              <w:rPr>
                <w:rFonts w:ascii="Calibri" w:hAnsi="Calibri" w:eastAsia="Times New Roman" w:cs="Times New Roman"/>
                <w:b/>
                <w:bCs/>
                <w:color w:val="000000"/>
                <w:lang w:eastAsia="en-IN"/>
              </w:rPr>
              <w:t>Actor(s):</w:t>
            </w:r>
          </w:p>
        </w:tc>
        <w:tc>
          <w:tcPr>
            <w:tcW w:w="7740" w:type="dxa"/>
          </w:tcPr>
          <w:p w:rsidR="000807A2" w:rsidP="000807A2" w:rsidRDefault="000807A2" w14:paraId="3F1FA784" w14:textId="4B9E7011">
            <w:pPr>
              <w:pStyle w:val="ListParagraph"/>
              <w:numPr>
                <w:ilvl w:val="0"/>
                <w:numId w:val="15"/>
              </w:numPr>
              <w:spacing w:before="120" w:after="120"/>
            </w:pPr>
            <w:r w:rsidRPr="00E31419">
              <w:t>R</w:t>
            </w:r>
            <w:r>
              <w:t>ole</w:t>
            </w:r>
            <w:r w:rsidRPr="00E31419">
              <w:t xml:space="preserve"> Based (</w:t>
            </w:r>
            <w:r w:rsidR="00172158">
              <w:t>A</w:t>
            </w:r>
            <w:r w:rsidRPr="00E31419">
              <w:t>ccess</w:t>
            </w:r>
            <w:r>
              <w:t xml:space="preserve"> for</w:t>
            </w:r>
            <w:r w:rsidR="005154BE">
              <w:t xml:space="preserve"> non-</w:t>
            </w:r>
            <w:r>
              <w:t>employees</w:t>
            </w:r>
            <w:r w:rsidRPr="00E31419">
              <w:t>)</w:t>
            </w:r>
          </w:p>
          <w:p w:rsidR="000807A2" w:rsidP="000807A2" w:rsidRDefault="000807A2" w14:paraId="3C6A521D" w14:textId="77777777">
            <w:pPr>
              <w:pStyle w:val="ListParagraph"/>
              <w:numPr>
                <w:ilvl w:val="0"/>
                <w:numId w:val="15"/>
              </w:numPr>
              <w:spacing w:line="276" w:lineRule="auto"/>
            </w:pPr>
            <w:r>
              <w:t>IAM SAP Connector</w:t>
            </w:r>
          </w:p>
        </w:tc>
      </w:tr>
      <w:tr w:rsidR="000807A2" w:rsidTr="004F0CF6" w14:paraId="157E68A1" w14:textId="77777777">
        <w:tc>
          <w:tcPr>
            <w:tcW w:w="1620" w:type="dxa"/>
            <w:shd w:val="clear" w:color="auto" w:fill="8DB3E2" w:themeFill="text2" w:themeFillTint="66"/>
          </w:tcPr>
          <w:p w:rsidR="000807A2" w:rsidP="004F0CF6" w:rsidRDefault="000807A2" w14:paraId="17F91580"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740" w:type="dxa"/>
          </w:tcPr>
          <w:p w:rsidR="000807A2" w:rsidP="000A203B" w:rsidRDefault="000807A2" w14:paraId="49BA91F6" w14:textId="43638B92">
            <w:pPr>
              <w:pStyle w:val="ListParagraph"/>
              <w:ind w:left="286" w:firstLine="0"/>
            </w:pPr>
            <w:r>
              <w:t xml:space="preserve">The </w:t>
            </w:r>
            <w:r w:rsidRPr="00884870">
              <w:t xml:space="preserve">use case covers the provisioning of </w:t>
            </w:r>
            <w:r>
              <w:t>user accounts</w:t>
            </w:r>
            <w:r w:rsidRPr="00884870">
              <w:t xml:space="preserve"> in </w:t>
            </w:r>
            <w:r>
              <w:t>SAP</w:t>
            </w:r>
            <w:r w:rsidR="00284A96">
              <w:t>.  These are very similar roles to employees, but do not provide ECP parameters and are not auto-provisioned as birthright</w:t>
            </w:r>
          </w:p>
        </w:tc>
      </w:tr>
      <w:tr w:rsidR="000807A2" w:rsidTr="004F0CF6" w14:paraId="3F03DA9B" w14:textId="77777777">
        <w:tc>
          <w:tcPr>
            <w:tcW w:w="1620" w:type="dxa"/>
            <w:shd w:val="clear" w:color="auto" w:fill="8DB3E2" w:themeFill="text2" w:themeFillTint="66"/>
          </w:tcPr>
          <w:p w:rsidR="000807A2" w:rsidP="004F0CF6" w:rsidRDefault="000807A2" w14:paraId="2D80AF4C" w14:textId="77777777">
            <w:r>
              <w:rPr>
                <w:rFonts w:ascii="Calibri" w:hAnsi="Calibri" w:eastAsia="Times New Roman" w:cs="Times New Roman"/>
                <w:b/>
                <w:bCs/>
                <w:color w:val="000000"/>
                <w:lang w:eastAsia="en-IN"/>
              </w:rPr>
              <w:t>Narrative:</w:t>
            </w:r>
          </w:p>
        </w:tc>
        <w:tc>
          <w:tcPr>
            <w:tcW w:w="7740" w:type="dxa"/>
          </w:tcPr>
          <w:p w:rsidR="000807A2" w:rsidP="000A203B" w:rsidRDefault="000807A2" w14:paraId="3CD1C309" w14:textId="2D410843">
            <w:pPr>
              <w:pStyle w:val="ListParagraph"/>
              <w:numPr>
                <w:ilvl w:val="0"/>
                <w:numId w:val="42"/>
              </w:numPr>
              <w:tabs>
                <w:tab w:val="left" w:pos="2730"/>
              </w:tabs>
              <w:spacing w:before="120" w:after="120"/>
              <w:ind w:left="736"/>
            </w:pPr>
            <w:r w:rsidRPr="00E31419">
              <w:t xml:space="preserve">SAP </w:t>
            </w:r>
            <w:r>
              <w:t>roles are available in IAM</w:t>
            </w:r>
            <w:r w:rsidRPr="00E31419">
              <w:t xml:space="preserve"> for </w:t>
            </w:r>
            <w:r>
              <w:t>provisioning accounts</w:t>
            </w:r>
            <w:r w:rsidRPr="00E31419">
              <w:t xml:space="preserve"> into </w:t>
            </w:r>
            <w:r w:rsidR="005430D5">
              <w:t>6</w:t>
            </w:r>
            <w:r w:rsidRPr="00E31419">
              <w:t xml:space="preserve"> SAP application</w:t>
            </w:r>
            <w:r>
              <w:t>s</w:t>
            </w:r>
          </w:p>
          <w:p w:rsidR="000807A2" w:rsidP="000A203B" w:rsidRDefault="000807A2" w14:paraId="56341499" w14:textId="77777777">
            <w:pPr>
              <w:pStyle w:val="ListParagraph"/>
              <w:numPr>
                <w:ilvl w:val="0"/>
                <w:numId w:val="42"/>
              </w:numPr>
              <w:tabs>
                <w:tab w:val="left" w:pos="2730"/>
              </w:tabs>
              <w:spacing w:before="120" w:after="120"/>
              <w:ind w:left="736"/>
            </w:pPr>
            <w:r>
              <w:t>The user account will by default match the user’s PIC, unless the SAP account was created in the past with a legacy account (based on the user’s name)</w:t>
            </w:r>
          </w:p>
          <w:p w:rsidRPr="00E31419" w:rsidR="00030C32" w:rsidP="000A203B" w:rsidRDefault="00030C32" w14:paraId="50A5FE06" w14:textId="739644CC">
            <w:pPr>
              <w:pStyle w:val="ListParagraph"/>
              <w:numPr>
                <w:ilvl w:val="0"/>
                <w:numId w:val="42"/>
              </w:numPr>
              <w:tabs>
                <w:tab w:val="left" w:pos="2730"/>
              </w:tabs>
              <w:spacing w:before="120" w:after="120"/>
              <w:ind w:left="736"/>
            </w:pPr>
            <w:r w:rsidRPr="00E31419">
              <w:t xml:space="preserve">All </w:t>
            </w:r>
            <w:r w:rsidR="005430D5">
              <w:t>6</w:t>
            </w:r>
            <w:r w:rsidRPr="00E31419">
              <w:t xml:space="preserve"> SAP application</w:t>
            </w:r>
            <w:r>
              <w:t>s have an account</w:t>
            </w:r>
            <w:r w:rsidRPr="00E31419">
              <w:t xml:space="preserve"> access policy attached to </w:t>
            </w:r>
            <w:r>
              <w:t>the role for assignment of a SAP account in each system</w:t>
            </w:r>
          </w:p>
          <w:p w:rsidR="00030C32" w:rsidP="000A203B" w:rsidRDefault="00030C32" w14:paraId="0B0F0F3D" w14:textId="5D300F2C">
            <w:pPr>
              <w:pStyle w:val="ListParagraph"/>
              <w:numPr>
                <w:ilvl w:val="0"/>
                <w:numId w:val="42"/>
              </w:numPr>
              <w:tabs>
                <w:tab w:val="left" w:pos="2730"/>
              </w:tabs>
              <w:spacing w:before="120" w:after="120"/>
              <w:ind w:left="736"/>
            </w:pPr>
            <w:r>
              <w:t xml:space="preserve">All </w:t>
            </w:r>
            <w:r w:rsidR="005430D5">
              <w:t>6</w:t>
            </w:r>
            <w:r>
              <w:t xml:space="preserve"> SAP applications have a role access policy attached for assignment of a base SAP access role in each system</w:t>
            </w:r>
          </w:p>
          <w:p w:rsidR="00030C32" w:rsidP="000A203B" w:rsidRDefault="00030C32" w14:paraId="75EA77D3" w14:textId="2EA1D85A">
            <w:pPr>
              <w:pStyle w:val="ListParagraph"/>
              <w:numPr>
                <w:ilvl w:val="0"/>
                <w:numId w:val="42"/>
              </w:numPr>
              <w:tabs>
                <w:tab w:val="left" w:pos="2730"/>
              </w:tabs>
              <w:spacing w:before="120" w:after="120"/>
              <w:ind w:left="736"/>
            </w:pPr>
            <w:r>
              <w:t>No risks are possible on these accounts or roles, so risk checking is not required</w:t>
            </w:r>
          </w:p>
        </w:tc>
      </w:tr>
      <w:tr w:rsidR="000807A2" w:rsidTr="004F0CF6" w14:paraId="4660B357" w14:textId="77777777">
        <w:tc>
          <w:tcPr>
            <w:tcW w:w="1620" w:type="dxa"/>
            <w:shd w:val="clear" w:color="auto" w:fill="8DB3E2" w:themeFill="text2" w:themeFillTint="66"/>
          </w:tcPr>
          <w:p w:rsidR="000807A2" w:rsidP="004F0CF6" w:rsidRDefault="000807A2" w14:paraId="11E64DF1" w14:textId="77777777">
            <w:r>
              <w:rPr>
                <w:rFonts w:ascii="Calibri" w:hAnsi="Calibri" w:eastAsia="Times New Roman" w:cs="Times New Roman"/>
                <w:b/>
                <w:bCs/>
                <w:color w:val="000000"/>
                <w:lang w:eastAsia="en-IN"/>
              </w:rPr>
              <w:t>Frequency:</w:t>
            </w:r>
          </w:p>
        </w:tc>
        <w:tc>
          <w:tcPr>
            <w:tcW w:w="7740" w:type="dxa"/>
          </w:tcPr>
          <w:p w:rsidR="000807A2" w:rsidP="004F0CF6" w:rsidRDefault="000807A2" w14:paraId="4B48E407" w14:textId="77777777">
            <w:r>
              <w:t>As required</w:t>
            </w:r>
          </w:p>
        </w:tc>
      </w:tr>
    </w:tbl>
    <w:p w:rsidRPr="000807A2" w:rsidR="000807A2" w:rsidP="000807A2" w:rsidRDefault="000807A2" w14:paraId="2DEB96E6" w14:textId="77777777"/>
    <w:p w:rsidR="005430D5" w:rsidRDefault="005430D5" w14:paraId="2098F343" w14:textId="77777777">
      <w:pPr>
        <w:rPr>
          <w:rFonts w:eastAsiaTheme="majorEastAsia" w:cstheme="majorBidi"/>
          <w:b/>
          <w:bCs/>
          <w:color w:val="548DD4" w:themeColor="text2" w:themeTint="99"/>
          <w:sz w:val="28"/>
          <w:szCs w:val="28"/>
        </w:rPr>
      </w:pPr>
      <w:r>
        <w:br w:type="page"/>
      </w:r>
    </w:p>
    <w:p w:rsidR="00614738" w:rsidP="00614738" w:rsidRDefault="00614738" w14:paraId="4DFFA5D9" w14:textId="29A9B75F">
      <w:pPr>
        <w:pStyle w:val="Heading1"/>
      </w:pPr>
      <w:bookmarkStart w:name="_Toc17816846" w:id="90"/>
      <w:r>
        <w:lastRenderedPageBreak/>
        <w:t>Targeted AD Attribute Sync (TADA):</w:t>
      </w:r>
      <w:bookmarkEnd w:id="90"/>
    </w:p>
    <w:p w:rsidR="00E81825" w:rsidP="00E81825" w:rsidRDefault="00E81825" w14:paraId="06AF2AA9" w14:textId="280AE7F0"/>
    <w:p w:rsidR="00E81825" w:rsidP="00E81825" w:rsidRDefault="00E81825" w14:paraId="45709DFB" w14:textId="449A131B">
      <w:r>
        <w:t xml:space="preserve">The TADA system manages user access to email, skype, Citrix and users Home-drive </w:t>
      </w:r>
    </w:p>
    <w:p w:rsidR="00430753" w:rsidP="00430753" w:rsidRDefault="00E81825" w14:paraId="61DE8687" w14:textId="3BF5E38F">
      <w:r>
        <w:t xml:space="preserve">TADA updates the Active directory account of a user with relevant information. </w:t>
      </w:r>
    </w:p>
    <w:p w:rsidR="002E1159" w:rsidP="000A203B" w:rsidRDefault="002E1159" w14:paraId="2BD8EC07" w14:textId="773A5F36">
      <w:pPr>
        <w:pStyle w:val="Heading2"/>
      </w:pPr>
      <w:bookmarkStart w:name="_Toc17816847" w:id="91"/>
      <w:r>
        <w:t>TADA Provisioning</w:t>
      </w:r>
      <w:r w:rsidR="00606415">
        <w:t>:</w:t>
      </w:r>
      <w:bookmarkEnd w:id="91"/>
    </w:p>
    <w:tbl>
      <w:tblPr>
        <w:tblStyle w:val="TableGrid"/>
        <w:tblW w:w="9360" w:type="dxa"/>
        <w:tblInd w:w="-5" w:type="dxa"/>
        <w:tblLook w:val="04A0" w:firstRow="1" w:lastRow="0" w:firstColumn="1" w:lastColumn="0" w:noHBand="0" w:noVBand="1"/>
      </w:tblPr>
      <w:tblGrid>
        <w:gridCol w:w="1683"/>
        <w:gridCol w:w="7677"/>
      </w:tblGrid>
      <w:tr w:rsidR="00106BE7" w:rsidTr="00D53084" w14:paraId="35AEAF53" w14:textId="77777777">
        <w:tc>
          <w:tcPr>
            <w:tcW w:w="1683" w:type="dxa"/>
            <w:shd w:val="clear" w:color="auto" w:fill="8DB3E2" w:themeFill="text2" w:themeFillTint="66"/>
          </w:tcPr>
          <w:p w:rsidR="00106BE7" w:rsidP="00D53084" w:rsidRDefault="004A3FF7" w14:paraId="437C6F78" w14:textId="2151142E">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Pr>
                <w:rFonts w:cstheme="minorHAnsi"/>
                <w:b/>
                <w:noProof/>
                <w:color w:val="000000" w:themeColor="text1"/>
                <w:szCs w:val="18"/>
              </w:rPr>
              <w:t>: 20</w:t>
            </w:r>
            <w:r w:rsidRPr="004666AE">
              <w:rPr>
                <w:rFonts w:cstheme="minorHAnsi"/>
                <w:b/>
                <w:noProof/>
                <w:color w:val="000000" w:themeColor="text1"/>
                <w:szCs w:val="18"/>
              </w:rPr>
              <w:t>.1</w:t>
            </w:r>
            <w:r w:rsidRPr="0090591D" w:rsidR="00106BE7">
              <w:rPr>
                <w:rFonts w:ascii="Calibri" w:hAnsi="Calibri" w:eastAsia="Times New Roman" w:cs="Times New Roman"/>
                <w:b/>
                <w:bCs/>
                <w:color w:val="000000"/>
                <w:lang w:eastAsia="en-IN"/>
              </w:rPr>
              <w:t>:</w:t>
            </w:r>
          </w:p>
        </w:tc>
        <w:tc>
          <w:tcPr>
            <w:tcW w:w="7677" w:type="dxa"/>
          </w:tcPr>
          <w:p w:rsidRPr="00932926" w:rsidR="00106BE7" w:rsidP="00267BBF" w:rsidRDefault="00A9631A" w14:paraId="17CD2FC7" w14:textId="4006DDB0">
            <w:pPr>
              <w:rPr>
                <w:b/>
              </w:rPr>
            </w:pPr>
            <w:r>
              <w:rPr>
                <w:b/>
              </w:rPr>
              <w:t>Custom data sync and provisioning with TADA</w:t>
            </w:r>
          </w:p>
        </w:tc>
      </w:tr>
      <w:tr w:rsidR="00106BE7" w:rsidTr="00D53084" w14:paraId="71938498" w14:textId="77777777">
        <w:tc>
          <w:tcPr>
            <w:tcW w:w="1683" w:type="dxa"/>
            <w:shd w:val="clear" w:color="auto" w:fill="8DB3E2" w:themeFill="text2" w:themeFillTint="66"/>
          </w:tcPr>
          <w:p w:rsidR="00106BE7" w:rsidP="00D53084" w:rsidRDefault="00106BE7" w14:paraId="0988C851" w14:textId="77777777">
            <w:r>
              <w:rPr>
                <w:rFonts w:ascii="Calibri" w:hAnsi="Calibri" w:eastAsia="Times New Roman" w:cs="Times New Roman"/>
                <w:b/>
                <w:bCs/>
                <w:color w:val="000000"/>
                <w:lang w:eastAsia="en-IN"/>
              </w:rPr>
              <w:t>Actor(s):</w:t>
            </w:r>
          </w:p>
        </w:tc>
        <w:tc>
          <w:tcPr>
            <w:tcW w:w="7677" w:type="dxa"/>
          </w:tcPr>
          <w:p w:rsidR="00106BE7" w:rsidP="009C0D10" w:rsidRDefault="00267BBF" w14:paraId="5BFA2000" w14:textId="62737177">
            <w:pPr>
              <w:pStyle w:val="ListParagraph"/>
              <w:numPr>
                <w:ilvl w:val="0"/>
                <w:numId w:val="39"/>
              </w:numPr>
              <w:spacing w:line="276" w:lineRule="auto"/>
            </w:pPr>
            <w:r>
              <w:t>IAM System (Birth Right)</w:t>
            </w:r>
          </w:p>
          <w:p w:rsidR="00A9631A" w:rsidP="009C0D10" w:rsidRDefault="00A9631A" w14:paraId="51096C7B" w14:textId="53C05389">
            <w:pPr>
              <w:pStyle w:val="ListParagraph"/>
              <w:numPr>
                <w:ilvl w:val="0"/>
                <w:numId w:val="39"/>
              </w:numPr>
              <w:spacing w:line="276" w:lineRule="auto"/>
            </w:pPr>
            <w:r>
              <w:t>Custom program (TADA)</w:t>
            </w:r>
          </w:p>
        </w:tc>
      </w:tr>
      <w:tr w:rsidR="00106BE7" w:rsidTr="00D53084" w14:paraId="5358B24A" w14:textId="77777777">
        <w:tc>
          <w:tcPr>
            <w:tcW w:w="1683" w:type="dxa"/>
            <w:shd w:val="clear" w:color="auto" w:fill="8DB3E2" w:themeFill="text2" w:themeFillTint="66"/>
          </w:tcPr>
          <w:p w:rsidR="00106BE7" w:rsidP="00D53084" w:rsidRDefault="00106BE7" w14:paraId="4352BA39"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677" w:type="dxa"/>
          </w:tcPr>
          <w:p w:rsidR="00106BE7" w:rsidP="000A203B" w:rsidRDefault="00106BE7" w14:paraId="57BEF20D" w14:textId="224D21EA">
            <w:pPr>
              <w:pStyle w:val="ListParagraph"/>
              <w:ind w:left="286" w:firstLine="0"/>
            </w:pPr>
            <w:r>
              <w:t xml:space="preserve">This </w:t>
            </w:r>
            <w:r w:rsidRPr="00884870">
              <w:t xml:space="preserve">use case covers </w:t>
            </w:r>
            <w:r w:rsidR="00E81825">
              <w:t>updating user account information</w:t>
            </w:r>
            <w:r>
              <w:t xml:space="preserve"> </w:t>
            </w:r>
            <w:r w:rsidR="00E81825">
              <w:t>in</w:t>
            </w:r>
            <w:r>
              <w:t xml:space="preserve"> TADA</w:t>
            </w:r>
          </w:p>
        </w:tc>
      </w:tr>
      <w:tr w:rsidR="00106BE7" w:rsidTr="00D53084" w14:paraId="1C865467" w14:textId="77777777">
        <w:tc>
          <w:tcPr>
            <w:tcW w:w="1683" w:type="dxa"/>
            <w:shd w:val="clear" w:color="auto" w:fill="8DB3E2" w:themeFill="text2" w:themeFillTint="66"/>
          </w:tcPr>
          <w:p w:rsidR="00106BE7" w:rsidP="00D53084" w:rsidRDefault="00106BE7" w14:paraId="0CBCAB5C" w14:textId="77777777">
            <w:r>
              <w:rPr>
                <w:rFonts w:ascii="Calibri" w:hAnsi="Calibri" w:eastAsia="Times New Roman" w:cs="Times New Roman"/>
                <w:b/>
                <w:bCs/>
                <w:color w:val="000000"/>
                <w:lang w:eastAsia="en-IN"/>
              </w:rPr>
              <w:t>Narrative:</w:t>
            </w:r>
          </w:p>
        </w:tc>
        <w:tc>
          <w:tcPr>
            <w:tcW w:w="7677" w:type="dxa"/>
          </w:tcPr>
          <w:p w:rsidR="00536F34" w:rsidP="009C0D10" w:rsidRDefault="00A9631A" w14:paraId="06F68421" w14:textId="77777777">
            <w:pPr>
              <w:pStyle w:val="ListParagraph"/>
              <w:numPr>
                <w:ilvl w:val="0"/>
                <w:numId w:val="40"/>
              </w:numPr>
            </w:pPr>
            <w:r>
              <w:t xml:space="preserve">TADA will </w:t>
            </w:r>
            <w:r w:rsidR="000E7BB4">
              <w:t>query user identity data as source to its configured fields and tasks</w:t>
            </w:r>
          </w:p>
          <w:p w:rsidR="00E81825" w:rsidP="00033E48" w:rsidRDefault="00536F34" w14:paraId="62657548" w14:textId="24C2E2A7">
            <w:pPr>
              <w:pStyle w:val="ListParagraph"/>
              <w:numPr>
                <w:ilvl w:val="0"/>
                <w:numId w:val="40"/>
              </w:numPr>
            </w:pPr>
            <w:r>
              <w:t>TADA will take that data and populate fields in AD accordingly</w:t>
            </w:r>
          </w:p>
          <w:p w:rsidRPr="00D310B8" w:rsidR="00E81825" w:rsidP="000A203B" w:rsidRDefault="00E81825" w14:paraId="3BCBD876" w14:textId="7CFF1F6C">
            <w:pPr>
              <w:pStyle w:val="ListParagraph"/>
              <w:numPr>
                <w:ilvl w:val="1"/>
                <w:numId w:val="40"/>
              </w:numPr>
            </w:pPr>
            <w:r>
              <w:t>Fields include (see TADA documentation for the complete and current listing):</w:t>
            </w:r>
          </w:p>
          <w:p w:rsidRPr="00D310B8" w:rsidR="00E81825" w:rsidP="000A203B" w:rsidRDefault="00E81825" w14:paraId="163BEA01" w14:textId="77777777">
            <w:pPr>
              <w:pStyle w:val="ListParagraph"/>
              <w:tabs>
                <w:tab w:val="left" w:pos="2730"/>
              </w:tabs>
              <w:spacing w:before="120" w:after="120"/>
              <w:ind w:left="2520"/>
            </w:pPr>
            <w:r w:rsidRPr="00D310B8">
              <w:t>company</w:t>
            </w:r>
            <w:r w:rsidRPr="00D310B8">
              <w:tab/>
            </w:r>
            <w:r w:rsidRPr="00D310B8">
              <w:t xml:space="preserve"> </w:t>
            </w:r>
          </w:p>
          <w:p w:rsidRPr="00D310B8" w:rsidR="00E81825" w:rsidP="000A203B" w:rsidRDefault="00E81825" w14:paraId="138CF89D" w14:textId="77777777">
            <w:pPr>
              <w:pStyle w:val="ListParagraph"/>
              <w:tabs>
                <w:tab w:val="left" w:pos="2730"/>
              </w:tabs>
              <w:spacing w:before="120" w:after="120"/>
              <w:ind w:left="2520"/>
            </w:pPr>
            <w:r w:rsidRPr="00D310B8">
              <w:t>department</w:t>
            </w:r>
            <w:r w:rsidRPr="00D310B8">
              <w:tab/>
            </w:r>
            <w:r w:rsidRPr="00D310B8">
              <w:t xml:space="preserve"> </w:t>
            </w:r>
          </w:p>
          <w:p w:rsidRPr="00D310B8" w:rsidR="00E81825" w:rsidP="000A203B" w:rsidRDefault="00E81825" w14:paraId="222A671E" w14:textId="77777777">
            <w:pPr>
              <w:pStyle w:val="ListParagraph"/>
              <w:tabs>
                <w:tab w:val="left" w:pos="2730"/>
              </w:tabs>
              <w:spacing w:before="120" w:after="120"/>
              <w:ind w:left="2520"/>
            </w:pPr>
            <w:proofErr w:type="spellStart"/>
            <w:r w:rsidRPr="00D310B8">
              <w:t>displayName</w:t>
            </w:r>
            <w:proofErr w:type="spellEnd"/>
            <w:r w:rsidRPr="00D310B8">
              <w:tab/>
            </w:r>
            <w:r w:rsidRPr="00D310B8">
              <w:t xml:space="preserve"> </w:t>
            </w:r>
          </w:p>
          <w:p w:rsidRPr="00D310B8" w:rsidR="00E81825" w:rsidP="000A203B" w:rsidRDefault="00E81825" w14:paraId="4FC2B9B2" w14:textId="77777777">
            <w:pPr>
              <w:pStyle w:val="ListParagraph"/>
              <w:tabs>
                <w:tab w:val="left" w:pos="2730"/>
              </w:tabs>
              <w:spacing w:before="120" w:after="120"/>
              <w:ind w:left="2520"/>
            </w:pPr>
            <w:r w:rsidRPr="00D310B8">
              <w:t>division</w:t>
            </w:r>
            <w:r w:rsidRPr="00D310B8">
              <w:tab/>
            </w:r>
            <w:r w:rsidRPr="00D310B8">
              <w:t xml:space="preserve"> </w:t>
            </w:r>
          </w:p>
          <w:p w:rsidRPr="00D310B8" w:rsidR="00E81825" w:rsidP="000A203B" w:rsidRDefault="00E81825" w14:paraId="7C5ACCA9" w14:textId="77777777">
            <w:pPr>
              <w:pStyle w:val="ListParagraph"/>
              <w:tabs>
                <w:tab w:val="left" w:pos="2730"/>
              </w:tabs>
              <w:spacing w:before="120" w:after="120"/>
              <w:ind w:left="2520"/>
            </w:pPr>
            <w:proofErr w:type="spellStart"/>
            <w:r w:rsidRPr="00D310B8">
              <w:t>employeeNumber</w:t>
            </w:r>
            <w:proofErr w:type="spellEnd"/>
          </w:p>
          <w:p w:rsidRPr="00D310B8" w:rsidR="00E81825" w:rsidP="000A203B" w:rsidRDefault="00E81825" w14:paraId="426A57EB" w14:textId="59C2CE54">
            <w:pPr>
              <w:pStyle w:val="ListParagraph"/>
              <w:tabs>
                <w:tab w:val="left" w:pos="2730"/>
              </w:tabs>
              <w:spacing w:before="120" w:after="120"/>
              <w:ind w:left="2520"/>
            </w:pPr>
            <w:r w:rsidRPr="00D310B8">
              <w:t>l</w:t>
            </w:r>
            <w:r w:rsidRPr="00D310B8">
              <w:tab/>
            </w:r>
            <w:r w:rsidRPr="00D310B8">
              <w:t xml:space="preserve"> </w:t>
            </w:r>
            <w:r w:rsidRPr="00D310B8">
              <w:tab/>
            </w:r>
            <w:r w:rsidRPr="00D310B8">
              <w:t xml:space="preserve"> </w:t>
            </w:r>
          </w:p>
          <w:p w:rsidRPr="00D310B8" w:rsidR="00E81825" w:rsidP="000A203B" w:rsidRDefault="00E81825" w14:paraId="04BBBB33" w14:textId="77777777">
            <w:pPr>
              <w:pStyle w:val="ListParagraph"/>
              <w:tabs>
                <w:tab w:val="left" w:pos="2730"/>
              </w:tabs>
              <w:spacing w:before="120" w:after="120"/>
              <w:ind w:left="2520"/>
            </w:pPr>
            <w:r w:rsidRPr="00D310B8">
              <w:t>extensionAttribute13</w:t>
            </w:r>
            <w:r w:rsidRPr="00D310B8">
              <w:tab/>
            </w:r>
            <w:r w:rsidRPr="00D310B8">
              <w:t xml:space="preserve"> </w:t>
            </w:r>
          </w:p>
          <w:p w:rsidRPr="00D310B8" w:rsidR="00E81825" w:rsidP="000A203B" w:rsidRDefault="00E81825" w14:paraId="31094B6D" w14:textId="77777777">
            <w:pPr>
              <w:pStyle w:val="ListParagraph"/>
              <w:tabs>
                <w:tab w:val="left" w:pos="2730"/>
              </w:tabs>
              <w:spacing w:before="120" w:after="120"/>
              <w:ind w:left="2520"/>
            </w:pPr>
            <w:proofErr w:type="spellStart"/>
            <w:r w:rsidRPr="00D310B8">
              <w:t>mailNickname</w:t>
            </w:r>
            <w:proofErr w:type="spellEnd"/>
            <w:r w:rsidRPr="00D310B8">
              <w:tab/>
            </w:r>
            <w:r w:rsidRPr="00D310B8">
              <w:t xml:space="preserve"> </w:t>
            </w:r>
          </w:p>
          <w:p w:rsidRPr="00D310B8" w:rsidR="00E81825" w:rsidP="000A203B" w:rsidRDefault="00E81825" w14:paraId="4C9F5B68" w14:textId="77777777">
            <w:pPr>
              <w:pStyle w:val="ListParagraph"/>
              <w:tabs>
                <w:tab w:val="left" w:pos="2730"/>
              </w:tabs>
              <w:spacing w:before="120" w:after="120"/>
              <w:ind w:left="2520"/>
            </w:pPr>
            <w:r w:rsidRPr="00D310B8">
              <w:t>mobile</w:t>
            </w:r>
            <w:r w:rsidRPr="00D310B8">
              <w:tab/>
            </w:r>
            <w:r w:rsidRPr="00D310B8">
              <w:t xml:space="preserve"> </w:t>
            </w:r>
          </w:p>
          <w:p w:rsidRPr="00D310B8" w:rsidR="00E81825" w:rsidP="000A203B" w:rsidRDefault="00E81825" w14:paraId="18827136" w14:textId="77777777">
            <w:pPr>
              <w:pStyle w:val="ListParagraph"/>
              <w:tabs>
                <w:tab w:val="left" w:pos="2730"/>
              </w:tabs>
              <w:spacing w:before="120" w:after="120"/>
              <w:ind w:left="2520"/>
            </w:pPr>
            <w:r w:rsidRPr="00D310B8">
              <w:t>extensionAttribute6</w:t>
            </w:r>
            <w:r w:rsidRPr="00D310B8">
              <w:tab/>
            </w:r>
            <w:r w:rsidRPr="00D310B8">
              <w:t xml:space="preserve"> </w:t>
            </w:r>
          </w:p>
          <w:p w:rsidRPr="00D310B8" w:rsidR="00E81825" w:rsidP="000A203B" w:rsidRDefault="00E81825" w14:paraId="5F3DE295" w14:textId="77777777">
            <w:pPr>
              <w:pStyle w:val="ListParagraph"/>
              <w:tabs>
                <w:tab w:val="left" w:pos="2730"/>
              </w:tabs>
              <w:spacing w:before="120" w:after="120"/>
              <w:ind w:left="2520"/>
            </w:pPr>
            <w:proofErr w:type="spellStart"/>
            <w:r w:rsidRPr="00D310B8">
              <w:t>physicalDeliveryOfficeName</w:t>
            </w:r>
            <w:proofErr w:type="spellEnd"/>
            <w:r w:rsidRPr="00D310B8">
              <w:tab/>
            </w:r>
            <w:r w:rsidRPr="00D310B8">
              <w:t xml:space="preserve"> </w:t>
            </w:r>
          </w:p>
          <w:p w:rsidRPr="00D310B8" w:rsidR="00E81825" w:rsidP="000A203B" w:rsidRDefault="00E81825" w14:paraId="642A5048" w14:textId="77777777">
            <w:pPr>
              <w:pStyle w:val="ListParagraph"/>
              <w:tabs>
                <w:tab w:val="left" w:pos="2730"/>
              </w:tabs>
              <w:spacing w:before="120" w:after="120"/>
              <w:ind w:left="2520"/>
            </w:pPr>
            <w:proofErr w:type="spellStart"/>
            <w:r w:rsidRPr="00D310B8">
              <w:t>telephoneNumber</w:t>
            </w:r>
            <w:proofErr w:type="spellEnd"/>
            <w:r w:rsidRPr="00D310B8">
              <w:tab/>
            </w:r>
            <w:r w:rsidRPr="00D310B8">
              <w:t xml:space="preserve"> </w:t>
            </w:r>
          </w:p>
          <w:p w:rsidRPr="00D310B8" w:rsidR="00E81825" w:rsidP="000A203B" w:rsidRDefault="00E81825" w14:paraId="4656D869" w14:textId="77777777">
            <w:pPr>
              <w:pStyle w:val="ListParagraph"/>
              <w:tabs>
                <w:tab w:val="left" w:pos="2730"/>
              </w:tabs>
              <w:spacing w:before="120" w:after="120"/>
              <w:ind w:left="2520"/>
            </w:pPr>
            <w:r w:rsidRPr="00D310B8">
              <w:t>extensionAttribute3</w:t>
            </w:r>
            <w:r w:rsidRPr="00D310B8">
              <w:tab/>
            </w:r>
            <w:r w:rsidRPr="00D310B8">
              <w:t xml:space="preserve"> </w:t>
            </w:r>
          </w:p>
          <w:p w:rsidRPr="00D310B8" w:rsidR="00E81825" w:rsidP="000A203B" w:rsidRDefault="00E81825" w14:paraId="0CB91076" w14:textId="77777777">
            <w:pPr>
              <w:pStyle w:val="ListParagraph"/>
              <w:tabs>
                <w:tab w:val="left" w:pos="2730"/>
              </w:tabs>
              <w:spacing w:before="120" w:after="120"/>
              <w:ind w:left="2520"/>
            </w:pPr>
            <w:proofErr w:type="spellStart"/>
            <w:r w:rsidRPr="00D310B8">
              <w:t>uid</w:t>
            </w:r>
            <w:proofErr w:type="spellEnd"/>
            <w:r w:rsidRPr="00D310B8">
              <w:tab/>
            </w:r>
            <w:r w:rsidRPr="00D310B8">
              <w:t xml:space="preserve"> </w:t>
            </w:r>
          </w:p>
          <w:p w:rsidRPr="00D310B8" w:rsidR="00E81825" w:rsidP="000A203B" w:rsidRDefault="00E81825" w14:paraId="32B929F4" w14:textId="77777777">
            <w:pPr>
              <w:pStyle w:val="ListParagraph"/>
              <w:tabs>
                <w:tab w:val="left" w:pos="2730"/>
              </w:tabs>
              <w:spacing w:before="120" w:after="120"/>
              <w:ind w:left="2520"/>
            </w:pPr>
            <w:proofErr w:type="spellStart"/>
            <w:r w:rsidRPr="00D310B8">
              <w:t>postalCode</w:t>
            </w:r>
            <w:proofErr w:type="spellEnd"/>
            <w:r w:rsidRPr="00D310B8">
              <w:tab/>
            </w:r>
            <w:r w:rsidRPr="00D310B8">
              <w:t xml:space="preserve"> </w:t>
            </w:r>
          </w:p>
          <w:p w:rsidRPr="00D310B8" w:rsidR="00E81825" w:rsidP="000A203B" w:rsidRDefault="00E81825" w14:paraId="048B3A21" w14:textId="77777777">
            <w:pPr>
              <w:pStyle w:val="ListParagraph"/>
              <w:tabs>
                <w:tab w:val="left" w:pos="2730"/>
              </w:tabs>
              <w:spacing w:before="120" w:after="120"/>
              <w:ind w:left="2520"/>
            </w:pPr>
            <w:r w:rsidRPr="00D310B8">
              <w:t>extensionAttribute2</w:t>
            </w:r>
            <w:r w:rsidRPr="00D310B8">
              <w:tab/>
            </w:r>
            <w:r w:rsidRPr="00D310B8">
              <w:t xml:space="preserve"> </w:t>
            </w:r>
          </w:p>
          <w:p w:rsidRPr="00D310B8" w:rsidR="00E81825" w:rsidP="000A203B" w:rsidRDefault="00E81825" w14:paraId="6C41B836" w14:textId="77777777">
            <w:pPr>
              <w:pStyle w:val="ListParagraph"/>
              <w:tabs>
                <w:tab w:val="left" w:pos="2730"/>
              </w:tabs>
              <w:spacing w:before="120" w:after="120"/>
              <w:ind w:left="2520"/>
            </w:pPr>
            <w:proofErr w:type="spellStart"/>
            <w:r w:rsidRPr="00D310B8">
              <w:t>st</w:t>
            </w:r>
            <w:proofErr w:type="spellEnd"/>
            <w:r w:rsidRPr="00D310B8">
              <w:tab/>
            </w:r>
            <w:r w:rsidRPr="00D310B8">
              <w:t xml:space="preserve"> </w:t>
            </w:r>
          </w:p>
          <w:p w:rsidRPr="00D310B8" w:rsidR="00E81825" w:rsidP="000A203B" w:rsidRDefault="00E81825" w14:paraId="3044E09C" w14:textId="77777777">
            <w:pPr>
              <w:pStyle w:val="ListParagraph"/>
              <w:tabs>
                <w:tab w:val="left" w:pos="2730"/>
              </w:tabs>
              <w:spacing w:before="120" w:after="120"/>
              <w:ind w:left="2520"/>
            </w:pPr>
            <w:r w:rsidRPr="00D310B8">
              <w:t>manager</w:t>
            </w:r>
            <w:r w:rsidRPr="00D310B8">
              <w:tab/>
            </w:r>
          </w:p>
          <w:p w:rsidR="00E81825" w:rsidP="000A203B" w:rsidRDefault="00E81825" w14:paraId="5D699736" w14:textId="77777777">
            <w:pPr>
              <w:pStyle w:val="ListParagraph"/>
              <w:tabs>
                <w:tab w:val="left" w:pos="2730"/>
              </w:tabs>
              <w:spacing w:before="120" w:after="120"/>
              <w:ind w:left="2520"/>
            </w:pPr>
            <w:r w:rsidRPr="00D310B8">
              <w:t>title</w:t>
            </w:r>
          </w:p>
          <w:p w:rsidR="00106BE7" w:rsidP="00536F34" w:rsidRDefault="00536F34" w14:paraId="00145BA9" w14:textId="3C58F5C6">
            <w:pPr>
              <w:pStyle w:val="ListParagraph"/>
              <w:numPr>
                <w:ilvl w:val="0"/>
                <w:numId w:val="53"/>
              </w:numPr>
            </w:pPr>
            <w:r>
              <w:t xml:space="preserve">User tasks will also execute to </w:t>
            </w:r>
          </w:p>
          <w:p w:rsidR="00E82513" w:rsidP="00E82513" w:rsidRDefault="00E82513" w14:paraId="20CE1D2E" w14:textId="533EA523">
            <w:pPr>
              <w:pStyle w:val="ListParagraph"/>
              <w:numPr>
                <w:ilvl w:val="1"/>
                <w:numId w:val="53"/>
              </w:numPr>
            </w:pPr>
            <w:r>
              <w:t>Provision Exchange/Skype</w:t>
            </w:r>
          </w:p>
          <w:p w:rsidR="008B25F1" w:rsidP="00E82513" w:rsidRDefault="008B25F1" w14:paraId="351FE8BB" w14:textId="551D1841">
            <w:pPr>
              <w:pStyle w:val="ListParagraph"/>
              <w:numPr>
                <w:ilvl w:val="1"/>
                <w:numId w:val="53"/>
              </w:numPr>
            </w:pPr>
            <w:r>
              <w:t>Update Exchange/Skype account status</w:t>
            </w:r>
          </w:p>
          <w:p w:rsidR="00E82513" w:rsidP="00E82513" w:rsidRDefault="00E82513" w14:paraId="566DC7F5" w14:textId="2AE0C808">
            <w:pPr>
              <w:pStyle w:val="ListParagraph"/>
              <w:numPr>
                <w:ilvl w:val="1"/>
                <w:numId w:val="53"/>
              </w:numPr>
            </w:pPr>
            <w:r>
              <w:t>Provision Citrix</w:t>
            </w:r>
          </w:p>
          <w:p w:rsidR="00E82513" w:rsidP="00E82513" w:rsidRDefault="00E82513" w14:paraId="58F1EEEC" w14:textId="5F83D84E">
            <w:pPr>
              <w:pStyle w:val="ListParagraph"/>
              <w:numPr>
                <w:ilvl w:val="1"/>
                <w:numId w:val="53"/>
              </w:numPr>
            </w:pPr>
            <w:r>
              <w:t xml:space="preserve">Double-check </w:t>
            </w:r>
            <w:r w:rsidR="00332153">
              <w:t xml:space="preserve">and correct </w:t>
            </w:r>
            <w:r>
              <w:t>user status (including accounts such as -extra, -staging, and -azure)</w:t>
            </w:r>
          </w:p>
          <w:p w:rsidR="00E81825" w:rsidP="000A203B" w:rsidRDefault="00332153" w14:paraId="3212F679" w14:textId="6FC44424">
            <w:pPr>
              <w:pStyle w:val="ListParagraph"/>
              <w:numPr>
                <w:ilvl w:val="1"/>
                <w:numId w:val="53"/>
              </w:numPr>
            </w:pPr>
            <w:r>
              <w:t>Push user data such as email, PIC, and SAP Account to SAP</w:t>
            </w:r>
          </w:p>
        </w:tc>
      </w:tr>
      <w:tr w:rsidR="00106BE7" w:rsidTr="00D53084" w14:paraId="00A1CDFD" w14:textId="77777777">
        <w:tc>
          <w:tcPr>
            <w:tcW w:w="1683" w:type="dxa"/>
            <w:shd w:val="clear" w:color="auto" w:fill="8DB3E2" w:themeFill="text2" w:themeFillTint="66"/>
          </w:tcPr>
          <w:p w:rsidR="00106BE7" w:rsidP="00D53084" w:rsidRDefault="00106BE7" w14:paraId="6860C217" w14:textId="77777777">
            <w:r>
              <w:rPr>
                <w:rFonts w:ascii="Calibri" w:hAnsi="Calibri" w:eastAsia="Times New Roman" w:cs="Times New Roman"/>
                <w:b/>
                <w:bCs/>
                <w:color w:val="000000"/>
                <w:lang w:eastAsia="en-IN"/>
              </w:rPr>
              <w:t>Frequency:</w:t>
            </w:r>
          </w:p>
        </w:tc>
        <w:tc>
          <w:tcPr>
            <w:tcW w:w="7677" w:type="dxa"/>
          </w:tcPr>
          <w:p w:rsidR="00106BE7" w:rsidP="00D53084" w:rsidRDefault="00106BE7" w14:paraId="6302E1EB" w14:textId="1714BEF8">
            <w:r>
              <w:t>As required</w:t>
            </w:r>
          </w:p>
        </w:tc>
      </w:tr>
    </w:tbl>
    <w:p w:rsidR="00106BE7" w:rsidP="00430950" w:rsidRDefault="00D74B93" w14:paraId="3AE1C0AB" w14:textId="5777166F">
      <w:pPr>
        <w:pStyle w:val="Heading1"/>
      </w:pPr>
      <w:bookmarkStart w:name="_Toc17816848" w:id="92"/>
      <w:r>
        <w:lastRenderedPageBreak/>
        <w:t>Other</w:t>
      </w:r>
      <w:r w:rsidR="00430950">
        <w:t>:</w:t>
      </w:r>
      <w:bookmarkEnd w:id="92"/>
    </w:p>
    <w:p w:rsidRPr="00E27E1F" w:rsidR="00E27E1F" w:rsidP="00E27E1F" w:rsidRDefault="00E27E1F" w14:paraId="79841052" w14:textId="4A438D63">
      <w:pPr>
        <w:pStyle w:val="Heading2"/>
      </w:pPr>
      <w:bookmarkStart w:name="_Toc17816849" w:id="93"/>
      <w:r>
        <w:t xml:space="preserve">Delegation of </w:t>
      </w:r>
      <w:r w:rsidR="000E3579">
        <w:t>U</w:t>
      </w:r>
      <w:r>
        <w:t xml:space="preserve">ser’s </w:t>
      </w:r>
      <w:r w:rsidR="000E3579">
        <w:t>IAM Permissions</w:t>
      </w:r>
      <w:r>
        <w:t>:</w:t>
      </w:r>
      <w:bookmarkEnd w:id="93"/>
    </w:p>
    <w:tbl>
      <w:tblPr>
        <w:tblStyle w:val="TableGrid"/>
        <w:tblW w:w="9360" w:type="dxa"/>
        <w:tblInd w:w="-5" w:type="dxa"/>
        <w:tblLook w:val="04A0" w:firstRow="1" w:lastRow="0" w:firstColumn="1" w:lastColumn="0" w:noHBand="0" w:noVBand="1"/>
      </w:tblPr>
      <w:tblGrid>
        <w:gridCol w:w="1683"/>
        <w:gridCol w:w="7677"/>
      </w:tblGrid>
      <w:tr w:rsidR="00430950" w:rsidTr="002D1508" w14:paraId="5E8B6087" w14:textId="77777777">
        <w:tc>
          <w:tcPr>
            <w:tcW w:w="1683" w:type="dxa"/>
            <w:shd w:val="clear" w:color="auto" w:fill="8DB3E2" w:themeFill="text2" w:themeFillTint="66"/>
          </w:tcPr>
          <w:p w:rsidR="00430950" w:rsidP="002D1508" w:rsidRDefault="00430950" w14:paraId="09192800" w14:textId="357DFCAB">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sidR="00D71110">
              <w:rPr>
                <w:rFonts w:cstheme="minorHAnsi"/>
                <w:b/>
                <w:noProof/>
                <w:color w:val="000000" w:themeColor="text1"/>
                <w:szCs w:val="18"/>
              </w:rPr>
              <w:t>: 21</w:t>
            </w:r>
            <w:r w:rsidRPr="004666AE">
              <w:rPr>
                <w:rFonts w:cstheme="minorHAnsi"/>
                <w:b/>
                <w:noProof/>
                <w:color w:val="000000" w:themeColor="text1"/>
                <w:szCs w:val="18"/>
              </w:rPr>
              <w:t>.1</w:t>
            </w:r>
            <w:r w:rsidRPr="0090591D">
              <w:rPr>
                <w:rFonts w:ascii="Calibri" w:hAnsi="Calibri" w:eastAsia="Times New Roman" w:cs="Times New Roman"/>
                <w:b/>
                <w:bCs/>
                <w:color w:val="000000"/>
                <w:lang w:eastAsia="en-IN"/>
              </w:rPr>
              <w:t>:</w:t>
            </w:r>
          </w:p>
        </w:tc>
        <w:tc>
          <w:tcPr>
            <w:tcW w:w="7677" w:type="dxa"/>
          </w:tcPr>
          <w:p w:rsidRPr="00932926" w:rsidR="00430950" w:rsidP="002D1508" w:rsidRDefault="00430950" w14:paraId="25202DD7" w14:textId="3A5772F4">
            <w:pPr>
              <w:rPr>
                <w:b/>
              </w:rPr>
            </w:pPr>
            <w:r>
              <w:rPr>
                <w:b/>
              </w:rPr>
              <w:t xml:space="preserve">Delegation of user’s </w:t>
            </w:r>
            <w:r w:rsidR="000E3579">
              <w:rPr>
                <w:b/>
              </w:rPr>
              <w:t>IAM permissions</w:t>
            </w:r>
          </w:p>
        </w:tc>
      </w:tr>
      <w:tr w:rsidR="00430950" w:rsidTr="002D1508" w14:paraId="4D79D624" w14:textId="77777777">
        <w:tc>
          <w:tcPr>
            <w:tcW w:w="1683" w:type="dxa"/>
            <w:shd w:val="clear" w:color="auto" w:fill="8DB3E2" w:themeFill="text2" w:themeFillTint="66"/>
          </w:tcPr>
          <w:p w:rsidR="00430950" w:rsidP="002D1508" w:rsidRDefault="00430950" w14:paraId="24030990" w14:textId="77777777">
            <w:r>
              <w:rPr>
                <w:rFonts w:ascii="Calibri" w:hAnsi="Calibri" w:eastAsia="Times New Roman" w:cs="Times New Roman"/>
                <w:b/>
                <w:bCs/>
                <w:color w:val="000000"/>
                <w:lang w:eastAsia="en-IN"/>
              </w:rPr>
              <w:t>Actor(s):</w:t>
            </w:r>
          </w:p>
        </w:tc>
        <w:tc>
          <w:tcPr>
            <w:tcW w:w="7677" w:type="dxa"/>
          </w:tcPr>
          <w:p w:rsidR="00430950" w:rsidP="009C0D10" w:rsidRDefault="00430950" w14:paraId="5A487A64" w14:textId="77777777">
            <w:pPr>
              <w:pStyle w:val="ListParagraph"/>
              <w:numPr>
                <w:ilvl w:val="0"/>
                <w:numId w:val="39"/>
              </w:numPr>
              <w:spacing w:line="276" w:lineRule="auto"/>
            </w:pPr>
            <w:r>
              <w:t>User</w:t>
            </w:r>
          </w:p>
          <w:p w:rsidR="00430950" w:rsidP="009C0D10" w:rsidRDefault="00430950" w14:paraId="2392B015" w14:textId="1B8908DB">
            <w:pPr>
              <w:pStyle w:val="ListParagraph"/>
              <w:numPr>
                <w:ilvl w:val="0"/>
                <w:numId w:val="39"/>
              </w:numPr>
              <w:spacing w:line="276" w:lineRule="auto"/>
            </w:pPr>
            <w:r>
              <w:t>Proxy User</w:t>
            </w:r>
          </w:p>
        </w:tc>
      </w:tr>
      <w:tr w:rsidR="00430950" w:rsidTr="002D1508" w14:paraId="41CAC469" w14:textId="77777777">
        <w:tc>
          <w:tcPr>
            <w:tcW w:w="1683" w:type="dxa"/>
            <w:shd w:val="clear" w:color="auto" w:fill="8DB3E2" w:themeFill="text2" w:themeFillTint="66"/>
          </w:tcPr>
          <w:p w:rsidR="00430950" w:rsidP="002D1508" w:rsidRDefault="00430950" w14:paraId="56190BFA"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677" w:type="dxa"/>
          </w:tcPr>
          <w:p w:rsidR="00430950" w:rsidP="000A203B" w:rsidRDefault="00430950" w14:paraId="19ED5B0D" w14:textId="7633E97F">
            <w:pPr>
              <w:pStyle w:val="ListParagraph"/>
              <w:ind w:left="286" w:firstLine="0"/>
            </w:pPr>
            <w:r>
              <w:t xml:space="preserve">This </w:t>
            </w:r>
            <w:r w:rsidRPr="00884870">
              <w:t xml:space="preserve">use case covers </w:t>
            </w:r>
            <w:r>
              <w:t>how a user can set up a proxy for him/her in case of their absence</w:t>
            </w:r>
            <w:r w:rsidR="000E3579">
              <w:t xml:space="preserve"> (or</w:t>
            </w:r>
            <w:r w:rsidR="00984EE9">
              <w:t xml:space="preserve"> unfortunately</w:t>
            </w:r>
            <w:r w:rsidR="000E3579">
              <w:t xml:space="preserve"> </w:t>
            </w:r>
            <w:r w:rsidR="00984EE9">
              <w:t>chosen desire NOT to perform actions on users in IAM, such as with executives)</w:t>
            </w:r>
          </w:p>
        </w:tc>
      </w:tr>
      <w:tr w:rsidR="00430950" w:rsidTr="002D1508" w14:paraId="67A71153" w14:textId="77777777">
        <w:tc>
          <w:tcPr>
            <w:tcW w:w="1683" w:type="dxa"/>
            <w:shd w:val="clear" w:color="auto" w:fill="8DB3E2" w:themeFill="text2" w:themeFillTint="66"/>
          </w:tcPr>
          <w:p w:rsidR="00430950" w:rsidP="002D1508" w:rsidRDefault="00430950" w14:paraId="1ADDBCF3" w14:textId="77777777">
            <w:r>
              <w:rPr>
                <w:rFonts w:ascii="Calibri" w:hAnsi="Calibri" w:eastAsia="Times New Roman" w:cs="Times New Roman"/>
                <w:b/>
                <w:bCs/>
                <w:color w:val="000000"/>
                <w:lang w:eastAsia="en-IN"/>
              </w:rPr>
              <w:t>Narrative:</w:t>
            </w:r>
          </w:p>
        </w:tc>
        <w:tc>
          <w:tcPr>
            <w:tcW w:w="7677" w:type="dxa"/>
          </w:tcPr>
          <w:p w:rsidR="00430950" w:rsidP="009C0D10" w:rsidRDefault="00430950" w14:paraId="1A564017" w14:textId="24AC8ABA">
            <w:pPr>
              <w:pStyle w:val="ListParagraph"/>
              <w:numPr>
                <w:ilvl w:val="0"/>
                <w:numId w:val="45"/>
              </w:numPr>
              <w:ind w:left="732"/>
            </w:pPr>
            <w:r>
              <w:t xml:space="preserve">The user will </w:t>
            </w:r>
            <w:r w:rsidR="002D1508">
              <w:t xml:space="preserve">set up a delegate </w:t>
            </w:r>
            <w:r>
              <w:t>for the proxy rights in case of their absence</w:t>
            </w:r>
          </w:p>
          <w:p w:rsidR="00430950" w:rsidP="009C0D10" w:rsidRDefault="00430950" w14:paraId="30894767" w14:textId="634C69BB">
            <w:pPr>
              <w:pStyle w:val="ListParagraph"/>
              <w:numPr>
                <w:ilvl w:val="0"/>
                <w:numId w:val="45"/>
              </w:numPr>
              <w:ind w:left="732"/>
            </w:pPr>
            <w:r>
              <w:t xml:space="preserve">The user </w:t>
            </w:r>
            <w:r w:rsidR="002D1508">
              <w:t>can</w:t>
            </w:r>
            <w:r>
              <w:t xml:space="preserve"> delegate the rights to a</w:t>
            </w:r>
            <w:r w:rsidR="002D1508">
              <w:t>ny</w:t>
            </w:r>
            <w:r>
              <w:t xml:space="preserve"> selected user</w:t>
            </w:r>
          </w:p>
          <w:p w:rsidR="00430950" w:rsidP="000A203B" w:rsidRDefault="00430950" w14:paraId="2F6F9B56" w14:textId="1197B1EA">
            <w:pPr>
              <w:pStyle w:val="ListParagraph"/>
              <w:numPr>
                <w:ilvl w:val="0"/>
                <w:numId w:val="45"/>
              </w:numPr>
              <w:ind w:left="732"/>
            </w:pPr>
            <w:r>
              <w:t xml:space="preserve">Once the </w:t>
            </w:r>
            <w:r w:rsidR="002D1508">
              <w:t>delegate is set</w:t>
            </w:r>
            <w:r>
              <w:t xml:space="preserve"> </w:t>
            </w:r>
            <w:r w:rsidR="002D1508">
              <w:t>all new</w:t>
            </w:r>
            <w:r>
              <w:t xml:space="preserve"> </w:t>
            </w:r>
            <w:r w:rsidR="002D1508">
              <w:t xml:space="preserve">access </w:t>
            </w:r>
            <w:r>
              <w:t>request</w:t>
            </w:r>
            <w:r w:rsidR="002D1508">
              <w:t>s</w:t>
            </w:r>
            <w:r>
              <w:t xml:space="preserve"> will go</w:t>
            </w:r>
            <w:r w:rsidR="002D1508">
              <w:t xml:space="preserve"> </w:t>
            </w:r>
            <w:r>
              <w:t>t</w:t>
            </w:r>
            <w:r w:rsidR="002D1508">
              <w:t>o</w:t>
            </w:r>
            <w:r>
              <w:t xml:space="preserve"> the delegated user</w:t>
            </w:r>
            <w:r w:rsidR="002D1508">
              <w:t>. Previous request will stay in the</w:t>
            </w:r>
            <w:r w:rsidR="00E11FFE">
              <w:t xml:space="preserve"> </w:t>
            </w:r>
            <w:r w:rsidR="007E1194">
              <w:t>user’s</w:t>
            </w:r>
            <w:r w:rsidR="002D1508">
              <w:t xml:space="preserve"> queue</w:t>
            </w:r>
          </w:p>
        </w:tc>
      </w:tr>
      <w:tr w:rsidR="00430950" w:rsidTr="002D1508" w14:paraId="360DCE34" w14:textId="77777777">
        <w:tc>
          <w:tcPr>
            <w:tcW w:w="1683" w:type="dxa"/>
            <w:shd w:val="clear" w:color="auto" w:fill="8DB3E2" w:themeFill="text2" w:themeFillTint="66"/>
          </w:tcPr>
          <w:p w:rsidR="00430950" w:rsidP="002D1508" w:rsidRDefault="00430950" w14:paraId="0F508A40" w14:textId="77777777">
            <w:r>
              <w:rPr>
                <w:rFonts w:ascii="Calibri" w:hAnsi="Calibri" w:eastAsia="Times New Roman" w:cs="Times New Roman"/>
                <w:b/>
                <w:bCs/>
                <w:color w:val="000000"/>
                <w:lang w:eastAsia="en-IN"/>
              </w:rPr>
              <w:t>Frequency:</w:t>
            </w:r>
          </w:p>
        </w:tc>
        <w:tc>
          <w:tcPr>
            <w:tcW w:w="7677" w:type="dxa"/>
          </w:tcPr>
          <w:p w:rsidR="00430950" w:rsidP="002D1508" w:rsidRDefault="00430950" w14:paraId="1FD47EB6" w14:textId="77777777">
            <w:r>
              <w:t>As required</w:t>
            </w:r>
          </w:p>
        </w:tc>
      </w:tr>
    </w:tbl>
    <w:p w:rsidR="00430950" w:rsidP="00430950" w:rsidRDefault="00430950" w14:paraId="54714FB6" w14:textId="26522BFF"/>
    <w:p w:rsidRPr="00E27E1F" w:rsidR="00E27E1F" w:rsidP="00E27E1F" w:rsidRDefault="00E27E1F" w14:paraId="26C0EBBC" w14:textId="03911383">
      <w:pPr>
        <w:pStyle w:val="Heading2"/>
      </w:pPr>
      <w:bookmarkStart w:name="_Toc17816850" w:id="94"/>
      <w:r>
        <w:t>Org</w:t>
      </w:r>
      <w:r w:rsidR="00D74B93">
        <w:t>anization</w:t>
      </w:r>
      <w:r>
        <w:t xml:space="preserve"> </w:t>
      </w:r>
      <w:r w:rsidR="000E3579">
        <w:t>Admin Permission for Supervisors</w:t>
      </w:r>
      <w:r>
        <w:t>:</w:t>
      </w:r>
      <w:bookmarkEnd w:id="94"/>
    </w:p>
    <w:tbl>
      <w:tblPr>
        <w:tblStyle w:val="TableGrid"/>
        <w:tblW w:w="9360" w:type="dxa"/>
        <w:tblInd w:w="-5" w:type="dxa"/>
        <w:tblLook w:val="04A0" w:firstRow="1" w:lastRow="0" w:firstColumn="1" w:lastColumn="0" w:noHBand="0" w:noVBand="1"/>
      </w:tblPr>
      <w:tblGrid>
        <w:gridCol w:w="1683"/>
        <w:gridCol w:w="7677"/>
      </w:tblGrid>
      <w:tr w:rsidR="006D7FBB" w:rsidTr="002D1508" w14:paraId="295C3E5F" w14:textId="77777777">
        <w:tc>
          <w:tcPr>
            <w:tcW w:w="1683" w:type="dxa"/>
            <w:shd w:val="clear" w:color="auto" w:fill="8DB3E2" w:themeFill="text2" w:themeFillTint="66"/>
          </w:tcPr>
          <w:p w:rsidR="006D7FBB" w:rsidP="002D1508" w:rsidRDefault="006D7FBB" w14:paraId="719CD397" w14:textId="3E72206F">
            <w:r>
              <w:rPr>
                <w:rFonts w:ascii="Calibri" w:hAnsi="Calibri" w:eastAsia="Times New Roman" w:cs="Times New Roman"/>
                <w:b/>
                <w:bCs/>
                <w:color w:val="000000"/>
                <w:lang w:eastAsia="en-IN"/>
              </w:rPr>
              <w:t xml:space="preserve">UC </w:t>
            </w:r>
            <w:r w:rsidRPr="004666AE">
              <w:rPr>
                <w:rFonts w:cstheme="minorHAnsi"/>
                <w:b/>
                <w:noProof/>
                <w:color w:val="000000" w:themeColor="text1"/>
                <w:szCs w:val="18"/>
              </w:rPr>
              <w:t>FR</w:t>
            </w:r>
            <w:r w:rsidR="00AE2EBB">
              <w:rPr>
                <w:rFonts w:cstheme="minorHAnsi"/>
                <w:b/>
                <w:noProof/>
                <w:color w:val="000000" w:themeColor="text1"/>
                <w:szCs w:val="18"/>
              </w:rPr>
              <w:t>: 2</w:t>
            </w:r>
            <w:r w:rsidR="00D74B93">
              <w:rPr>
                <w:rFonts w:cstheme="minorHAnsi"/>
                <w:b/>
                <w:noProof/>
                <w:color w:val="000000" w:themeColor="text1"/>
                <w:szCs w:val="18"/>
              </w:rPr>
              <w:t>1</w:t>
            </w:r>
            <w:r w:rsidRPr="004666AE">
              <w:rPr>
                <w:rFonts w:cstheme="minorHAnsi"/>
                <w:b/>
                <w:noProof/>
                <w:color w:val="000000" w:themeColor="text1"/>
                <w:szCs w:val="18"/>
              </w:rPr>
              <w:t>.</w:t>
            </w:r>
            <w:r w:rsidR="00D74B93">
              <w:rPr>
                <w:rFonts w:cstheme="minorHAnsi"/>
                <w:b/>
                <w:noProof/>
                <w:color w:val="000000" w:themeColor="text1"/>
                <w:szCs w:val="18"/>
              </w:rPr>
              <w:t>2</w:t>
            </w:r>
            <w:r w:rsidRPr="0090591D">
              <w:rPr>
                <w:rFonts w:ascii="Calibri" w:hAnsi="Calibri" w:eastAsia="Times New Roman" w:cs="Times New Roman"/>
                <w:b/>
                <w:bCs/>
                <w:color w:val="000000"/>
                <w:lang w:eastAsia="en-IN"/>
              </w:rPr>
              <w:t>:</w:t>
            </w:r>
          </w:p>
        </w:tc>
        <w:tc>
          <w:tcPr>
            <w:tcW w:w="7677" w:type="dxa"/>
          </w:tcPr>
          <w:p w:rsidRPr="00932926" w:rsidR="006D7FBB" w:rsidP="002D1508" w:rsidRDefault="006D7FBB" w14:paraId="286E4510" w14:textId="6DE31D80">
            <w:pPr>
              <w:rPr>
                <w:b/>
              </w:rPr>
            </w:pPr>
            <w:r>
              <w:rPr>
                <w:b/>
              </w:rPr>
              <w:t>Org</w:t>
            </w:r>
            <w:r w:rsidR="00D74B93">
              <w:rPr>
                <w:b/>
              </w:rPr>
              <w:t>anization</w:t>
            </w:r>
            <w:r>
              <w:rPr>
                <w:b/>
              </w:rPr>
              <w:t xml:space="preserve"> </w:t>
            </w:r>
            <w:r w:rsidR="000E3579">
              <w:rPr>
                <w:b/>
              </w:rPr>
              <w:t>a</w:t>
            </w:r>
            <w:r>
              <w:rPr>
                <w:b/>
              </w:rPr>
              <w:t xml:space="preserve">dmin </w:t>
            </w:r>
            <w:r w:rsidR="000E3579">
              <w:rPr>
                <w:b/>
              </w:rPr>
              <w:t>permission for supervisors</w:t>
            </w:r>
          </w:p>
        </w:tc>
      </w:tr>
      <w:tr w:rsidR="006D7FBB" w:rsidTr="002D1508" w14:paraId="48381201" w14:textId="77777777">
        <w:tc>
          <w:tcPr>
            <w:tcW w:w="1683" w:type="dxa"/>
            <w:shd w:val="clear" w:color="auto" w:fill="8DB3E2" w:themeFill="text2" w:themeFillTint="66"/>
          </w:tcPr>
          <w:p w:rsidR="006D7FBB" w:rsidP="002D1508" w:rsidRDefault="006D7FBB" w14:paraId="52D187E5" w14:textId="77777777">
            <w:r>
              <w:rPr>
                <w:rFonts w:ascii="Calibri" w:hAnsi="Calibri" w:eastAsia="Times New Roman" w:cs="Times New Roman"/>
                <w:b/>
                <w:bCs/>
                <w:color w:val="000000"/>
                <w:lang w:eastAsia="en-IN"/>
              </w:rPr>
              <w:t>Actor(s):</w:t>
            </w:r>
          </w:p>
        </w:tc>
        <w:tc>
          <w:tcPr>
            <w:tcW w:w="7677" w:type="dxa"/>
          </w:tcPr>
          <w:p w:rsidR="006D7FBB" w:rsidP="009C0D10" w:rsidRDefault="006D7FBB" w14:paraId="6CE5D562" w14:textId="6B15C20B">
            <w:pPr>
              <w:pStyle w:val="ListParagraph"/>
              <w:numPr>
                <w:ilvl w:val="0"/>
                <w:numId w:val="39"/>
              </w:numPr>
              <w:spacing w:line="276" w:lineRule="auto"/>
            </w:pPr>
            <w:r>
              <w:t>Org Admin</w:t>
            </w:r>
            <w:r w:rsidR="00C46CBC">
              <w:t xml:space="preserve"> / Supervisor</w:t>
            </w:r>
          </w:p>
        </w:tc>
      </w:tr>
      <w:tr w:rsidR="006D7FBB" w:rsidTr="002D1508" w14:paraId="313BECC2" w14:textId="77777777">
        <w:tc>
          <w:tcPr>
            <w:tcW w:w="1683" w:type="dxa"/>
            <w:shd w:val="clear" w:color="auto" w:fill="8DB3E2" w:themeFill="text2" w:themeFillTint="66"/>
          </w:tcPr>
          <w:p w:rsidR="006D7FBB" w:rsidP="002D1508" w:rsidRDefault="006D7FBB" w14:paraId="2A177E84" w14:textId="77777777">
            <w:pPr>
              <w:rPr>
                <w:rFonts w:ascii="Calibri" w:hAnsi="Calibri" w:eastAsia="Times New Roman" w:cs="Times New Roman"/>
                <w:b/>
                <w:bCs/>
                <w:color w:val="000000"/>
                <w:lang w:eastAsia="en-IN"/>
              </w:rPr>
            </w:pPr>
            <w:r>
              <w:rPr>
                <w:rFonts w:ascii="Calibri" w:hAnsi="Calibri" w:eastAsia="Times New Roman" w:cs="Times New Roman"/>
                <w:b/>
                <w:bCs/>
                <w:color w:val="000000"/>
                <w:lang w:eastAsia="en-IN"/>
              </w:rPr>
              <w:t>Description:</w:t>
            </w:r>
          </w:p>
        </w:tc>
        <w:tc>
          <w:tcPr>
            <w:tcW w:w="7677" w:type="dxa"/>
          </w:tcPr>
          <w:p w:rsidR="006D7FBB" w:rsidP="000A203B" w:rsidRDefault="006D7FBB" w14:paraId="625D52BC" w14:textId="3CEF9FF3">
            <w:pPr>
              <w:pStyle w:val="ListParagraph"/>
              <w:ind w:left="286" w:firstLine="0"/>
            </w:pPr>
            <w:r>
              <w:t xml:space="preserve">This </w:t>
            </w:r>
            <w:r w:rsidRPr="00884870">
              <w:t xml:space="preserve">use case covers </w:t>
            </w:r>
            <w:r>
              <w:t xml:space="preserve">how </w:t>
            </w:r>
            <w:r w:rsidR="00E11FFE">
              <w:t xml:space="preserve"> </w:t>
            </w:r>
            <w:r w:rsidR="007E1194">
              <w:t>an</w:t>
            </w:r>
            <w:r>
              <w:t xml:space="preserve"> Org Admin is entitled with the special rights</w:t>
            </w:r>
          </w:p>
        </w:tc>
      </w:tr>
      <w:tr w:rsidR="006D7FBB" w:rsidTr="002D1508" w14:paraId="50101935" w14:textId="77777777">
        <w:tc>
          <w:tcPr>
            <w:tcW w:w="1683" w:type="dxa"/>
            <w:shd w:val="clear" w:color="auto" w:fill="8DB3E2" w:themeFill="text2" w:themeFillTint="66"/>
          </w:tcPr>
          <w:p w:rsidR="006D7FBB" w:rsidP="002D1508" w:rsidRDefault="006D7FBB" w14:paraId="62F6AEFB" w14:textId="77777777">
            <w:r>
              <w:rPr>
                <w:rFonts w:ascii="Calibri" w:hAnsi="Calibri" w:eastAsia="Times New Roman" w:cs="Times New Roman"/>
                <w:b/>
                <w:bCs/>
                <w:color w:val="000000"/>
                <w:lang w:eastAsia="en-IN"/>
              </w:rPr>
              <w:t>Narrative:</w:t>
            </w:r>
          </w:p>
        </w:tc>
        <w:tc>
          <w:tcPr>
            <w:tcW w:w="7677" w:type="dxa"/>
          </w:tcPr>
          <w:p w:rsidR="00C46CBC" w:rsidRDefault="002D1508" w14:paraId="48C09F9C" w14:textId="4FD80F35">
            <w:pPr>
              <w:pStyle w:val="ListParagraph"/>
              <w:numPr>
                <w:ilvl w:val="0"/>
                <w:numId w:val="47"/>
              </w:numPr>
            </w:pPr>
            <w:r>
              <w:t xml:space="preserve">A </w:t>
            </w:r>
            <w:r w:rsidR="00E11FFE">
              <w:t xml:space="preserve"> </w:t>
            </w:r>
            <w:r w:rsidR="007E1194">
              <w:t>user</w:t>
            </w:r>
            <w:r>
              <w:t xml:space="preserve"> can be set up as an Admin for a specific organization</w:t>
            </w:r>
            <w:r w:rsidR="00C46CBC">
              <w:t>, which is automatically given to an organization supervisor, but also can be assigned directly for delegation</w:t>
            </w:r>
          </w:p>
          <w:p w:rsidR="002D1508" w:rsidP="002D1508" w:rsidRDefault="002D1508" w14:paraId="667262EA" w14:textId="77777777">
            <w:pPr>
              <w:pStyle w:val="ListParagraph"/>
              <w:numPr>
                <w:ilvl w:val="0"/>
                <w:numId w:val="47"/>
              </w:numPr>
            </w:pPr>
            <w:r>
              <w:t>Once the user is given the admin rights he can:</w:t>
            </w:r>
          </w:p>
          <w:p w:rsidR="002D1508" w:rsidP="002D1508" w:rsidRDefault="002D1508" w14:paraId="57B344F4" w14:textId="77777777">
            <w:pPr>
              <w:pStyle w:val="ListParagraph"/>
              <w:numPr>
                <w:ilvl w:val="0"/>
                <w:numId w:val="48"/>
              </w:numPr>
            </w:pPr>
            <w:r>
              <w:t>Approve new account requests for Non-Employees</w:t>
            </w:r>
          </w:p>
          <w:p w:rsidR="002D1508" w:rsidP="002D1508" w:rsidRDefault="002D1508" w14:paraId="0396A12F" w14:textId="2ECC4D9B">
            <w:pPr>
              <w:pStyle w:val="ListParagraph"/>
              <w:numPr>
                <w:ilvl w:val="0"/>
                <w:numId w:val="48"/>
              </w:numPr>
            </w:pPr>
            <w:r>
              <w:t>Approve new account requests for Service accounts</w:t>
            </w:r>
          </w:p>
          <w:p w:rsidR="002D1508" w:rsidP="002D1508" w:rsidRDefault="002D1508" w14:paraId="783DD60A" w14:textId="77777777">
            <w:pPr>
              <w:pStyle w:val="ListParagraph"/>
              <w:numPr>
                <w:ilvl w:val="0"/>
                <w:numId w:val="48"/>
              </w:numPr>
            </w:pPr>
            <w:r>
              <w:t>Modify users that are within his/her organizations</w:t>
            </w:r>
          </w:p>
          <w:p w:rsidR="002D1508" w:rsidP="000A203B" w:rsidRDefault="00C46CBC" w14:paraId="06F715E8" w14:textId="6EC9F59E">
            <w:pPr>
              <w:pStyle w:val="ListParagraph"/>
              <w:numPr>
                <w:ilvl w:val="0"/>
                <w:numId w:val="48"/>
              </w:numPr>
            </w:pPr>
            <w:r>
              <w:t>Reset passwords for users within his/her organizations</w:t>
            </w:r>
          </w:p>
        </w:tc>
      </w:tr>
      <w:tr w:rsidR="006D7FBB" w:rsidTr="002D1508" w14:paraId="0D85289C" w14:textId="77777777">
        <w:tc>
          <w:tcPr>
            <w:tcW w:w="1683" w:type="dxa"/>
            <w:shd w:val="clear" w:color="auto" w:fill="8DB3E2" w:themeFill="text2" w:themeFillTint="66"/>
          </w:tcPr>
          <w:p w:rsidR="006D7FBB" w:rsidP="002D1508" w:rsidRDefault="006D7FBB" w14:paraId="14A3DB60" w14:textId="77777777">
            <w:r>
              <w:rPr>
                <w:rFonts w:ascii="Calibri" w:hAnsi="Calibri" w:eastAsia="Times New Roman" w:cs="Times New Roman"/>
                <w:b/>
                <w:bCs/>
                <w:color w:val="000000"/>
                <w:lang w:eastAsia="en-IN"/>
              </w:rPr>
              <w:t>Frequency:</w:t>
            </w:r>
          </w:p>
        </w:tc>
        <w:tc>
          <w:tcPr>
            <w:tcW w:w="7677" w:type="dxa"/>
          </w:tcPr>
          <w:p w:rsidR="006D7FBB" w:rsidP="002D1508" w:rsidRDefault="006D7FBB" w14:paraId="6D23B289" w14:textId="77777777">
            <w:r>
              <w:t>As required</w:t>
            </w:r>
          </w:p>
        </w:tc>
      </w:tr>
    </w:tbl>
    <w:p w:rsidR="006D7FBB" w:rsidP="006D7FBB" w:rsidRDefault="006D7FBB" w14:paraId="677F6B83" w14:textId="29B6D4AE"/>
    <w:p w:rsidRPr="006D7FBB" w:rsidR="00D74B93" w:rsidP="000A203B" w:rsidRDefault="00D74B93" w14:paraId="6BDE434F" w14:textId="77777777">
      <w:pPr>
        <w:ind w:left="0" w:firstLine="0"/>
      </w:pPr>
    </w:p>
    <w:sectPr w:rsidRPr="006D7FBB" w:rsidR="00D74B93" w:rsidSect="00840F2A">
      <w:sectPrChange w:author="Vollmar, Wesley C." w:date="2019-08-30T13:01:14.8691318" w:id="1064910551">
        <w:sectPr w:rsidRPr="006D7FBB" w:rsidR="00D74B93" w:rsidSect="00840F2A">
          <w:pgSz w:w="12240" w:h="15840"/>
          <w:pgMar w:top="1440" w:right="1440" w:bottom="1440" w:left="1440" w:header="737" w:footer="720" w:gutter="0"/>
          <w:cols w:space="720"/>
          <w:docGrid w:linePitch="360"/>
        </w:sectPr>
      </w:sectPrChange>
      <w:headerReference w:type="default" r:id="rId14"/>
      <w:footerReference w:type="default" r:id="rId15"/>
      <w:pgSz w:w="12240" w:h="15840" w:orient="portrait"/>
      <w:pgMar w:top="1440" w:right="1440" w:bottom="1440" w:left="1440" w:header="737"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VWC" w:author="Vollmar, Wesley C." w:date="2019-08-27T14:28:00Z" w:id="35">
    <w:p w:rsidR="00033E48" w:rsidRDefault="00033E48" w14:paraId="45FF971F" w14:textId="6FDA55A1">
      <w:pPr>
        <w:pStyle w:val="CommentText"/>
      </w:pPr>
      <w:r>
        <w:rPr>
          <w:rStyle w:val="CommentReference"/>
        </w:rPr>
        <w:annotationRef/>
      </w:r>
      <w:bookmarkStart w:name="_GoBack" w:id="37"/>
      <w:bookmarkEnd w:id="37"/>
      <w:r>
        <w:t>After our discussion last week, looking for Employee Number, then identity fields for X/Y matches, then handle accordingly to an exception file if not matching on all fields.</w:t>
      </w:r>
    </w:p>
    <w:p w:rsidR="00033E48" w:rsidRDefault="00033E48" w14:paraId="597A141C" w14:textId="77777777">
      <w:pPr>
        <w:pStyle w:val="CommentText"/>
      </w:pPr>
    </w:p>
    <w:p w:rsidR="00033E48" w:rsidRDefault="00033E48" w14:paraId="7A877277" w14:textId="5FFB8CA0">
      <w:pPr>
        <w:pStyle w:val="CommentText"/>
      </w:pPr>
      <w:r>
        <w:t>Should we document all of that here?</w:t>
      </w:r>
    </w:p>
  </w:comment>
  <w:comment w:initials="TvD" w:author="Tonnie van Doormalen" w:date="2019-08-30T16:23:00Z" w:id="36">
    <w:p w:rsidR="000F567B" w:rsidRDefault="000F567B" w14:paraId="42143138" w14:textId="1128CA54">
      <w:pPr>
        <w:pStyle w:val="CommentText"/>
      </w:pPr>
      <w:r>
        <w:rPr>
          <w:rStyle w:val="CommentReference"/>
        </w:rPr>
        <w:annotationRef/>
      </w:r>
      <w:r>
        <w:t>We leave the requirement here as is and in the Design we will document the final implementation.</w:t>
      </w:r>
    </w:p>
  </w:comment>
  <w:comment w:initials="VWC" w:author="Vollmar, Wesley C." w:date="2019-08-27T14:35:00Z" w:id="41">
    <w:p w:rsidR="00033E48" w:rsidRDefault="00033E48" w14:paraId="21E73E4C" w14:textId="79DF8574">
      <w:pPr>
        <w:pStyle w:val="CommentText"/>
      </w:pPr>
      <w:r>
        <w:rPr>
          <w:rStyle w:val="CommentReference"/>
        </w:rPr>
        <w:annotationRef/>
      </w:r>
      <w:r>
        <w:t>Same as above.  Need to document the identity field matching criteria/exception process?</w:t>
      </w:r>
    </w:p>
  </w:comment>
  <w:comment w:initials="TvD" w:author="Tonnie van Doormalen" w:date="2019-08-30T16:24:00Z" w:id="42">
    <w:p w:rsidR="000F567B" w:rsidRDefault="000F567B" w14:paraId="790B232C" w14:textId="374C8DB9">
      <w:pPr>
        <w:pStyle w:val="CommentText"/>
      </w:pPr>
      <w:r>
        <w:rPr>
          <w:rStyle w:val="CommentReference"/>
        </w:rPr>
        <w:annotationRef/>
      </w:r>
      <w:r>
        <w:t>We leave the requirement here as is and in the Design we will document the final implementation.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877277" w15:done="1"/>
  <w15:commentEx w15:paraId="42143138" w15:paraIdParent="7A877277" w15:done="1"/>
  <w15:commentEx w15:paraId="21E73E4C" w15:done="1"/>
  <w15:commentEx w15:paraId="790B232C" w15:paraIdParent="21E73E4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877277" w16cid:durableId="210FBCA1"/>
  <w16cid:commentId w16cid:paraId="42143138" w16cid:durableId="2113CBEB"/>
  <w16cid:commentId w16cid:paraId="21E73E4C" w16cid:durableId="210FBE42"/>
  <w16cid:commentId w16cid:paraId="790B232C" w16cid:durableId="2113CC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2A5" w:rsidP="001F4E6E" w:rsidRDefault="00AF42A5" w14:paraId="4A30B4B8" w14:textId="77777777">
      <w:r>
        <w:separator/>
      </w:r>
    </w:p>
  </w:endnote>
  <w:endnote w:type="continuationSeparator" w:id="0">
    <w:p w:rsidR="00AF42A5" w:rsidP="001F4E6E" w:rsidRDefault="00AF42A5" w14:paraId="7A10DA78" w14:textId="77777777">
      <w:r>
        <w:continuationSeparator/>
      </w:r>
    </w:p>
  </w:endnote>
  <w:endnote w:type="continuationNotice" w:id="1">
    <w:p w:rsidR="00AF42A5" w:rsidRDefault="00AF42A5" w14:paraId="7915E84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050788"/>
      <w:docPartObj>
        <w:docPartGallery w:val="Page Numbers (Bottom of Page)"/>
        <w:docPartUnique/>
      </w:docPartObj>
    </w:sdtPr>
    <w:sdtEndPr/>
    <w:sdtContent>
      <w:p w:rsidR="00033E48" w:rsidRDefault="00033E48" w14:paraId="6DD257C5" w14:textId="1AF6B707">
        <w:pPr>
          <w:pStyle w:val="Footer"/>
          <w:jc w:val="right"/>
        </w:pPr>
        <w:r>
          <w:fldChar w:fldCharType="begin"/>
        </w:r>
        <w:r>
          <w:instrText xml:space="preserve"> PAGE   \* MERGEFORMAT </w:instrText>
        </w:r>
        <w:r>
          <w:fldChar w:fldCharType="separate"/>
        </w:r>
        <w:r w:rsidR="000D326F">
          <w:rPr>
            <w:noProof/>
          </w:rPr>
          <w:t>16</w:t>
        </w:r>
        <w:r>
          <w:rPr>
            <w:noProof/>
          </w:rPr>
          <w:fldChar w:fldCharType="end"/>
        </w:r>
      </w:p>
      <w:p w:rsidR="00033E48" w:rsidP="009108E6" w:rsidRDefault="00033E48" w14:paraId="397E1B00" w14:textId="77777777">
        <w:pPr>
          <w:pStyle w:val="Footer"/>
          <w:jc w:val="center"/>
        </w:pPr>
        <w:r w:rsidRPr="00846A2A">
          <w:t>Simeio Solutions - Proprietary and Confidential</w:t>
        </w:r>
      </w:p>
    </w:sdtContent>
  </w:sdt>
  <w:p w:rsidR="00033E48" w:rsidRDefault="00033E48" w14:paraId="35DEA15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2A5" w:rsidP="001F4E6E" w:rsidRDefault="00AF42A5" w14:paraId="034CC5AB" w14:textId="77777777">
      <w:r>
        <w:separator/>
      </w:r>
    </w:p>
  </w:footnote>
  <w:footnote w:type="continuationSeparator" w:id="0">
    <w:p w:rsidR="00AF42A5" w:rsidP="001F4E6E" w:rsidRDefault="00AF42A5" w14:paraId="6A66D8BE" w14:textId="77777777">
      <w:r>
        <w:continuationSeparator/>
      </w:r>
    </w:p>
  </w:footnote>
  <w:footnote w:type="continuationNotice" w:id="1">
    <w:p w:rsidR="00AF42A5" w:rsidRDefault="00AF42A5" w14:paraId="3ED5EC7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086377" w:rsidR="00033E48" w:rsidP="00086377" w:rsidRDefault="00033E48" w14:paraId="2C8051E1" w14:textId="77777777">
    <w:pPr>
      <w:pStyle w:val="Header"/>
      <w:ind w:left="567" w:hanging="567"/>
      <w:rPr>
        <w:b/>
        <w:color w:val="365F91" w:themeColor="accent1" w:themeShade="BF"/>
        <w:sz w:val="24"/>
      </w:rPr>
    </w:pPr>
    <w:r>
      <w:rPr>
        <w:noProof/>
      </w:rPr>
      <w:drawing>
        <wp:inline distT="0" distB="0" distL="0" distR="0" wp14:anchorId="4AD42B86" wp14:editId="48968653">
          <wp:extent cx="1057275" cy="800100"/>
          <wp:effectExtent l="0" t="0" r="9525" b="0"/>
          <wp:docPr id="1" name="Picture 1" descr="cid:image001.png@01D54135.21A34D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4135.21A34D0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57275" cy="800100"/>
                  </a:xfrm>
                  <a:prstGeom prst="rect">
                    <a:avLst/>
                  </a:prstGeom>
                  <a:noFill/>
                  <a:ln>
                    <a:noFill/>
                  </a:ln>
                </pic:spPr>
              </pic:pic>
            </a:graphicData>
          </a:graphic>
        </wp:inline>
      </w:drawing>
    </w:r>
    <w:r w:rsidRPr="5F60E2FE">
      <w:rPr>
        <w:b w:val="1"/>
        <w:bCs w:val="1"/>
        <w:color w:val="365F91" w:themeColor="accent1" w:themeShade="BF"/>
        <w:sz w:val="24"/>
        <w:szCs w:val="24"/>
        <w:rPrChange w:author="Vollmar, Wesley C." w:date="2019-08-30T13:01:14.8691318" w:id="778956598">
          <w:rPr>
            <w:b/>
            <w:color w:val="365F91" w:themeColor="accent1" w:themeShade="BF"/>
            <w:sz w:val="24"/>
          </w:rPr>
        </w:rPrChange>
      </w:rPr>
      <w:t xml:space="preserve">                                                                                                     </w:t>
    </w:r>
    <w:r w:rsidRPr="00153BD3">
      <w:rPr>
        <w:noProof/>
      </w:rPr>
      <w:drawing>
        <wp:inline distT="0" distB="0" distL="0" distR="0" wp14:anchorId="51AC0567" wp14:editId="4F5825CC">
          <wp:extent cx="1362075" cy="561975"/>
          <wp:effectExtent l="19050" t="0" r="9525" b="0"/>
          <wp:docPr id="3" name="Picture 1" descr="C:\Users\Simeio\Desktop\Fwd  Anshuman C - Jefferies Letter - akumar@simeiosolutions.com - Simeio Solutions Mail_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eio\Desktop\Fwd  Anshuman C - Jefferies Letter - akumar@simeiosolutions.com - Simeio Solutions Mail_files\logo.png"/>
                  <pic:cNvPicPr>
                    <a:picLocks noChangeAspect="1" noChangeArrowheads="1"/>
                  </pic:cNvPicPr>
                </pic:nvPicPr>
                <pic:blipFill>
                  <a:blip r:embed="rId3"/>
                  <a:srcRect/>
                  <a:stretch>
                    <a:fillRect/>
                  </a:stretch>
                </pic:blipFill>
                <pic:spPr bwMode="auto">
                  <a:xfrm>
                    <a:off x="0" y="0"/>
                    <a:ext cx="1362075" cy="561975"/>
                  </a:xfrm>
                  <a:prstGeom prst="rect">
                    <a:avLst/>
                  </a:prstGeom>
                  <a:noFill/>
                  <a:ln w="9525">
                    <a:noFill/>
                    <a:miter lim="800000"/>
                    <a:headEnd/>
                    <a:tailEnd/>
                  </a:ln>
                </pic:spPr>
              </pic:pic>
            </a:graphicData>
          </a:graphic>
        </wp:inline>
      </w:drawing>
    </w:r>
  </w:p>
  <w:p w:rsidR="00033E48" w:rsidP="00E24AED" w:rsidRDefault="00033E48" w14:paraId="51D1F3F0" w14:textId="77777777">
    <w:pPr>
      <w:pStyle w:val="Header"/>
    </w:pPr>
  </w:p>
  <w:p w:rsidR="00033E48" w:rsidRDefault="00033E48" w14:paraId="7E8817C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8CB"/>
    <w:multiLevelType w:val="hybridMultilevel"/>
    <w:tmpl w:val="AC525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601E5"/>
    <w:multiLevelType w:val="hybridMultilevel"/>
    <w:tmpl w:val="F0B26ECC"/>
    <w:lvl w:ilvl="0" w:tplc="5C72D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D3A63"/>
    <w:multiLevelType w:val="hybridMultilevel"/>
    <w:tmpl w:val="48182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6256B"/>
    <w:multiLevelType w:val="hybridMultilevel"/>
    <w:tmpl w:val="676E5F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82C3D0C"/>
    <w:multiLevelType w:val="hybridMultilevel"/>
    <w:tmpl w:val="8B9A39C8"/>
    <w:lvl w:ilvl="0" w:tplc="C78E3E1C">
      <w:start w:val="1"/>
      <w:numFmt w:val="bullet"/>
      <w:pStyle w:val="BulletedList1"/>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0B5D15AF"/>
    <w:multiLevelType w:val="hybridMultilevel"/>
    <w:tmpl w:val="2862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713EA"/>
    <w:multiLevelType w:val="hybridMultilevel"/>
    <w:tmpl w:val="769A978E"/>
    <w:lvl w:ilvl="0" w:tplc="5C72D6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A44689"/>
    <w:multiLevelType w:val="hybridMultilevel"/>
    <w:tmpl w:val="83500A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2D07096"/>
    <w:multiLevelType w:val="hybridMultilevel"/>
    <w:tmpl w:val="CDA25572"/>
    <w:lvl w:ilvl="0" w:tplc="0D98DEB2">
      <w:start w:val="1"/>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15691BF3"/>
    <w:multiLevelType w:val="hybridMultilevel"/>
    <w:tmpl w:val="94C27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6656134"/>
    <w:multiLevelType w:val="hybridMultilevel"/>
    <w:tmpl w:val="9836C6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A9634C1"/>
    <w:multiLevelType w:val="hybridMultilevel"/>
    <w:tmpl w:val="0636849C"/>
    <w:lvl w:ilvl="0" w:tplc="D4044542">
      <w:start w:val="1"/>
      <w:numFmt w:val="bullet"/>
      <w:lvlText w:val=""/>
      <w:lvlJc w:val="left"/>
      <w:pPr>
        <w:ind w:left="720" w:hanging="360"/>
      </w:pPr>
      <w:rPr>
        <w:rFonts w:hint="default" w:ascii="Symbol" w:hAnsi="Symbo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4C4CAB"/>
    <w:multiLevelType w:val="hybridMultilevel"/>
    <w:tmpl w:val="02106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CE05F2"/>
    <w:multiLevelType w:val="hybridMultilevel"/>
    <w:tmpl w:val="8E7C990A"/>
    <w:lvl w:ilvl="0" w:tplc="40090001">
      <w:start w:val="1"/>
      <w:numFmt w:val="bullet"/>
      <w:lvlText w:val=""/>
      <w:lvlJc w:val="left"/>
      <w:pPr>
        <w:ind w:left="1440" w:hanging="360"/>
      </w:pPr>
      <w:rPr>
        <w:rFonts w:hint="default" w:ascii="Symbol" w:hAnsi="Symbol"/>
      </w:rPr>
    </w:lvl>
    <w:lvl w:ilvl="1" w:tplc="40090003">
      <w:start w:val="1"/>
      <w:numFmt w:val="bullet"/>
      <w:lvlText w:val="o"/>
      <w:lvlJc w:val="left"/>
      <w:pPr>
        <w:ind w:left="2160" w:hanging="360"/>
      </w:pPr>
      <w:rPr>
        <w:rFonts w:hint="default" w:ascii="Courier New" w:hAnsi="Courier New" w:cs="Courier New"/>
      </w:rPr>
    </w:lvl>
    <w:lvl w:ilvl="2" w:tplc="40090005">
      <w:start w:val="1"/>
      <w:numFmt w:val="bullet"/>
      <w:lvlText w:val=""/>
      <w:lvlJc w:val="left"/>
      <w:pPr>
        <w:ind w:left="2880" w:hanging="360"/>
      </w:pPr>
      <w:rPr>
        <w:rFonts w:hint="default" w:ascii="Wingdings" w:hAnsi="Wingdings"/>
      </w:rPr>
    </w:lvl>
    <w:lvl w:ilvl="3" w:tplc="40090001">
      <w:start w:val="1"/>
      <w:numFmt w:val="bullet"/>
      <w:lvlText w:val=""/>
      <w:lvlJc w:val="left"/>
      <w:pPr>
        <w:ind w:left="3600" w:hanging="360"/>
      </w:pPr>
      <w:rPr>
        <w:rFonts w:hint="default" w:ascii="Symbol" w:hAnsi="Symbol"/>
      </w:rPr>
    </w:lvl>
    <w:lvl w:ilvl="4" w:tplc="40090003">
      <w:start w:val="1"/>
      <w:numFmt w:val="bullet"/>
      <w:lvlText w:val="o"/>
      <w:lvlJc w:val="left"/>
      <w:pPr>
        <w:ind w:left="4320" w:hanging="360"/>
      </w:pPr>
      <w:rPr>
        <w:rFonts w:hint="default" w:ascii="Courier New" w:hAnsi="Courier New" w:cs="Courier New"/>
      </w:rPr>
    </w:lvl>
    <w:lvl w:ilvl="5" w:tplc="40090005">
      <w:start w:val="1"/>
      <w:numFmt w:val="bullet"/>
      <w:lvlText w:val=""/>
      <w:lvlJc w:val="left"/>
      <w:pPr>
        <w:ind w:left="5040" w:hanging="360"/>
      </w:pPr>
      <w:rPr>
        <w:rFonts w:hint="default" w:ascii="Wingdings" w:hAnsi="Wingdings"/>
      </w:rPr>
    </w:lvl>
    <w:lvl w:ilvl="6" w:tplc="40090001">
      <w:start w:val="1"/>
      <w:numFmt w:val="bullet"/>
      <w:lvlText w:val=""/>
      <w:lvlJc w:val="left"/>
      <w:pPr>
        <w:ind w:left="5760" w:hanging="360"/>
      </w:pPr>
      <w:rPr>
        <w:rFonts w:hint="default" w:ascii="Symbol" w:hAnsi="Symbol"/>
      </w:rPr>
    </w:lvl>
    <w:lvl w:ilvl="7" w:tplc="40090003">
      <w:start w:val="1"/>
      <w:numFmt w:val="bullet"/>
      <w:lvlText w:val="o"/>
      <w:lvlJc w:val="left"/>
      <w:pPr>
        <w:ind w:left="6480" w:hanging="360"/>
      </w:pPr>
      <w:rPr>
        <w:rFonts w:hint="default" w:ascii="Courier New" w:hAnsi="Courier New" w:cs="Courier New"/>
      </w:rPr>
    </w:lvl>
    <w:lvl w:ilvl="8" w:tplc="40090005">
      <w:start w:val="1"/>
      <w:numFmt w:val="bullet"/>
      <w:lvlText w:val=""/>
      <w:lvlJc w:val="left"/>
      <w:pPr>
        <w:ind w:left="7200" w:hanging="360"/>
      </w:pPr>
      <w:rPr>
        <w:rFonts w:hint="default" w:ascii="Wingdings" w:hAnsi="Wingdings"/>
      </w:rPr>
    </w:lvl>
  </w:abstractNum>
  <w:abstractNum w:abstractNumId="14" w15:restartNumberingAfterBreak="0">
    <w:nsid w:val="24062253"/>
    <w:multiLevelType w:val="hybridMultilevel"/>
    <w:tmpl w:val="4C4EC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8769D"/>
    <w:multiLevelType w:val="hybridMultilevel"/>
    <w:tmpl w:val="5BEAAE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4BA27B8"/>
    <w:multiLevelType w:val="hybridMultilevel"/>
    <w:tmpl w:val="7D8A7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61462"/>
    <w:multiLevelType w:val="hybridMultilevel"/>
    <w:tmpl w:val="FB967570"/>
    <w:lvl w:ilvl="0" w:tplc="FEE66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774202"/>
    <w:multiLevelType w:val="hybridMultilevel"/>
    <w:tmpl w:val="91780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D1127A"/>
    <w:multiLevelType w:val="hybridMultilevel"/>
    <w:tmpl w:val="F28C656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309213B5"/>
    <w:multiLevelType w:val="hybridMultilevel"/>
    <w:tmpl w:val="58C26E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43C2F0D"/>
    <w:multiLevelType w:val="hybridMultilevel"/>
    <w:tmpl w:val="8A426AE6"/>
    <w:lvl w:ilvl="0" w:tplc="EDC42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9229A7"/>
    <w:multiLevelType w:val="hybridMultilevel"/>
    <w:tmpl w:val="2C82E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8E8576B"/>
    <w:multiLevelType w:val="hybridMultilevel"/>
    <w:tmpl w:val="D4485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F00F2A"/>
    <w:multiLevelType w:val="hybridMultilevel"/>
    <w:tmpl w:val="9B92CB06"/>
    <w:lvl w:ilvl="0" w:tplc="40090001">
      <w:start w:val="1"/>
      <w:numFmt w:val="bullet"/>
      <w:lvlText w:val=""/>
      <w:lvlJc w:val="left"/>
      <w:pPr>
        <w:ind w:left="1152" w:hanging="360"/>
      </w:pPr>
      <w:rPr>
        <w:rFonts w:hint="default" w:ascii="Symbol" w:hAnsi="Symbol"/>
      </w:rPr>
    </w:lvl>
    <w:lvl w:ilvl="1" w:tplc="40090003" w:tentative="1">
      <w:start w:val="1"/>
      <w:numFmt w:val="bullet"/>
      <w:lvlText w:val="o"/>
      <w:lvlJc w:val="left"/>
      <w:pPr>
        <w:ind w:left="1872" w:hanging="360"/>
      </w:pPr>
      <w:rPr>
        <w:rFonts w:hint="default" w:ascii="Courier New" w:hAnsi="Courier New" w:cs="Courier New"/>
      </w:rPr>
    </w:lvl>
    <w:lvl w:ilvl="2" w:tplc="40090005" w:tentative="1">
      <w:start w:val="1"/>
      <w:numFmt w:val="bullet"/>
      <w:lvlText w:val=""/>
      <w:lvlJc w:val="left"/>
      <w:pPr>
        <w:ind w:left="2592" w:hanging="360"/>
      </w:pPr>
      <w:rPr>
        <w:rFonts w:hint="default" w:ascii="Wingdings" w:hAnsi="Wingdings"/>
      </w:rPr>
    </w:lvl>
    <w:lvl w:ilvl="3" w:tplc="40090001" w:tentative="1">
      <w:start w:val="1"/>
      <w:numFmt w:val="bullet"/>
      <w:lvlText w:val=""/>
      <w:lvlJc w:val="left"/>
      <w:pPr>
        <w:ind w:left="3312" w:hanging="360"/>
      </w:pPr>
      <w:rPr>
        <w:rFonts w:hint="default" w:ascii="Symbol" w:hAnsi="Symbol"/>
      </w:rPr>
    </w:lvl>
    <w:lvl w:ilvl="4" w:tplc="40090003" w:tentative="1">
      <w:start w:val="1"/>
      <w:numFmt w:val="bullet"/>
      <w:lvlText w:val="o"/>
      <w:lvlJc w:val="left"/>
      <w:pPr>
        <w:ind w:left="4032" w:hanging="360"/>
      </w:pPr>
      <w:rPr>
        <w:rFonts w:hint="default" w:ascii="Courier New" w:hAnsi="Courier New" w:cs="Courier New"/>
      </w:rPr>
    </w:lvl>
    <w:lvl w:ilvl="5" w:tplc="40090005" w:tentative="1">
      <w:start w:val="1"/>
      <w:numFmt w:val="bullet"/>
      <w:lvlText w:val=""/>
      <w:lvlJc w:val="left"/>
      <w:pPr>
        <w:ind w:left="4752" w:hanging="360"/>
      </w:pPr>
      <w:rPr>
        <w:rFonts w:hint="default" w:ascii="Wingdings" w:hAnsi="Wingdings"/>
      </w:rPr>
    </w:lvl>
    <w:lvl w:ilvl="6" w:tplc="40090001" w:tentative="1">
      <w:start w:val="1"/>
      <w:numFmt w:val="bullet"/>
      <w:lvlText w:val=""/>
      <w:lvlJc w:val="left"/>
      <w:pPr>
        <w:ind w:left="5472" w:hanging="360"/>
      </w:pPr>
      <w:rPr>
        <w:rFonts w:hint="default" w:ascii="Symbol" w:hAnsi="Symbol"/>
      </w:rPr>
    </w:lvl>
    <w:lvl w:ilvl="7" w:tplc="40090003" w:tentative="1">
      <w:start w:val="1"/>
      <w:numFmt w:val="bullet"/>
      <w:lvlText w:val="o"/>
      <w:lvlJc w:val="left"/>
      <w:pPr>
        <w:ind w:left="6192" w:hanging="360"/>
      </w:pPr>
      <w:rPr>
        <w:rFonts w:hint="default" w:ascii="Courier New" w:hAnsi="Courier New" w:cs="Courier New"/>
      </w:rPr>
    </w:lvl>
    <w:lvl w:ilvl="8" w:tplc="40090005" w:tentative="1">
      <w:start w:val="1"/>
      <w:numFmt w:val="bullet"/>
      <w:lvlText w:val=""/>
      <w:lvlJc w:val="left"/>
      <w:pPr>
        <w:ind w:left="6912" w:hanging="360"/>
      </w:pPr>
      <w:rPr>
        <w:rFonts w:hint="default" w:ascii="Wingdings" w:hAnsi="Wingdings"/>
      </w:rPr>
    </w:lvl>
  </w:abstractNum>
  <w:abstractNum w:abstractNumId="25" w15:restartNumberingAfterBreak="0">
    <w:nsid w:val="3A3846BC"/>
    <w:multiLevelType w:val="hybridMultilevel"/>
    <w:tmpl w:val="33581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B37848"/>
    <w:multiLevelType w:val="hybridMultilevel"/>
    <w:tmpl w:val="B3EE66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3F793DD5"/>
    <w:multiLevelType w:val="hybridMultilevel"/>
    <w:tmpl w:val="B3EAC8DE"/>
    <w:lvl w:ilvl="0" w:tplc="0409000F">
      <w:start w:val="1"/>
      <w:numFmt w:val="decimal"/>
      <w:lvlText w:val="%1."/>
      <w:lvlJc w:val="left"/>
      <w:pPr>
        <w:ind w:left="732" w:hanging="360"/>
      </w:p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28" w15:restartNumberingAfterBreak="0">
    <w:nsid w:val="41A76728"/>
    <w:multiLevelType w:val="hybridMultilevel"/>
    <w:tmpl w:val="2862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D50C00"/>
    <w:multiLevelType w:val="hybridMultilevel"/>
    <w:tmpl w:val="2E4A1474"/>
    <w:lvl w:ilvl="0" w:tplc="59EC1DE0">
      <w:start w:val="1"/>
      <w:numFmt w:val="decimal"/>
      <w:lvlText w:val="%1."/>
      <w:lvlJc w:val="left"/>
      <w:pPr>
        <w:ind w:left="732" w:hanging="360"/>
      </w:pPr>
      <w:rPr>
        <w:rFonts w:hint="default"/>
      </w:rPr>
    </w:lvl>
    <w:lvl w:ilvl="1" w:tplc="04090019" w:tentative="1">
      <w:start w:val="1"/>
      <w:numFmt w:val="lowerLetter"/>
      <w:lvlText w:val="%2."/>
      <w:lvlJc w:val="left"/>
      <w:pPr>
        <w:ind w:left="732" w:hanging="360"/>
      </w:pPr>
    </w:lvl>
    <w:lvl w:ilvl="2" w:tplc="0409001B" w:tentative="1">
      <w:start w:val="1"/>
      <w:numFmt w:val="lowerRoman"/>
      <w:lvlText w:val="%3."/>
      <w:lvlJc w:val="right"/>
      <w:pPr>
        <w:ind w:left="1452" w:hanging="180"/>
      </w:pPr>
    </w:lvl>
    <w:lvl w:ilvl="3" w:tplc="0409000F" w:tentative="1">
      <w:start w:val="1"/>
      <w:numFmt w:val="decimal"/>
      <w:lvlText w:val="%4."/>
      <w:lvlJc w:val="left"/>
      <w:pPr>
        <w:ind w:left="2172" w:hanging="360"/>
      </w:pPr>
    </w:lvl>
    <w:lvl w:ilvl="4" w:tplc="04090019" w:tentative="1">
      <w:start w:val="1"/>
      <w:numFmt w:val="lowerLetter"/>
      <w:lvlText w:val="%5."/>
      <w:lvlJc w:val="left"/>
      <w:pPr>
        <w:ind w:left="2892" w:hanging="360"/>
      </w:pPr>
    </w:lvl>
    <w:lvl w:ilvl="5" w:tplc="0409001B" w:tentative="1">
      <w:start w:val="1"/>
      <w:numFmt w:val="lowerRoman"/>
      <w:lvlText w:val="%6."/>
      <w:lvlJc w:val="right"/>
      <w:pPr>
        <w:ind w:left="3612" w:hanging="180"/>
      </w:pPr>
    </w:lvl>
    <w:lvl w:ilvl="6" w:tplc="0409000F" w:tentative="1">
      <w:start w:val="1"/>
      <w:numFmt w:val="decimal"/>
      <w:lvlText w:val="%7."/>
      <w:lvlJc w:val="left"/>
      <w:pPr>
        <w:ind w:left="4332" w:hanging="360"/>
      </w:pPr>
    </w:lvl>
    <w:lvl w:ilvl="7" w:tplc="04090019" w:tentative="1">
      <w:start w:val="1"/>
      <w:numFmt w:val="lowerLetter"/>
      <w:lvlText w:val="%8."/>
      <w:lvlJc w:val="left"/>
      <w:pPr>
        <w:ind w:left="5052" w:hanging="360"/>
      </w:pPr>
    </w:lvl>
    <w:lvl w:ilvl="8" w:tplc="0409001B" w:tentative="1">
      <w:start w:val="1"/>
      <w:numFmt w:val="lowerRoman"/>
      <w:lvlText w:val="%9."/>
      <w:lvlJc w:val="right"/>
      <w:pPr>
        <w:ind w:left="5772" w:hanging="180"/>
      </w:pPr>
    </w:lvl>
  </w:abstractNum>
  <w:abstractNum w:abstractNumId="30" w15:restartNumberingAfterBreak="0">
    <w:nsid w:val="45911FAC"/>
    <w:multiLevelType w:val="hybridMultilevel"/>
    <w:tmpl w:val="51C21142"/>
    <w:lvl w:ilvl="0" w:tplc="B75EF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8E36B4"/>
    <w:multiLevelType w:val="hybridMultilevel"/>
    <w:tmpl w:val="A89029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8FB185F"/>
    <w:multiLevelType w:val="multilevel"/>
    <w:tmpl w:val="D48EFB96"/>
    <w:lvl w:ilvl="0">
      <w:start w:val="1"/>
      <w:numFmt w:val="decimal"/>
      <w:lvlText w:val="%1."/>
      <w:lvlJc w:val="left"/>
      <w:pPr>
        <w:ind w:left="720" w:hanging="360"/>
      </w:pPr>
    </w:lvl>
    <w:lvl w:ilvl="1">
      <w:start w:val="1"/>
      <w:numFmt w:val="decimal"/>
      <w:lvlText w:val="%1.%2"/>
      <w:lvlJc w:val="left"/>
      <w:pPr>
        <w:ind w:left="1482" w:hanging="1050"/>
      </w:pPr>
    </w:lvl>
    <w:lvl w:ilvl="2">
      <w:start w:val="1"/>
      <w:numFmt w:val="decimal"/>
      <w:lvlText w:val="%1.%2.%3"/>
      <w:lvlJc w:val="left"/>
      <w:pPr>
        <w:ind w:left="1554" w:hanging="1050"/>
      </w:pPr>
    </w:lvl>
    <w:lvl w:ilvl="3">
      <w:start w:val="1"/>
      <w:numFmt w:val="decimal"/>
      <w:lvlText w:val="%1.%2.%3.%4"/>
      <w:lvlJc w:val="left"/>
      <w:pPr>
        <w:ind w:left="1656" w:hanging="1080"/>
      </w:pPr>
    </w:lvl>
    <w:lvl w:ilvl="4">
      <w:start w:val="1"/>
      <w:numFmt w:val="decimal"/>
      <w:lvlText w:val="%1.%2.%3.%4.%5"/>
      <w:lvlJc w:val="left"/>
      <w:pPr>
        <w:ind w:left="2088" w:hanging="1440"/>
      </w:pPr>
    </w:lvl>
    <w:lvl w:ilvl="5">
      <w:start w:val="1"/>
      <w:numFmt w:val="decimal"/>
      <w:lvlText w:val="%1.%2.%3.%4.%5.%6"/>
      <w:lvlJc w:val="left"/>
      <w:pPr>
        <w:ind w:left="2160" w:hanging="1440"/>
      </w:pPr>
    </w:lvl>
    <w:lvl w:ilvl="6">
      <w:start w:val="1"/>
      <w:numFmt w:val="decimal"/>
      <w:lvlText w:val="%1.%2.%3.%4.%5.%6.%7"/>
      <w:lvlJc w:val="left"/>
      <w:pPr>
        <w:ind w:left="2592" w:hanging="1800"/>
      </w:pPr>
    </w:lvl>
    <w:lvl w:ilvl="7">
      <w:start w:val="1"/>
      <w:numFmt w:val="decimal"/>
      <w:lvlText w:val="%1.%2.%3.%4.%5.%6.%7.%8"/>
      <w:lvlJc w:val="left"/>
      <w:pPr>
        <w:ind w:left="3024" w:hanging="2160"/>
      </w:pPr>
    </w:lvl>
    <w:lvl w:ilvl="8">
      <w:start w:val="1"/>
      <w:numFmt w:val="decimal"/>
      <w:lvlText w:val="%1.%2.%3.%4.%5.%6.%7.%8.%9"/>
      <w:lvlJc w:val="left"/>
      <w:pPr>
        <w:ind w:left="3096" w:hanging="2160"/>
      </w:pPr>
    </w:lvl>
  </w:abstractNum>
  <w:abstractNum w:abstractNumId="33" w15:restartNumberingAfterBreak="0">
    <w:nsid w:val="4C0D5485"/>
    <w:multiLevelType w:val="hybridMultilevel"/>
    <w:tmpl w:val="5E2A097E"/>
    <w:lvl w:ilvl="0" w:tplc="3DB22EF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F8168B"/>
    <w:multiLevelType w:val="hybridMultilevel"/>
    <w:tmpl w:val="12DE51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4E222FC2"/>
    <w:multiLevelType w:val="hybridMultilevel"/>
    <w:tmpl w:val="FB547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4F6A6403"/>
    <w:multiLevelType w:val="hybridMultilevel"/>
    <w:tmpl w:val="F0B26ECC"/>
    <w:lvl w:ilvl="0" w:tplc="5C72D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382947"/>
    <w:multiLevelType w:val="hybridMultilevel"/>
    <w:tmpl w:val="5E7EA4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66F1E17"/>
    <w:multiLevelType w:val="hybridMultilevel"/>
    <w:tmpl w:val="968C10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C50D9F"/>
    <w:multiLevelType w:val="hybridMultilevel"/>
    <w:tmpl w:val="68F64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A70592"/>
    <w:multiLevelType w:val="hybridMultilevel"/>
    <w:tmpl w:val="AE42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0E28F8"/>
    <w:multiLevelType w:val="hybridMultilevel"/>
    <w:tmpl w:val="5770D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32125C6"/>
    <w:multiLevelType w:val="hybridMultilevel"/>
    <w:tmpl w:val="CC52E5E2"/>
    <w:lvl w:ilvl="0" w:tplc="D4044542">
      <w:start w:val="1"/>
      <w:numFmt w:val="bullet"/>
      <w:lvlText w:val=""/>
      <w:lvlJc w:val="left"/>
      <w:pPr>
        <w:ind w:left="1440" w:hanging="360"/>
      </w:pPr>
      <w:rPr>
        <w:rFonts w:hint="default" w:ascii="Symbol" w:hAnsi="Symbol"/>
      </w:rPr>
    </w:lvl>
    <w:lvl w:ilvl="1" w:tplc="4AA65000" w:tentative="1">
      <w:start w:val="1"/>
      <w:numFmt w:val="bullet"/>
      <w:lvlText w:val="o"/>
      <w:lvlJc w:val="left"/>
      <w:pPr>
        <w:ind w:left="2160" w:hanging="360"/>
      </w:pPr>
      <w:rPr>
        <w:rFonts w:hint="default" w:ascii="Courier New" w:hAnsi="Courier New" w:cs="Courier New"/>
      </w:rPr>
    </w:lvl>
    <w:lvl w:ilvl="2" w:tplc="646C151C" w:tentative="1">
      <w:start w:val="1"/>
      <w:numFmt w:val="bullet"/>
      <w:lvlText w:val=""/>
      <w:lvlJc w:val="left"/>
      <w:pPr>
        <w:ind w:left="2880" w:hanging="360"/>
      </w:pPr>
      <w:rPr>
        <w:rFonts w:hint="default" w:ascii="Wingdings" w:hAnsi="Wingdings"/>
      </w:rPr>
    </w:lvl>
    <w:lvl w:ilvl="3" w:tplc="196CBC1E" w:tentative="1">
      <w:start w:val="1"/>
      <w:numFmt w:val="bullet"/>
      <w:lvlText w:val=""/>
      <w:lvlJc w:val="left"/>
      <w:pPr>
        <w:ind w:left="3600" w:hanging="360"/>
      </w:pPr>
      <w:rPr>
        <w:rFonts w:hint="default" w:ascii="Symbol" w:hAnsi="Symbol"/>
      </w:rPr>
    </w:lvl>
    <w:lvl w:ilvl="4" w:tplc="7420609A" w:tentative="1">
      <w:start w:val="1"/>
      <w:numFmt w:val="bullet"/>
      <w:lvlText w:val="o"/>
      <w:lvlJc w:val="left"/>
      <w:pPr>
        <w:ind w:left="4320" w:hanging="360"/>
      </w:pPr>
      <w:rPr>
        <w:rFonts w:hint="default" w:ascii="Courier New" w:hAnsi="Courier New" w:cs="Courier New"/>
      </w:rPr>
    </w:lvl>
    <w:lvl w:ilvl="5" w:tplc="653AC2CE" w:tentative="1">
      <w:start w:val="1"/>
      <w:numFmt w:val="bullet"/>
      <w:lvlText w:val=""/>
      <w:lvlJc w:val="left"/>
      <w:pPr>
        <w:ind w:left="5040" w:hanging="360"/>
      </w:pPr>
      <w:rPr>
        <w:rFonts w:hint="default" w:ascii="Wingdings" w:hAnsi="Wingdings"/>
      </w:rPr>
    </w:lvl>
    <w:lvl w:ilvl="6" w:tplc="145C8EB4" w:tentative="1">
      <w:start w:val="1"/>
      <w:numFmt w:val="bullet"/>
      <w:lvlText w:val=""/>
      <w:lvlJc w:val="left"/>
      <w:pPr>
        <w:ind w:left="5760" w:hanging="360"/>
      </w:pPr>
      <w:rPr>
        <w:rFonts w:hint="default" w:ascii="Symbol" w:hAnsi="Symbol"/>
      </w:rPr>
    </w:lvl>
    <w:lvl w:ilvl="7" w:tplc="F5542684" w:tentative="1">
      <w:start w:val="1"/>
      <w:numFmt w:val="bullet"/>
      <w:lvlText w:val="o"/>
      <w:lvlJc w:val="left"/>
      <w:pPr>
        <w:ind w:left="6480" w:hanging="360"/>
      </w:pPr>
      <w:rPr>
        <w:rFonts w:hint="default" w:ascii="Courier New" w:hAnsi="Courier New" w:cs="Courier New"/>
      </w:rPr>
    </w:lvl>
    <w:lvl w:ilvl="8" w:tplc="E66A1D1C" w:tentative="1">
      <w:start w:val="1"/>
      <w:numFmt w:val="bullet"/>
      <w:lvlText w:val=""/>
      <w:lvlJc w:val="left"/>
      <w:pPr>
        <w:ind w:left="7200" w:hanging="360"/>
      </w:pPr>
      <w:rPr>
        <w:rFonts w:hint="default" w:ascii="Wingdings" w:hAnsi="Wingdings"/>
      </w:rPr>
    </w:lvl>
  </w:abstractNum>
  <w:abstractNum w:abstractNumId="43" w15:restartNumberingAfterBreak="0">
    <w:nsid w:val="66C564A5"/>
    <w:multiLevelType w:val="hybridMultilevel"/>
    <w:tmpl w:val="BE2C3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3D6B5E"/>
    <w:multiLevelType w:val="hybridMultilevel"/>
    <w:tmpl w:val="87C077B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5" w15:restartNumberingAfterBreak="0">
    <w:nsid w:val="6AA759FE"/>
    <w:multiLevelType w:val="hybridMultilevel"/>
    <w:tmpl w:val="78528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893CE7"/>
    <w:multiLevelType w:val="hybridMultilevel"/>
    <w:tmpl w:val="7CD8E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6C122E58"/>
    <w:multiLevelType w:val="multilevel"/>
    <w:tmpl w:val="7234A28C"/>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70E30800"/>
    <w:multiLevelType w:val="hybridMultilevel"/>
    <w:tmpl w:val="7AEA0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1104075"/>
    <w:multiLevelType w:val="hybridMultilevel"/>
    <w:tmpl w:val="23445CF8"/>
    <w:lvl w:ilvl="0" w:tplc="0409000F">
      <w:start w:val="1"/>
      <w:numFmt w:val="decimal"/>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50" w15:restartNumberingAfterBreak="0">
    <w:nsid w:val="716A37C6"/>
    <w:multiLevelType w:val="hybridMultilevel"/>
    <w:tmpl w:val="AD6447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3C525C1"/>
    <w:multiLevelType w:val="hybridMultilevel"/>
    <w:tmpl w:val="33C8F42A"/>
    <w:lvl w:ilvl="0" w:tplc="0409000F">
      <w:start w:val="1"/>
      <w:numFmt w:val="decimal"/>
      <w:lvlText w:val="%1."/>
      <w:lvlJc w:val="left"/>
      <w:pPr>
        <w:ind w:left="732" w:hanging="360"/>
      </w:p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num w:numId="1">
    <w:abstractNumId w:val="42"/>
  </w:num>
  <w:num w:numId="2">
    <w:abstractNumId w:val="4"/>
  </w:num>
  <w:num w:numId="3">
    <w:abstractNumId w:val="19"/>
  </w:num>
  <w:num w:numId="4">
    <w:abstractNumId w:val="13"/>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1"/>
  </w:num>
  <w:num w:numId="7">
    <w:abstractNumId w:val="9"/>
  </w:num>
  <w:num w:numId="8">
    <w:abstractNumId w:val="47"/>
  </w:num>
  <w:num w:numId="9">
    <w:abstractNumId w:val="35"/>
  </w:num>
  <w:num w:numId="10">
    <w:abstractNumId w:val="40"/>
  </w:num>
  <w:num w:numId="11">
    <w:abstractNumId w:val="2"/>
  </w:num>
  <w:num w:numId="12">
    <w:abstractNumId w:val="24"/>
  </w:num>
  <w:num w:numId="13">
    <w:abstractNumId w:val="11"/>
  </w:num>
  <w:num w:numId="14">
    <w:abstractNumId w:val="13"/>
  </w:num>
  <w:num w:numId="15">
    <w:abstractNumId w:val="26"/>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22"/>
  </w:num>
  <w:num w:numId="19">
    <w:abstractNumId w:val="45"/>
  </w:num>
  <w:num w:numId="20">
    <w:abstractNumId w:val="44"/>
  </w:num>
  <w:num w:numId="21">
    <w:abstractNumId w:val="37"/>
  </w:num>
  <w:num w:numId="22">
    <w:abstractNumId w:val="50"/>
  </w:num>
  <w:num w:numId="23">
    <w:abstractNumId w:val="46"/>
  </w:num>
  <w:num w:numId="24">
    <w:abstractNumId w:val="17"/>
  </w:num>
  <w:num w:numId="25">
    <w:abstractNumId w:val="28"/>
  </w:num>
  <w:num w:numId="26">
    <w:abstractNumId w:val="14"/>
  </w:num>
  <w:num w:numId="27">
    <w:abstractNumId w:val="10"/>
  </w:num>
  <w:num w:numId="28">
    <w:abstractNumId w:val="16"/>
  </w:num>
  <w:num w:numId="29">
    <w:abstractNumId w:val="3"/>
  </w:num>
  <w:num w:numId="30">
    <w:abstractNumId w:val="0"/>
  </w:num>
  <w:num w:numId="31">
    <w:abstractNumId w:val="7"/>
  </w:num>
  <w:num w:numId="32">
    <w:abstractNumId w:val="25"/>
  </w:num>
  <w:num w:numId="33">
    <w:abstractNumId w:val="21"/>
  </w:num>
  <w:num w:numId="34">
    <w:abstractNumId w:val="18"/>
  </w:num>
  <w:num w:numId="35">
    <w:abstractNumId w:val="34"/>
  </w:num>
  <w:num w:numId="36">
    <w:abstractNumId w:val="48"/>
  </w:num>
  <w:num w:numId="37">
    <w:abstractNumId w:val="38"/>
  </w:num>
  <w:num w:numId="38">
    <w:abstractNumId w:val="5"/>
  </w:num>
  <w:num w:numId="39">
    <w:abstractNumId w:val="15"/>
  </w:num>
  <w:num w:numId="40">
    <w:abstractNumId w:val="39"/>
  </w:num>
  <w:num w:numId="41">
    <w:abstractNumId w:val="31"/>
  </w:num>
  <w:num w:numId="42">
    <w:abstractNumId w:val="20"/>
  </w:num>
  <w:num w:numId="43">
    <w:abstractNumId w:val="49"/>
  </w:num>
  <w:num w:numId="44">
    <w:abstractNumId w:val="27"/>
  </w:num>
  <w:num w:numId="45">
    <w:abstractNumId w:val="12"/>
  </w:num>
  <w:num w:numId="46">
    <w:abstractNumId w:val="51"/>
  </w:num>
  <w:num w:numId="47">
    <w:abstractNumId w:val="43"/>
  </w:num>
  <w:num w:numId="48">
    <w:abstractNumId w:val="8"/>
  </w:num>
  <w:num w:numId="49">
    <w:abstractNumId w:val="29"/>
  </w:num>
  <w:num w:numId="50">
    <w:abstractNumId w:val="36"/>
  </w:num>
  <w:num w:numId="51">
    <w:abstractNumId w:val="6"/>
  </w:num>
  <w:num w:numId="52">
    <w:abstractNumId w:val="1"/>
  </w:num>
  <w:num w:numId="53">
    <w:abstractNumId w:val="33"/>
  </w:num>
  <w:num w:numId="54">
    <w:abstractNumId w:val="47"/>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ollmar, Wesley C.">
    <w15:presenceInfo w15:providerId="AD" w15:userId="S-1-5-21-343818398-1202660629-682003330-536827"/>
  </w15:person>
  <w15:person w15:author="Tonnie van Doormalen">
    <w15:presenceInfo w15:providerId="AD" w15:userId="S::tvandoormalen@simeiosolutions.com::77273c5c-a364-496c-bef3-9b3423357e6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E6E"/>
    <w:rsid w:val="00003236"/>
    <w:rsid w:val="00003A2D"/>
    <w:rsid w:val="000066A8"/>
    <w:rsid w:val="00006947"/>
    <w:rsid w:val="00006CF6"/>
    <w:rsid w:val="0001142E"/>
    <w:rsid w:val="0001355B"/>
    <w:rsid w:val="00015C35"/>
    <w:rsid w:val="000165D7"/>
    <w:rsid w:val="00016B8F"/>
    <w:rsid w:val="0001701E"/>
    <w:rsid w:val="000174C1"/>
    <w:rsid w:val="00017E15"/>
    <w:rsid w:val="000203A8"/>
    <w:rsid w:val="00020F8C"/>
    <w:rsid w:val="00022CF0"/>
    <w:rsid w:val="00023443"/>
    <w:rsid w:val="00023943"/>
    <w:rsid w:val="000246A0"/>
    <w:rsid w:val="00025242"/>
    <w:rsid w:val="00025DD6"/>
    <w:rsid w:val="00030179"/>
    <w:rsid w:val="00030C32"/>
    <w:rsid w:val="00031F4A"/>
    <w:rsid w:val="0003282A"/>
    <w:rsid w:val="0003294A"/>
    <w:rsid w:val="00033977"/>
    <w:rsid w:val="00033A13"/>
    <w:rsid w:val="00033B3C"/>
    <w:rsid w:val="00033C39"/>
    <w:rsid w:val="00033DAB"/>
    <w:rsid w:val="00033E48"/>
    <w:rsid w:val="000344C2"/>
    <w:rsid w:val="000344F8"/>
    <w:rsid w:val="00036795"/>
    <w:rsid w:val="000377CA"/>
    <w:rsid w:val="00042045"/>
    <w:rsid w:val="00042724"/>
    <w:rsid w:val="000427ED"/>
    <w:rsid w:val="0004438E"/>
    <w:rsid w:val="000444F0"/>
    <w:rsid w:val="00044CC7"/>
    <w:rsid w:val="000512EE"/>
    <w:rsid w:val="00052622"/>
    <w:rsid w:val="00052B54"/>
    <w:rsid w:val="00052C5E"/>
    <w:rsid w:val="00053539"/>
    <w:rsid w:val="00053AB6"/>
    <w:rsid w:val="00053C15"/>
    <w:rsid w:val="00055262"/>
    <w:rsid w:val="00055812"/>
    <w:rsid w:val="00055ACC"/>
    <w:rsid w:val="000629C7"/>
    <w:rsid w:val="00063390"/>
    <w:rsid w:val="00064EB1"/>
    <w:rsid w:val="000655A8"/>
    <w:rsid w:val="00065CC2"/>
    <w:rsid w:val="00065D47"/>
    <w:rsid w:val="00065E7C"/>
    <w:rsid w:val="00066066"/>
    <w:rsid w:val="00066E83"/>
    <w:rsid w:val="00067519"/>
    <w:rsid w:val="000677E6"/>
    <w:rsid w:val="00070DB2"/>
    <w:rsid w:val="00071FBA"/>
    <w:rsid w:val="0007219F"/>
    <w:rsid w:val="00073FA2"/>
    <w:rsid w:val="0007420A"/>
    <w:rsid w:val="000744AF"/>
    <w:rsid w:val="000747FA"/>
    <w:rsid w:val="000807A2"/>
    <w:rsid w:val="000814BA"/>
    <w:rsid w:val="00081BF5"/>
    <w:rsid w:val="00082F16"/>
    <w:rsid w:val="00083D52"/>
    <w:rsid w:val="00084504"/>
    <w:rsid w:val="00084CAC"/>
    <w:rsid w:val="00086377"/>
    <w:rsid w:val="00086436"/>
    <w:rsid w:val="00087E0D"/>
    <w:rsid w:val="00090179"/>
    <w:rsid w:val="00090387"/>
    <w:rsid w:val="00092542"/>
    <w:rsid w:val="00093D43"/>
    <w:rsid w:val="00094705"/>
    <w:rsid w:val="00094937"/>
    <w:rsid w:val="0009513D"/>
    <w:rsid w:val="00095340"/>
    <w:rsid w:val="00095C94"/>
    <w:rsid w:val="00096187"/>
    <w:rsid w:val="00097DDA"/>
    <w:rsid w:val="000A0391"/>
    <w:rsid w:val="000A203B"/>
    <w:rsid w:val="000A5817"/>
    <w:rsid w:val="000A5EA3"/>
    <w:rsid w:val="000A7810"/>
    <w:rsid w:val="000B159E"/>
    <w:rsid w:val="000B39AF"/>
    <w:rsid w:val="000B3F8D"/>
    <w:rsid w:val="000B5629"/>
    <w:rsid w:val="000B6EFB"/>
    <w:rsid w:val="000B7E8F"/>
    <w:rsid w:val="000C145E"/>
    <w:rsid w:val="000C1EAF"/>
    <w:rsid w:val="000C3C4E"/>
    <w:rsid w:val="000C49AF"/>
    <w:rsid w:val="000C5BCE"/>
    <w:rsid w:val="000C5BD0"/>
    <w:rsid w:val="000C6DAB"/>
    <w:rsid w:val="000C73B6"/>
    <w:rsid w:val="000C7B45"/>
    <w:rsid w:val="000D0617"/>
    <w:rsid w:val="000D189A"/>
    <w:rsid w:val="000D326F"/>
    <w:rsid w:val="000D3405"/>
    <w:rsid w:val="000D36F4"/>
    <w:rsid w:val="000D4724"/>
    <w:rsid w:val="000D4E65"/>
    <w:rsid w:val="000D676B"/>
    <w:rsid w:val="000D778A"/>
    <w:rsid w:val="000D7B75"/>
    <w:rsid w:val="000E0264"/>
    <w:rsid w:val="000E0B4A"/>
    <w:rsid w:val="000E0EED"/>
    <w:rsid w:val="000E19C5"/>
    <w:rsid w:val="000E3579"/>
    <w:rsid w:val="000E42F6"/>
    <w:rsid w:val="000E7005"/>
    <w:rsid w:val="000E71FB"/>
    <w:rsid w:val="000E7BB4"/>
    <w:rsid w:val="000E7F73"/>
    <w:rsid w:val="000F0C84"/>
    <w:rsid w:val="000F1ED9"/>
    <w:rsid w:val="000F2A44"/>
    <w:rsid w:val="000F2EA9"/>
    <w:rsid w:val="000F5496"/>
    <w:rsid w:val="000F562C"/>
    <w:rsid w:val="000F567B"/>
    <w:rsid w:val="000F5D39"/>
    <w:rsid w:val="000F6A89"/>
    <w:rsid w:val="000F7939"/>
    <w:rsid w:val="000F7A85"/>
    <w:rsid w:val="000F7CC9"/>
    <w:rsid w:val="00102977"/>
    <w:rsid w:val="00103996"/>
    <w:rsid w:val="001061D8"/>
    <w:rsid w:val="00106BE7"/>
    <w:rsid w:val="0011006B"/>
    <w:rsid w:val="0011067A"/>
    <w:rsid w:val="001126DC"/>
    <w:rsid w:val="00113011"/>
    <w:rsid w:val="00113F7F"/>
    <w:rsid w:val="001177E0"/>
    <w:rsid w:val="00117ED0"/>
    <w:rsid w:val="001200FB"/>
    <w:rsid w:val="00120FCB"/>
    <w:rsid w:val="001248F2"/>
    <w:rsid w:val="001253D5"/>
    <w:rsid w:val="0013313E"/>
    <w:rsid w:val="00133EC6"/>
    <w:rsid w:val="00134C46"/>
    <w:rsid w:val="00136573"/>
    <w:rsid w:val="00137AE6"/>
    <w:rsid w:val="0014044F"/>
    <w:rsid w:val="00140D09"/>
    <w:rsid w:val="00141B65"/>
    <w:rsid w:val="00142EDE"/>
    <w:rsid w:val="00144D88"/>
    <w:rsid w:val="00145F4E"/>
    <w:rsid w:val="0014688E"/>
    <w:rsid w:val="00150D72"/>
    <w:rsid w:val="00153245"/>
    <w:rsid w:val="00153BD3"/>
    <w:rsid w:val="00153DFA"/>
    <w:rsid w:val="00154B4E"/>
    <w:rsid w:val="00155042"/>
    <w:rsid w:val="00155139"/>
    <w:rsid w:val="00161D09"/>
    <w:rsid w:val="00162FD2"/>
    <w:rsid w:val="001639BF"/>
    <w:rsid w:val="001639E0"/>
    <w:rsid w:val="001647B9"/>
    <w:rsid w:val="00164857"/>
    <w:rsid w:val="00164C9A"/>
    <w:rsid w:val="00165621"/>
    <w:rsid w:val="00167022"/>
    <w:rsid w:val="001673A1"/>
    <w:rsid w:val="001675EF"/>
    <w:rsid w:val="00170B40"/>
    <w:rsid w:val="00170D56"/>
    <w:rsid w:val="001715E5"/>
    <w:rsid w:val="00172158"/>
    <w:rsid w:val="00172A8B"/>
    <w:rsid w:val="00174904"/>
    <w:rsid w:val="00174FE6"/>
    <w:rsid w:val="00175D29"/>
    <w:rsid w:val="00177B51"/>
    <w:rsid w:val="00180192"/>
    <w:rsid w:val="0018155A"/>
    <w:rsid w:val="00184C93"/>
    <w:rsid w:val="00186067"/>
    <w:rsid w:val="00190117"/>
    <w:rsid w:val="00190E8B"/>
    <w:rsid w:val="00192687"/>
    <w:rsid w:val="001940B5"/>
    <w:rsid w:val="001957C6"/>
    <w:rsid w:val="00195B78"/>
    <w:rsid w:val="00195C91"/>
    <w:rsid w:val="00195F40"/>
    <w:rsid w:val="0019660E"/>
    <w:rsid w:val="0019664A"/>
    <w:rsid w:val="001973AB"/>
    <w:rsid w:val="001A091B"/>
    <w:rsid w:val="001A0AF4"/>
    <w:rsid w:val="001A2771"/>
    <w:rsid w:val="001A4945"/>
    <w:rsid w:val="001A68AB"/>
    <w:rsid w:val="001A6D4B"/>
    <w:rsid w:val="001B0B93"/>
    <w:rsid w:val="001B266C"/>
    <w:rsid w:val="001B2DE9"/>
    <w:rsid w:val="001B3DBB"/>
    <w:rsid w:val="001B58B6"/>
    <w:rsid w:val="001B602B"/>
    <w:rsid w:val="001B7021"/>
    <w:rsid w:val="001B7113"/>
    <w:rsid w:val="001C028B"/>
    <w:rsid w:val="001C1056"/>
    <w:rsid w:val="001C10B6"/>
    <w:rsid w:val="001C2073"/>
    <w:rsid w:val="001C2199"/>
    <w:rsid w:val="001C2957"/>
    <w:rsid w:val="001C35AE"/>
    <w:rsid w:val="001C41A4"/>
    <w:rsid w:val="001C62FC"/>
    <w:rsid w:val="001D0431"/>
    <w:rsid w:val="001D0BD5"/>
    <w:rsid w:val="001D15F3"/>
    <w:rsid w:val="001D2021"/>
    <w:rsid w:val="001D5C4E"/>
    <w:rsid w:val="001D7197"/>
    <w:rsid w:val="001D71A5"/>
    <w:rsid w:val="001D7B51"/>
    <w:rsid w:val="001E0003"/>
    <w:rsid w:val="001E18DA"/>
    <w:rsid w:val="001E2875"/>
    <w:rsid w:val="001E6A31"/>
    <w:rsid w:val="001E6F32"/>
    <w:rsid w:val="001E7297"/>
    <w:rsid w:val="001E7470"/>
    <w:rsid w:val="001E7B64"/>
    <w:rsid w:val="001F0416"/>
    <w:rsid w:val="001F174C"/>
    <w:rsid w:val="001F1D96"/>
    <w:rsid w:val="001F2453"/>
    <w:rsid w:val="001F2551"/>
    <w:rsid w:val="001F3F70"/>
    <w:rsid w:val="001F4E6E"/>
    <w:rsid w:val="001F5A58"/>
    <w:rsid w:val="001F662B"/>
    <w:rsid w:val="001F7365"/>
    <w:rsid w:val="00200EFB"/>
    <w:rsid w:val="002033B9"/>
    <w:rsid w:val="00203F3C"/>
    <w:rsid w:val="00207D7D"/>
    <w:rsid w:val="00210F59"/>
    <w:rsid w:val="00212D55"/>
    <w:rsid w:val="0021552C"/>
    <w:rsid w:val="0021580F"/>
    <w:rsid w:val="00215A3F"/>
    <w:rsid w:val="00215A78"/>
    <w:rsid w:val="00215DBF"/>
    <w:rsid w:val="0021714D"/>
    <w:rsid w:val="00217383"/>
    <w:rsid w:val="0021798A"/>
    <w:rsid w:val="002208C9"/>
    <w:rsid w:val="00220E02"/>
    <w:rsid w:val="002212B5"/>
    <w:rsid w:val="00221D51"/>
    <w:rsid w:val="002226B5"/>
    <w:rsid w:val="00223E31"/>
    <w:rsid w:val="002241EE"/>
    <w:rsid w:val="002246BF"/>
    <w:rsid w:val="002247E4"/>
    <w:rsid w:val="00224A65"/>
    <w:rsid w:val="00224FD1"/>
    <w:rsid w:val="00225733"/>
    <w:rsid w:val="00226274"/>
    <w:rsid w:val="00230A42"/>
    <w:rsid w:val="00230B69"/>
    <w:rsid w:val="00230C61"/>
    <w:rsid w:val="002328E5"/>
    <w:rsid w:val="00232D8D"/>
    <w:rsid w:val="002343C6"/>
    <w:rsid w:val="00234EA9"/>
    <w:rsid w:val="00235EF3"/>
    <w:rsid w:val="002361BD"/>
    <w:rsid w:val="00236800"/>
    <w:rsid w:val="00236CB9"/>
    <w:rsid w:val="00236E20"/>
    <w:rsid w:val="00240EFE"/>
    <w:rsid w:val="00241102"/>
    <w:rsid w:val="002421B3"/>
    <w:rsid w:val="00242DA1"/>
    <w:rsid w:val="00243210"/>
    <w:rsid w:val="00243699"/>
    <w:rsid w:val="0024467C"/>
    <w:rsid w:val="00244EF8"/>
    <w:rsid w:val="00247B34"/>
    <w:rsid w:val="00250175"/>
    <w:rsid w:val="00251195"/>
    <w:rsid w:val="00252C56"/>
    <w:rsid w:val="00255402"/>
    <w:rsid w:val="00257C39"/>
    <w:rsid w:val="002618AF"/>
    <w:rsid w:val="00262165"/>
    <w:rsid w:val="00263268"/>
    <w:rsid w:val="002637DC"/>
    <w:rsid w:val="00263820"/>
    <w:rsid w:val="002649BB"/>
    <w:rsid w:val="00264CA2"/>
    <w:rsid w:val="002655B3"/>
    <w:rsid w:val="002657D9"/>
    <w:rsid w:val="00265EFB"/>
    <w:rsid w:val="002661DE"/>
    <w:rsid w:val="00267BBF"/>
    <w:rsid w:val="002713E8"/>
    <w:rsid w:val="0027281B"/>
    <w:rsid w:val="00273265"/>
    <w:rsid w:val="0027526E"/>
    <w:rsid w:val="0027664C"/>
    <w:rsid w:val="00280FAC"/>
    <w:rsid w:val="00281677"/>
    <w:rsid w:val="00281F44"/>
    <w:rsid w:val="002829BB"/>
    <w:rsid w:val="00284A96"/>
    <w:rsid w:val="00284D0D"/>
    <w:rsid w:val="00285582"/>
    <w:rsid w:val="0028695B"/>
    <w:rsid w:val="00291697"/>
    <w:rsid w:val="00293748"/>
    <w:rsid w:val="00294103"/>
    <w:rsid w:val="00295BA4"/>
    <w:rsid w:val="002A14E5"/>
    <w:rsid w:val="002A16A5"/>
    <w:rsid w:val="002A413D"/>
    <w:rsid w:val="002A4548"/>
    <w:rsid w:val="002A576C"/>
    <w:rsid w:val="002A6F6B"/>
    <w:rsid w:val="002A78B3"/>
    <w:rsid w:val="002B39BD"/>
    <w:rsid w:val="002B3AA8"/>
    <w:rsid w:val="002B5F32"/>
    <w:rsid w:val="002B5FA8"/>
    <w:rsid w:val="002B6140"/>
    <w:rsid w:val="002B66B5"/>
    <w:rsid w:val="002C0A77"/>
    <w:rsid w:val="002C0F1E"/>
    <w:rsid w:val="002C1A70"/>
    <w:rsid w:val="002C20A8"/>
    <w:rsid w:val="002C341A"/>
    <w:rsid w:val="002C3782"/>
    <w:rsid w:val="002C380D"/>
    <w:rsid w:val="002C51E4"/>
    <w:rsid w:val="002C6603"/>
    <w:rsid w:val="002D019F"/>
    <w:rsid w:val="002D1133"/>
    <w:rsid w:val="002D1508"/>
    <w:rsid w:val="002D2A94"/>
    <w:rsid w:val="002D2E5F"/>
    <w:rsid w:val="002D3CA5"/>
    <w:rsid w:val="002D40A5"/>
    <w:rsid w:val="002D57FF"/>
    <w:rsid w:val="002D733C"/>
    <w:rsid w:val="002D75D6"/>
    <w:rsid w:val="002E01B5"/>
    <w:rsid w:val="002E104E"/>
    <w:rsid w:val="002E106F"/>
    <w:rsid w:val="002E1159"/>
    <w:rsid w:val="002E199B"/>
    <w:rsid w:val="002E288B"/>
    <w:rsid w:val="002E5EAC"/>
    <w:rsid w:val="002E7502"/>
    <w:rsid w:val="002E771E"/>
    <w:rsid w:val="002F2B09"/>
    <w:rsid w:val="002F2F60"/>
    <w:rsid w:val="002F5377"/>
    <w:rsid w:val="002F5DCA"/>
    <w:rsid w:val="002F74EF"/>
    <w:rsid w:val="002F7E41"/>
    <w:rsid w:val="00301F5F"/>
    <w:rsid w:val="00302055"/>
    <w:rsid w:val="00302645"/>
    <w:rsid w:val="00302A13"/>
    <w:rsid w:val="00303F03"/>
    <w:rsid w:val="00304AE6"/>
    <w:rsid w:val="003071B3"/>
    <w:rsid w:val="003105B1"/>
    <w:rsid w:val="00311A8C"/>
    <w:rsid w:val="00311D20"/>
    <w:rsid w:val="00313C91"/>
    <w:rsid w:val="00313E9B"/>
    <w:rsid w:val="00314B85"/>
    <w:rsid w:val="00316956"/>
    <w:rsid w:val="00320B17"/>
    <w:rsid w:val="00320EB8"/>
    <w:rsid w:val="00322506"/>
    <w:rsid w:val="00323DD0"/>
    <w:rsid w:val="00324432"/>
    <w:rsid w:val="0032480B"/>
    <w:rsid w:val="00327B2A"/>
    <w:rsid w:val="00327F4B"/>
    <w:rsid w:val="003308DE"/>
    <w:rsid w:val="00331727"/>
    <w:rsid w:val="00332153"/>
    <w:rsid w:val="00333CDF"/>
    <w:rsid w:val="00334314"/>
    <w:rsid w:val="00335672"/>
    <w:rsid w:val="00340B19"/>
    <w:rsid w:val="00340EC7"/>
    <w:rsid w:val="00340FF6"/>
    <w:rsid w:val="00341737"/>
    <w:rsid w:val="003426F4"/>
    <w:rsid w:val="00342E42"/>
    <w:rsid w:val="0034609F"/>
    <w:rsid w:val="00347014"/>
    <w:rsid w:val="00347540"/>
    <w:rsid w:val="00350F06"/>
    <w:rsid w:val="003517FA"/>
    <w:rsid w:val="0035450E"/>
    <w:rsid w:val="00354622"/>
    <w:rsid w:val="00354B4C"/>
    <w:rsid w:val="00354FEA"/>
    <w:rsid w:val="00355B27"/>
    <w:rsid w:val="003567A3"/>
    <w:rsid w:val="00357794"/>
    <w:rsid w:val="00357ECF"/>
    <w:rsid w:val="0036140C"/>
    <w:rsid w:val="00361817"/>
    <w:rsid w:val="00361B69"/>
    <w:rsid w:val="00362233"/>
    <w:rsid w:val="00362BC2"/>
    <w:rsid w:val="003635EE"/>
    <w:rsid w:val="00364E07"/>
    <w:rsid w:val="00365034"/>
    <w:rsid w:val="0036590C"/>
    <w:rsid w:val="003666F2"/>
    <w:rsid w:val="00367298"/>
    <w:rsid w:val="0036796E"/>
    <w:rsid w:val="00370383"/>
    <w:rsid w:val="003722EC"/>
    <w:rsid w:val="00372A7E"/>
    <w:rsid w:val="00372C27"/>
    <w:rsid w:val="0037340A"/>
    <w:rsid w:val="00373796"/>
    <w:rsid w:val="00374AFD"/>
    <w:rsid w:val="00375C5A"/>
    <w:rsid w:val="00376AC4"/>
    <w:rsid w:val="00377D64"/>
    <w:rsid w:val="0038027B"/>
    <w:rsid w:val="00380655"/>
    <w:rsid w:val="00383148"/>
    <w:rsid w:val="00387452"/>
    <w:rsid w:val="0038769A"/>
    <w:rsid w:val="003878B0"/>
    <w:rsid w:val="00390858"/>
    <w:rsid w:val="00391309"/>
    <w:rsid w:val="003917E3"/>
    <w:rsid w:val="003921AF"/>
    <w:rsid w:val="003928AF"/>
    <w:rsid w:val="00393008"/>
    <w:rsid w:val="00394962"/>
    <w:rsid w:val="003957CE"/>
    <w:rsid w:val="00395A26"/>
    <w:rsid w:val="00396DAA"/>
    <w:rsid w:val="003972AD"/>
    <w:rsid w:val="003A3E6E"/>
    <w:rsid w:val="003A40CD"/>
    <w:rsid w:val="003A64E4"/>
    <w:rsid w:val="003A66A7"/>
    <w:rsid w:val="003A6892"/>
    <w:rsid w:val="003A7014"/>
    <w:rsid w:val="003A71AA"/>
    <w:rsid w:val="003B0986"/>
    <w:rsid w:val="003B15F7"/>
    <w:rsid w:val="003B21CE"/>
    <w:rsid w:val="003B2857"/>
    <w:rsid w:val="003B4397"/>
    <w:rsid w:val="003B4EE3"/>
    <w:rsid w:val="003B5A07"/>
    <w:rsid w:val="003B7E9A"/>
    <w:rsid w:val="003C0D90"/>
    <w:rsid w:val="003C0DB4"/>
    <w:rsid w:val="003C272E"/>
    <w:rsid w:val="003C6053"/>
    <w:rsid w:val="003C6B38"/>
    <w:rsid w:val="003C6B5B"/>
    <w:rsid w:val="003D3F9C"/>
    <w:rsid w:val="003D4114"/>
    <w:rsid w:val="003D4ED6"/>
    <w:rsid w:val="003D53AF"/>
    <w:rsid w:val="003D637C"/>
    <w:rsid w:val="003D6CAC"/>
    <w:rsid w:val="003D71D2"/>
    <w:rsid w:val="003D7954"/>
    <w:rsid w:val="003E137F"/>
    <w:rsid w:val="003E1B06"/>
    <w:rsid w:val="003E1E43"/>
    <w:rsid w:val="003E4067"/>
    <w:rsid w:val="003E4285"/>
    <w:rsid w:val="003E46CF"/>
    <w:rsid w:val="003E5A6D"/>
    <w:rsid w:val="003E763A"/>
    <w:rsid w:val="003F0110"/>
    <w:rsid w:val="003F2235"/>
    <w:rsid w:val="003F24C3"/>
    <w:rsid w:val="003F3C0D"/>
    <w:rsid w:val="003F5342"/>
    <w:rsid w:val="003F629A"/>
    <w:rsid w:val="003F64F0"/>
    <w:rsid w:val="003F6612"/>
    <w:rsid w:val="003F7FD4"/>
    <w:rsid w:val="0040040E"/>
    <w:rsid w:val="004009F6"/>
    <w:rsid w:val="00400AF9"/>
    <w:rsid w:val="00400C03"/>
    <w:rsid w:val="004011F4"/>
    <w:rsid w:val="00401C08"/>
    <w:rsid w:val="00401F1B"/>
    <w:rsid w:val="004024F3"/>
    <w:rsid w:val="0040274B"/>
    <w:rsid w:val="00403CFE"/>
    <w:rsid w:val="00404CE6"/>
    <w:rsid w:val="004055C7"/>
    <w:rsid w:val="004059B1"/>
    <w:rsid w:val="004063A4"/>
    <w:rsid w:val="004104EF"/>
    <w:rsid w:val="00411FBA"/>
    <w:rsid w:val="004127A0"/>
    <w:rsid w:val="00412AF1"/>
    <w:rsid w:val="00412B58"/>
    <w:rsid w:val="00413952"/>
    <w:rsid w:val="00414037"/>
    <w:rsid w:val="00414C00"/>
    <w:rsid w:val="00414E5B"/>
    <w:rsid w:val="004167E0"/>
    <w:rsid w:val="00416A1E"/>
    <w:rsid w:val="004175D0"/>
    <w:rsid w:val="00420372"/>
    <w:rsid w:val="00420B75"/>
    <w:rsid w:val="00421AD0"/>
    <w:rsid w:val="00423381"/>
    <w:rsid w:val="004236B7"/>
    <w:rsid w:val="00423BA1"/>
    <w:rsid w:val="004252D3"/>
    <w:rsid w:val="004304F8"/>
    <w:rsid w:val="00430753"/>
    <w:rsid w:val="00430950"/>
    <w:rsid w:val="00430CB4"/>
    <w:rsid w:val="00430FB6"/>
    <w:rsid w:val="00431ED2"/>
    <w:rsid w:val="0043508B"/>
    <w:rsid w:val="004362E8"/>
    <w:rsid w:val="004362FE"/>
    <w:rsid w:val="00436637"/>
    <w:rsid w:val="004368D9"/>
    <w:rsid w:val="00437022"/>
    <w:rsid w:val="00441D19"/>
    <w:rsid w:val="00442DB9"/>
    <w:rsid w:val="00443F59"/>
    <w:rsid w:val="0044471D"/>
    <w:rsid w:val="00444A62"/>
    <w:rsid w:val="00450F47"/>
    <w:rsid w:val="0045107A"/>
    <w:rsid w:val="00452919"/>
    <w:rsid w:val="00452FF1"/>
    <w:rsid w:val="00453590"/>
    <w:rsid w:val="00454626"/>
    <w:rsid w:val="00462823"/>
    <w:rsid w:val="00462AC7"/>
    <w:rsid w:val="00462E96"/>
    <w:rsid w:val="004633A2"/>
    <w:rsid w:val="0046353D"/>
    <w:rsid w:val="00463DF2"/>
    <w:rsid w:val="00464CC8"/>
    <w:rsid w:val="004659C5"/>
    <w:rsid w:val="00465EC6"/>
    <w:rsid w:val="004666AE"/>
    <w:rsid w:val="004666BE"/>
    <w:rsid w:val="00466B81"/>
    <w:rsid w:val="00467C9D"/>
    <w:rsid w:val="004700BF"/>
    <w:rsid w:val="00470B0B"/>
    <w:rsid w:val="004715C3"/>
    <w:rsid w:val="00471679"/>
    <w:rsid w:val="0047191E"/>
    <w:rsid w:val="004734C3"/>
    <w:rsid w:val="00473944"/>
    <w:rsid w:val="00473A59"/>
    <w:rsid w:val="00474BAE"/>
    <w:rsid w:val="004756B2"/>
    <w:rsid w:val="0047592D"/>
    <w:rsid w:val="004770C7"/>
    <w:rsid w:val="00480CCD"/>
    <w:rsid w:val="00482863"/>
    <w:rsid w:val="00482BEA"/>
    <w:rsid w:val="00483E41"/>
    <w:rsid w:val="00484E71"/>
    <w:rsid w:val="00486086"/>
    <w:rsid w:val="0048673E"/>
    <w:rsid w:val="0048757F"/>
    <w:rsid w:val="00492A84"/>
    <w:rsid w:val="00494FB9"/>
    <w:rsid w:val="0049500E"/>
    <w:rsid w:val="00495BF4"/>
    <w:rsid w:val="00495EB7"/>
    <w:rsid w:val="004971C9"/>
    <w:rsid w:val="004977FD"/>
    <w:rsid w:val="004A0F2A"/>
    <w:rsid w:val="004A3FF7"/>
    <w:rsid w:val="004A4179"/>
    <w:rsid w:val="004A426E"/>
    <w:rsid w:val="004A4A30"/>
    <w:rsid w:val="004A7104"/>
    <w:rsid w:val="004B0050"/>
    <w:rsid w:val="004B1E4A"/>
    <w:rsid w:val="004B39AB"/>
    <w:rsid w:val="004B4E79"/>
    <w:rsid w:val="004B6DDA"/>
    <w:rsid w:val="004B752B"/>
    <w:rsid w:val="004C2F7F"/>
    <w:rsid w:val="004C30CA"/>
    <w:rsid w:val="004C3FC4"/>
    <w:rsid w:val="004C4BF9"/>
    <w:rsid w:val="004C6282"/>
    <w:rsid w:val="004C6B3A"/>
    <w:rsid w:val="004C6F54"/>
    <w:rsid w:val="004D11F1"/>
    <w:rsid w:val="004D1798"/>
    <w:rsid w:val="004D459C"/>
    <w:rsid w:val="004D4EB0"/>
    <w:rsid w:val="004D5454"/>
    <w:rsid w:val="004D5830"/>
    <w:rsid w:val="004D63D4"/>
    <w:rsid w:val="004D6D30"/>
    <w:rsid w:val="004D6F87"/>
    <w:rsid w:val="004D73A4"/>
    <w:rsid w:val="004D768E"/>
    <w:rsid w:val="004D7AB2"/>
    <w:rsid w:val="004E1293"/>
    <w:rsid w:val="004E1735"/>
    <w:rsid w:val="004E3695"/>
    <w:rsid w:val="004E3EEC"/>
    <w:rsid w:val="004E5306"/>
    <w:rsid w:val="004E790C"/>
    <w:rsid w:val="004E79B8"/>
    <w:rsid w:val="004F0CF6"/>
    <w:rsid w:val="004F0F17"/>
    <w:rsid w:val="004F1F1B"/>
    <w:rsid w:val="004F304F"/>
    <w:rsid w:val="004F36DF"/>
    <w:rsid w:val="004F4867"/>
    <w:rsid w:val="004F58B9"/>
    <w:rsid w:val="004F634C"/>
    <w:rsid w:val="004F6B1B"/>
    <w:rsid w:val="004F7EA5"/>
    <w:rsid w:val="005003EC"/>
    <w:rsid w:val="00500EA3"/>
    <w:rsid w:val="00501710"/>
    <w:rsid w:val="00502567"/>
    <w:rsid w:val="00512372"/>
    <w:rsid w:val="00513F3A"/>
    <w:rsid w:val="005154BE"/>
    <w:rsid w:val="00515889"/>
    <w:rsid w:val="00515D8E"/>
    <w:rsid w:val="00516B32"/>
    <w:rsid w:val="005205B8"/>
    <w:rsid w:val="00520F0C"/>
    <w:rsid w:val="005232EC"/>
    <w:rsid w:val="005237B8"/>
    <w:rsid w:val="00525A30"/>
    <w:rsid w:val="00526F02"/>
    <w:rsid w:val="00531125"/>
    <w:rsid w:val="00531F18"/>
    <w:rsid w:val="005324A6"/>
    <w:rsid w:val="005346CF"/>
    <w:rsid w:val="00534E2A"/>
    <w:rsid w:val="005352D5"/>
    <w:rsid w:val="00535C03"/>
    <w:rsid w:val="005367D6"/>
    <w:rsid w:val="00536E04"/>
    <w:rsid w:val="00536F34"/>
    <w:rsid w:val="005378F5"/>
    <w:rsid w:val="0054144D"/>
    <w:rsid w:val="00541D94"/>
    <w:rsid w:val="00541FB2"/>
    <w:rsid w:val="0054204A"/>
    <w:rsid w:val="005430D5"/>
    <w:rsid w:val="00543141"/>
    <w:rsid w:val="00543B04"/>
    <w:rsid w:val="00544FA5"/>
    <w:rsid w:val="00545EA3"/>
    <w:rsid w:val="00546429"/>
    <w:rsid w:val="0055184E"/>
    <w:rsid w:val="005519F0"/>
    <w:rsid w:val="005536ED"/>
    <w:rsid w:val="00554701"/>
    <w:rsid w:val="005571F8"/>
    <w:rsid w:val="00557E88"/>
    <w:rsid w:val="00560404"/>
    <w:rsid w:val="00561007"/>
    <w:rsid w:val="00563909"/>
    <w:rsid w:val="00565B0F"/>
    <w:rsid w:val="00567A61"/>
    <w:rsid w:val="00570730"/>
    <w:rsid w:val="00573015"/>
    <w:rsid w:val="0057315C"/>
    <w:rsid w:val="005736FF"/>
    <w:rsid w:val="00574244"/>
    <w:rsid w:val="0057448C"/>
    <w:rsid w:val="005744E6"/>
    <w:rsid w:val="00574D25"/>
    <w:rsid w:val="00574E01"/>
    <w:rsid w:val="00575AFB"/>
    <w:rsid w:val="00575ED1"/>
    <w:rsid w:val="00576007"/>
    <w:rsid w:val="005761A4"/>
    <w:rsid w:val="00580B6E"/>
    <w:rsid w:val="00581969"/>
    <w:rsid w:val="00582834"/>
    <w:rsid w:val="00582C19"/>
    <w:rsid w:val="005853F8"/>
    <w:rsid w:val="005855A8"/>
    <w:rsid w:val="0058596E"/>
    <w:rsid w:val="00587758"/>
    <w:rsid w:val="00587CAD"/>
    <w:rsid w:val="00587FA0"/>
    <w:rsid w:val="00590B94"/>
    <w:rsid w:val="00590C32"/>
    <w:rsid w:val="00591837"/>
    <w:rsid w:val="00591D05"/>
    <w:rsid w:val="005921D7"/>
    <w:rsid w:val="00593A9F"/>
    <w:rsid w:val="00594C98"/>
    <w:rsid w:val="005950DD"/>
    <w:rsid w:val="00595DBC"/>
    <w:rsid w:val="005A132A"/>
    <w:rsid w:val="005A1D74"/>
    <w:rsid w:val="005A2225"/>
    <w:rsid w:val="005A253E"/>
    <w:rsid w:val="005A3715"/>
    <w:rsid w:val="005A4403"/>
    <w:rsid w:val="005B0F0D"/>
    <w:rsid w:val="005B13EB"/>
    <w:rsid w:val="005B240B"/>
    <w:rsid w:val="005B28FA"/>
    <w:rsid w:val="005B592F"/>
    <w:rsid w:val="005B6921"/>
    <w:rsid w:val="005B7701"/>
    <w:rsid w:val="005C1881"/>
    <w:rsid w:val="005C1FD6"/>
    <w:rsid w:val="005C4A56"/>
    <w:rsid w:val="005C50CC"/>
    <w:rsid w:val="005C5652"/>
    <w:rsid w:val="005C69D8"/>
    <w:rsid w:val="005C7558"/>
    <w:rsid w:val="005C7E30"/>
    <w:rsid w:val="005D201A"/>
    <w:rsid w:val="005D2B57"/>
    <w:rsid w:val="005D3053"/>
    <w:rsid w:val="005D3F07"/>
    <w:rsid w:val="005D548D"/>
    <w:rsid w:val="005D67D5"/>
    <w:rsid w:val="005D7579"/>
    <w:rsid w:val="005D7AD0"/>
    <w:rsid w:val="005E05F0"/>
    <w:rsid w:val="005E0692"/>
    <w:rsid w:val="005E0D65"/>
    <w:rsid w:val="005E0F09"/>
    <w:rsid w:val="005E213C"/>
    <w:rsid w:val="005E2738"/>
    <w:rsid w:val="005E2C4C"/>
    <w:rsid w:val="005E2F0B"/>
    <w:rsid w:val="005E3510"/>
    <w:rsid w:val="005E38F7"/>
    <w:rsid w:val="005E3CDB"/>
    <w:rsid w:val="005E4206"/>
    <w:rsid w:val="005E585A"/>
    <w:rsid w:val="005E608F"/>
    <w:rsid w:val="005E78B8"/>
    <w:rsid w:val="005E7CF3"/>
    <w:rsid w:val="005F0578"/>
    <w:rsid w:val="005F1177"/>
    <w:rsid w:val="005F16E2"/>
    <w:rsid w:val="005F2EFA"/>
    <w:rsid w:val="005F305E"/>
    <w:rsid w:val="005F3790"/>
    <w:rsid w:val="005F4524"/>
    <w:rsid w:val="005F4D1A"/>
    <w:rsid w:val="005F4D29"/>
    <w:rsid w:val="005F5D4C"/>
    <w:rsid w:val="005F77A7"/>
    <w:rsid w:val="005F7B7A"/>
    <w:rsid w:val="006008F1"/>
    <w:rsid w:val="00601BCA"/>
    <w:rsid w:val="00602306"/>
    <w:rsid w:val="00602E1F"/>
    <w:rsid w:val="00603454"/>
    <w:rsid w:val="00603818"/>
    <w:rsid w:val="00604A4E"/>
    <w:rsid w:val="006055C7"/>
    <w:rsid w:val="006060FF"/>
    <w:rsid w:val="00606415"/>
    <w:rsid w:val="00606C70"/>
    <w:rsid w:val="00607693"/>
    <w:rsid w:val="00611478"/>
    <w:rsid w:val="00611A98"/>
    <w:rsid w:val="00612D51"/>
    <w:rsid w:val="00612D69"/>
    <w:rsid w:val="00613334"/>
    <w:rsid w:val="00613F51"/>
    <w:rsid w:val="006140B1"/>
    <w:rsid w:val="00614738"/>
    <w:rsid w:val="00620CDA"/>
    <w:rsid w:val="00621179"/>
    <w:rsid w:val="006227FD"/>
    <w:rsid w:val="0062293E"/>
    <w:rsid w:val="00622B37"/>
    <w:rsid w:val="00622B52"/>
    <w:rsid w:val="0062326E"/>
    <w:rsid w:val="0062351B"/>
    <w:rsid w:val="00623DC8"/>
    <w:rsid w:val="006240EA"/>
    <w:rsid w:val="006243CF"/>
    <w:rsid w:val="006246DA"/>
    <w:rsid w:val="006266A9"/>
    <w:rsid w:val="00626DEC"/>
    <w:rsid w:val="0063098F"/>
    <w:rsid w:val="00630A6F"/>
    <w:rsid w:val="00631213"/>
    <w:rsid w:val="006330CB"/>
    <w:rsid w:val="006336A0"/>
    <w:rsid w:val="006369D3"/>
    <w:rsid w:val="00637465"/>
    <w:rsid w:val="00641AB6"/>
    <w:rsid w:val="006421D6"/>
    <w:rsid w:val="00643801"/>
    <w:rsid w:val="00644A51"/>
    <w:rsid w:val="00645C41"/>
    <w:rsid w:val="00647423"/>
    <w:rsid w:val="00647BC1"/>
    <w:rsid w:val="00647FB1"/>
    <w:rsid w:val="0065083D"/>
    <w:rsid w:val="0065085D"/>
    <w:rsid w:val="00650D94"/>
    <w:rsid w:val="0065341A"/>
    <w:rsid w:val="00654102"/>
    <w:rsid w:val="00654F6A"/>
    <w:rsid w:val="00656390"/>
    <w:rsid w:val="0065681E"/>
    <w:rsid w:val="00656F09"/>
    <w:rsid w:val="0065749B"/>
    <w:rsid w:val="00661B2B"/>
    <w:rsid w:val="00661B76"/>
    <w:rsid w:val="006628A8"/>
    <w:rsid w:val="0066493C"/>
    <w:rsid w:val="00664B17"/>
    <w:rsid w:val="006653E0"/>
    <w:rsid w:val="006660A4"/>
    <w:rsid w:val="00666D98"/>
    <w:rsid w:val="00667157"/>
    <w:rsid w:val="006671FC"/>
    <w:rsid w:val="0066763F"/>
    <w:rsid w:val="0067040A"/>
    <w:rsid w:val="0067132C"/>
    <w:rsid w:val="00672C36"/>
    <w:rsid w:val="00673137"/>
    <w:rsid w:val="006748B1"/>
    <w:rsid w:val="0067529C"/>
    <w:rsid w:val="0067536B"/>
    <w:rsid w:val="00675B72"/>
    <w:rsid w:val="0067729C"/>
    <w:rsid w:val="006814E5"/>
    <w:rsid w:val="0068231D"/>
    <w:rsid w:val="0068279E"/>
    <w:rsid w:val="00682885"/>
    <w:rsid w:val="006832D6"/>
    <w:rsid w:val="0068557C"/>
    <w:rsid w:val="00686361"/>
    <w:rsid w:val="00690949"/>
    <w:rsid w:val="006910EF"/>
    <w:rsid w:val="00691F50"/>
    <w:rsid w:val="00692B3C"/>
    <w:rsid w:val="006941A8"/>
    <w:rsid w:val="006A1F33"/>
    <w:rsid w:val="006A24E2"/>
    <w:rsid w:val="006A5A72"/>
    <w:rsid w:val="006A5CF3"/>
    <w:rsid w:val="006A7F1A"/>
    <w:rsid w:val="006B01E0"/>
    <w:rsid w:val="006B0BF0"/>
    <w:rsid w:val="006B4473"/>
    <w:rsid w:val="006B5729"/>
    <w:rsid w:val="006B59D9"/>
    <w:rsid w:val="006B59EF"/>
    <w:rsid w:val="006B6229"/>
    <w:rsid w:val="006B6322"/>
    <w:rsid w:val="006B67EE"/>
    <w:rsid w:val="006C15D9"/>
    <w:rsid w:val="006C1DB4"/>
    <w:rsid w:val="006C2EDD"/>
    <w:rsid w:val="006C3238"/>
    <w:rsid w:val="006C439E"/>
    <w:rsid w:val="006C5727"/>
    <w:rsid w:val="006C57CA"/>
    <w:rsid w:val="006C5FD1"/>
    <w:rsid w:val="006D1DEA"/>
    <w:rsid w:val="006D2ED4"/>
    <w:rsid w:val="006D325A"/>
    <w:rsid w:val="006D3930"/>
    <w:rsid w:val="006D3C1F"/>
    <w:rsid w:val="006D65F8"/>
    <w:rsid w:val="006D7CB4"/>
    <w:rsid w:val="006D7FBB"/>
    <w:rsid w:val="006E04BD"/>
    <w:rsid w:val="006E0FE5"/>
    <w:rsid w:val="006E198F"/>
    <w:rsid w:val="006E2916"/>
    <w:rsid w:val="006E38F5"/>
    <w:rsid w:val="006E5E84"/>
    <w:rsid w:val="006E6916"/>
    <w:rsid w:val="006E746B"/>
    <w:rsid w:val="006F1931"/>
    <w:rsid w:val="006F1A9F"/>
    <w:rsid w:val="006F21E7"/>
    <w:rsid w:val="006F3AFE"/>
    <w:rsid w:val="006F3E72"/>
    <w:rsid w:val="006F4D28"/>
    <w:rsid w:val="006F785D"/>
    <w:rsid w:val="00700EF9"/>
    <w:rsid w:val="00701660"/>
    <w:rsid w:val="00702800"/>
    <w:rsid w:val="0070433D"/>
    <w:rsid w:val="00705ACC"/>
    <w:rsid w:val="00713AD9"/>
    <w:rsid w:val="007144AF"/>
    <w:rsid w:val="00714544"/>
    <w:rsid w:val="00714992"/>
    <w:rsid w:val="0071583F"/>
    <w:rsid w:val="00717032"/>
    <w:rsid w:val="007170CA"/>
    <w:rsid w:val="007206FA"/>
    <w:rsid w:val="007214EC"/>
    <w:rsid w:val="00722134"/>
    <w:rsid w:val="0072389D"/>
    <w:rsid w:val="0072714D"/>
    <w:rsid w:val="00727162"/>
    <w:rsid w:val="0073000E"/>
    <w:rsid w:val="00732DB1"/>
    <w:rsid w:val="00733698"/>
    <w:rsid w:val="00733D27"/>
    <w:rsid w:val="00734BD1"/>
    <w:rsid w:val="00734CA9"/>
    <w:rsid w:val="007357C8"/>
    <w:rsid w:val="0073679A"/>
    <w:rsid w:val="00736B13"/>
    <w:rsid w:val="00741F4D"/>
    <w:rsid w:val="0074259C"/>
    <w:rsid w:val="00742864"/>
    <w:rsid w:val="00742FEB"/>
    <w:rsid w:val="00744FD2"/>
    <w:rsid w:val="00745738"/>
    <w:rsid w:val="00750B80"/>
    <w:rsid w:val="00751EB1"/>
    <w:rsid w:val="00753878"/>
    <w:rsid w:val="00753AF2"/>
    <w:rsid w:val="00756DB8"/>
    <w:rsid w:val="00757D07"/>
    <w:rsid w:val="00762A78"/>
    <w:rsid w:val="00767227"/>
    <w:rsid w:val="0077184A"/>
    <w:rsid w:val="007734AA"/>
    <w:rsid w:val="00774A68"/>
    <w:rsid w:val="0077624C"/>
    <w:rsid w:val="007762A1"/>
    <w:rsid w:val="00776E3B"/>
    <w:rsid w:val="00776F4E"/>
    <w:rsid w:val="00777C84"/>
    <w:rsid w:val="00777DE8"/>
    <w:rsid w:val="007813A0"/>
    <w:rsid w:val="0078260E"/>
    <w:rsid w:val="00782955"/>
    <w:rsid w:val="00782BCF"/>
    <w:rsid w:val="00782FDB"/>
    <w:rsid w:val="00783C54"/>
    <w:rsid w:val="00785767"/>
    <w:rsid w:val="00786DC0"/>
    <w:rsid w:val="007927ED"/>
    <w:rsid w:val="00793430"/>
    <w:rsid w:val="00793483"/>
    <w:rsid w:val="00795D52"/>
    <w:rsid w:val="0079608E"/>
    <w:rsid w:val="0079628E"/>
    <w:rsid w:val="007974E3"/>
    <w:rsid w:val="007A0D10"/>
    <w:rsid w:val="007A2069"/>
    <w:rsid w:val="007A2932"/>
    <w:rsid w:val="007A2EB1"/>
    <w:rsid w:val="007A4AE5"/>
    <w:rsid w:val="007A4E7E"/>
    <w:rsid w:val="007A5F0C"/>
    <w:rsid w:val="007A658E"/>
    <w:rsid w:val="007A667C"/>
    <w:rsid w:val="007A6795"/>
    <w:rsid w:val="007A6D0C"/>
    <w:rsid w:val="007A6E7E"/>
    <w:rsid w:val="007A706D"/>
    <w:rsid w:val="007B0056"/>
    <w:rsid w:val="007B0DE5"/>
    <w:rsid w:val="007B1339"/>
    <w:rsid w:val="007B189B"/>
    <w:rsid w:val="007B1C16"/>
    <w:rsid w:val="007B1F3E"/>
    <w:rsid w:val="007B3C22"/>
    <w:rsid w:val="007B3D78"/>
    <w:rsid w:val="007B5739"/>
    <w:rsid w:val="007B5BD1"/>
    <w:rsid w:val="007B62E4"/>
    <w:rsid w:val="007B788E"/>
    <w:rsid w:val="007C13B8"/>
    <w:rsid w:val="007C381B"/>
    <w:rsid w:val="007C51C0"/>
    <w:rsid w:val="007C7C49"/>
    <w:rsid w:val="007D00C6"/>
    <w:rsid w:val="007D0244"/>
    <w:rsid w:val="007D0E9F"/>
    <w:rsid w:val="007D0FAC"/>
    <w:rsid w:val="007D4F64"/>
    <w:rsid w:val="007D5545"/>
    <w:rsid w:val="007D5A75"/>
    <w:rsid w:val="007D7A12"/>
    <w:rsid w:val="007E0302"/>
    <w:rsid w:val="007E0AEB"/>
    <w:rsid w:val="007E1194"/>
    <w:rsid w:val="007E26C6"/>
    <w:rsid w:val="007E2851"/>
    <w:rsid w:val="007E2D8A"/>
    <w:rsid w:val="007E2FDF"/>
    <w:rsid w:val="007E3A6D"/>
    <w:rsid w:val="007E6089"/>
    <w:rsid w:val="007E78AE"/>
    <w:rsid w:val="007F06AA"/>
    <w:rsid w:val="007F1D82"/>
    <w:rsid w:val="007F1DC5"/>
    <w:rsid w:val="007F2FEC"/>
    <w:rsid w:val="007F38E2"/>
    <w:rsid w:val="007F40D4"/>
    <w:rsid w:val="007F41DD"/>
    <w:rsid w:val="007F5991"/>
    <w:rsid w:val="007F5EF3"/>
    <w:rsid w:val="007F6B9F"/>
    <w:rsid w:val="00801356"/>
    <w:rsid w:val="0080165C"/>
    <w:rsid w:val="008020CA"/>
    <w:rsid w:val="00803074"/>
    <w:rsid w:val="00803AC4"/>
    <w:rsid w:val="008041A3"/>
    <w:rsid w:val="008053E3"/>
    <w:rsid w:val="00806CDB"/>
    <w:rsid w:val="00807D99"/>
    <w:rsid w:val="00810FEE"/>
    <w:rsid w:val="008116D6"/>
    <w:rsid w:val="00811AE0"/>
    <w:rsid w:val="00811FA0"/>
    <w:rsid w:val="00812092"/>
    <w:rsid w:val="00815353"/>
    <w:rsid w:val="008168F4"/>
    <w:rsid w:val="00816F3D"/>
    <w:rsid w:val="00821302"/>
    <w:rsid w:val="008220A4"/>
    <w:rsid w:val="008269E3"/>
    <w:rsid w:val="0082746F"/>
    <w:rsid w:val="00831F27"/>
    <w:rsid w:val="008323BE"/>
    <w:rsid w:val="0083289E"/>
    <w:rsid w:val="00832B84"/>
    <w:rsid w:val="00833692"/>
    <w:rsid w:val="008358AB"/>
    <w:rsid w:val="0083680F"/>
    <w:rsid w:val="00837899"/>
    <w:rsid w:val="00837B40"/>
    <w:rsid w:val="0084092A"/>
    <w:rsid w:val="00840EC3"/>
    <w:rsid w:val="00840F2A"/>
    <w:rsid w:val="00843AA5"/>
    <w:rsid w:val="00844126"/>
    <w:rsid w:val="00844DCA"/>
    <w:rsid w:val="00845337"/>
    <w:rsid w:val="00846503"/>
    <w:rsid w:val="0084758B"/>
    <w:rsid w:val="00847DC2"/>
    <w:rsid w:val="008505BA"/>
    <w:rsid w:val="00850703"/>
    <w:rsid w:val="008515E2"/>
    <w:rsid w:val="00851765"/>
    <w:rsid w:val="00852780"/>
    <w:rsid w:val="00853BA1"/>
    <w:rsid w:val="008540C5"/>
    <w:rsid w:val="00855368"/>
    <w:rsid w:val="008607F1"/>
    <w:rsid w:val="008612C6"/>
    <w:rsid w:val="00861723"/>
    <w:rsid w:val="00861D8A"/>
    <w:rsid w:val="00863D2B"/>
    <w:rsid w:val="008668F5"/>
    <w:rsid w:val="00867970"/>
    <w:rsid w:val="00871D0D"/>
    <w:rsid w:val="00872BDF"/>
    <w:rsid w:val="00872DC1"/>
    <w:rsid w:val="00873872"/>
    <w:rsid w:val="00874FD3"/>
    <w:rsid w:val="00875292"/>
    <w:rsid w:val="00875BE1"/>
    <w:rsid w:val="00877363"/>
    <w:rsid w:val="008773E9"/>
    <w:rsid w:val="008778A9"/>
    <w:rsid w:val="008801BA"/>
    <w:rsid w:val="008828D1"/>
    <w:rsid w:val="00882B64"/>
    <w:rsid w:val="008841D3"/>
    <w:rsid w:val="00884700"/>
    <w:rsid w:val="00884870"/>
    <w:rsid w:val="00884EDF"/>
    <w:rsid w:val="0088594A"/>
    <w:rsid w:val="00887CA5"/>
    <w:rsid w:val="0089273A"/>
    <w:rsid w:val="008933DC"/>
    <w:rsid w:val="0089482C"/>
    <w:rsid w:val="0089651E"/>
    <w:rsid w:val="008A2EAE"/>
    <w:rsid w:val="008A31F6"/>
    <w:rsid w:val="008A3695"/>
    <w:rsid w:val="008A3D1C"/>
    <w:rsid w:val="008A449A"/>
    <w:rsid w:val="008A4A1C"/>
    <w:rsid w:val="008A4BB7"/>
    <w:rsid w:val="008A6C18"/>
    <w:rsid w:val="008A7066"/>
    <w:rsid w:val="008B0C2E"/>
    <w:rsid w:val="008B23D6"/>
    <w:rsid w:val="008B25F1"/>
    <w:rsid w:val="008B3DA7"/>
    <w:rsid w:val="008B4092"/>
    <w:rsid w:val="008B5E8A"/>
    <w:rsid w:val="008C0A1A"/>
    <w:rsid w:val="008C0E6B"/>
    <w:rsid w:val="008C16BF"/>
    <w:rsid w:val="008C1C70"/>
    <w:rsid w:val="008C1EF5"/>
    <w:rsid w:val="008C2C47"/>
    <w:rsid w:val="008C343E"/>
    <w:rsid w:val="008C3A0F"/>
    <w:rsid w:val="008C5126"/>
    <w:rsid w:val="008C60F5"/>
    <w:rsid w:val="008C6858"/>
    <w:rsid w:val="008C7CDA"/>
    <w:rsid w:val="008D11B9"/>
    <w:rsid w:val="008D1A2B"/>
    <w:rsid w:val="008D3B97"/>
    <w:rsid w:val="008D3C59"/>
    <w:rsid w:val="008D4ABB"/>
    <w:rsid w:val="008D58E0"/>
    <w:rsid w:val="008D5F88"/>
    <w:rsid w:val="008D61AA"/>
    <w:rsid w:val="008D6EAE"/>
    <w:rsid w:val="008D7BFA"/>
    <w:rsid w:val="008E1239"/>
    <w:rsid w:val="008E3FFD"/>
    <w:rsid w:val="008E4760"/>
    <w:rsid w:val="008E4A2A"/>
    <w:rsid w:val="008E5A02"/>
    <w:rsid w:val="008E647C"/>
    <w:rsid w:val="008E7563"/>
    <w:rsid w:val="008E7885"/>
    <w:rsid w:val="008F0316"/>
    <w:rsid w:val="008F085C"/>
    <w:rsid w:val="008F0A1D"/>
    <w:rsid w:val="008F14F4"/>
    <w:rsid w:val="008F2AF6"/>
    <w:rsid w:val="008F4621"/>
    <w:rsid w:val="008F4B42"/>
    <w:rsid w:val="008F58BF"/>
    <w:rsid w:val="008F5E2C"/>
    <w:rsid w:val="008F615B"/>
    <w:rsid w:val="008F6F2E"/>
    <w:rsid w:val="008F7465"/>
    <w:rsid w:val="0090058C"/>
    <w:rsid w:val="009006B6"/>
    <w:rsid w:val="00900D73"/>
    <w:rsid w:val="00901A78"/>
    <w:rsid w:val="0090345D"/>
    <w:rsid w:val="0090353B"/>
    <w:rsid w:val="00904AD6"/>
    <w:rsid w:val="009108E6"/>
    <w:rsid w:val="009115DF"/>
    <w:rsid w:val="00912578"/>
    <w:rsid w:val="00912901"/>
    <w:rsid w:val="00913EBB"/>
    <w:rsid w:val="00916110"/>
    <w:rsid w:val="00916706"/>
    <w:rsid w:val="00920513"/>
    <w:rsid w:val="0092215C"/>
    <w:rsid w:val="00922DC8"/>
    <w:rsid w:val="0092377F"/>
    <w:rsid w:val="00924250"/>
    <w:rsid w:val="0092480F"/>
    <w:rsid w:val="00927FA9"/>
    <w:rsid w:val="00931AC7"/>
    <w:rsid w:val="009324C2"/>
    <w:rsid w:val="00932926"/>
    <w:rsid w:val="00933418"/>
    <w:rsid w:val="009342C1"/>
    <w:rsid w:val="00936212"/>
    <w:rsid w:val="009362AC"/>
    <w:rsid w:val="00940B4E"/>
    <w:rsid w:val="00941AE8"/>
    <w:rsid w:val="009443DB"/>
    <w:rsid w:val="00945116"/>
    <w:rsid w:val="009466CB"/>
    <w:rsid w:val="0094687B"/>
    <w:rsid w:val="00946DBB"/>
    <w:rsid w:val="0095534E"/>
    <w:rsid w:val="00955371"/>
    <w:rsid w:val="00961960"/>
    <w:rsid w:val="00962BD8"/>
    <w:rsid w:val="00962CE9"/>
    <w:rsid w:val="009657E7"/>
    <w:rsid w:val="00967B55"/>
    <w:rsid w:val="00967BCE"/>
    <w:rsid w:val="009704E5"/>
    <w:rsid w:val="00970D73"/>
    <w:rsid w:val="00972A16"/>
    <w:rsid w:val="00973932"/>
    <w:rsid w:val="00974328"/>
    <w:rsid w:val="009760A3"/>
    <w:rsid w:val="009775DB"/>
    <w:rsid w:val="009815A2"/>
    <w:rsid w:val="0098330C"/>
    <w:rsid w:val="00983610"/>
    <w:rsid w:val="00984EE9"/>
    <w:rsid w:val="00990758"/>
    <w:rsid w:val="00990A3A"/>
    <w:rsid w:val="00990CAA"/>
    <w:rsid w:val="00990CC6"/>
    <w:rsid w:val="00991874"/>
    <w:rsid w:val="009920BE"/>
    <w:rsid w:val="00992B47"/>
    <w:rsid w:val="00993749"/>
    <w:rsid w:val="009943F1"/>
    <w:rsid w:val="00995121"/>
    <w:rsid w:val="00995E64"/>
    <w:rsid w:val="00995E8F"/>
    <w:rsid w:val="00996E8F"/>
    <w:rsid w:val="009A0457"/>
    <w:rsid w:val="009A1A5A"/>
    <w:rsid w:val="009A1CA7"/>
    <w:rsid w:val="009A50F7"/>
    <w:rsid w:val="009A5866"/>
    <w:rsid w:val="009A781C"/>
    <w:rsid w:val="009B0425"/>
    <w:rsid w:val="009B0F52"/>
    <w:rsid w:val="009B45AB"/>
    <w:rsid w:val="009B5990"/>
    <w:rsid w:val="009B5ACE"/>
    <w:rsid w:val="009B5CE7"/>
    <w:rsid w:val="009B7CC3"/>
    <w:rsid w:val="009C0A9E"/>
    <w:rsid w:val="009C0D10"/>
    <w:rsid w:val="009C2958"/>
    <w:rsid w:val="009C2C28"/>
    <w:rsid w:val="009C2DEE"/>
    <w:rsid w:val="009C3715"/>
    <w:rsid w:val="009C499F"/>
    <w:rsid w:val="009C5150"/>
    <w:rsid w:val="009C5570"/>
    <w:rsid w:val="009C721F"/>
    <w:rsid w:val="009D1420"/>
    <w:rsid w:val="009D154A"/>
    <w:rsid w:val="009D1D65"/>
    <w:rsid w:val="009D384C"/>
    <w:rsid w:val="009D541C"/>
    <w:rsid w:val="009D541F"/>
    <w:rsid w:val="009D5998"/>
    <w:rsid w:val="009D6B88"/>
    <w:rsid w:val="009D7833"/>
    <w:rsid w:val="009D785A"/>
    <w:rsid w:val="009E0761"/>
    <w:rsid w:val="009E1049"/>
    <w:rsid w:val="009E44B8"/>
    <w:rsid w:val="009E50E7"/>
    <w:rsid w:val="009E6580"/>
    <w:rsid w:val="009E6901"/>
    <w:rsid w:val="009E6930"/>
    <w:rsid w:val="009E7888"/>
    <w:rsid w:val="009F188F"/>
    <w:rsid w:val="009F2CEB"/>
    <w:rsid w:val="009F5D73"/>
    <w:rsid w:val="009F7758"/>
    <w:rsid w:val="00A010E1"/>
    <w:rsid w:val="00A01788"/>
    <w:rsid w:val="00A022D8"/>
    <w:rsid w:val="00A04548"/>
    <w:rsid w:val="00A04EC8"/>
    <w:rsid w:val="00A05891"/>
    <w:rsid w:val="00A05F55"/>
    <w:rsid w:val="00A05F73"/>
    <w:rsid w:val="00A07D0F"/>
    <w:rsid w:val="00A10356"/>
    <w:rsid w:val="00A1479A"/>
    <w:rsid w:val="00A15242"/>
    <w:rsid w:val="00A20857"/>
    <w:rsid w:val="00A226E6"/>
    <w:rsid w:val="00A2281A"/>
    <w:rsid w:val="00A249BE"/>
    <w:rsid w:val="00A26EF4"/>
    <w:rsid w:val="00A2741E"/>
    <w:rsid w:val="00A27633"/>
    <w:rsid w:val="00A277E2"/>
    <w:rsid w:val="00A324C3"/>
    <w:rsid w:val="00A34C58"/>
    <w:rsid w:val="00A357DE"/>
    <w:rsid w:val="00A36B1A"/>
    <w:rsid w:val="00A3753A"/>
    <w:rsid w:val="00A407EB"/>
    <w:rsid w:val="00A41163"/>
    <w:rsid w:val="00A41E32"/>
    <w:rsid w:val="00A43C8B"/>
    <w:rsid w:val="00A449F3"/>
    <w:rsid w:val="00A462C3"/>
    <w:rsid w:val="00A47D6F"/>
    <w:rsid w:val="00A47EDD"/>
    <w:rsid w:val="00A5019A"/>
    <w:rsid w:val="00A528FC"/>
    <w:rsid w:val="00A52A89"/>
    <w:rsid w:val="00A53C38"/>
    <w:rsid w:val="00A54A0B"/>
    <w:rsid w:val="00A54F60"/>
    <w:rsid w:val="00A55199"/>
    <w:rsid w:val="00A55688"/>
    <w:rsid w:val="00A5689D"/>
    <w:rsid w:val="00A57A08"/>
    <w:rsid w:val="00A6005E"/>
    <w:rsid w:val="00A6052D"/>
    <w:rsid w:val="00A6064D"/>
    <w:rsid w:val="00A61171"/>
    <w:rsid w:val="00A612C0"/>
    <w:rsid w:val="00A63CC6"/>
    <w:rsid w:val="00A63CCD"/>
    <w:rsid w:val="00A641DD"/>
    <w:rsid w:val="00A64735"/>
    <w:rsid w:val="00A65ABE"/>
    <w:rsid w:val="00A66123"/>
    <w:rsid w:val="00A66973"/>
    <w:rsid w:val="00A66B5E"/>
    <w:rsid w:val="00A673F5"/>
    <w:rsid w:val="00A70BF4"/>
    <w:rsid w:val="00A71982"/>
    <w:rsid w:val="00A71D32"/>
    <w:rsid w:val="00A721A1"/>
    <w:rsid w:val="00A72AC5"/>
    <w:rsid w:val="00A76233"/>
    <w:rsid w:val="00A76246"/>
    <w:rsid w:val="00A774A9"/>
    <w:rsid w:val="00A7755D"/>
    <w:rsid w:val="00A80D1E"/>
    <w:rsid w:val="00A819EF"/>
    <w:rsid w:val="00A81D26"/>
    <w:rsid w:val="00A81E30"/>
    <w:rsid w:val="00A835B3"/>
    <w:rsid w:val="00A835CF"/>
    <w:rsid w:val="00A8480A"/>
    <w:rsid w:val="00A850C5"/>
    <w:rsid w:val="00A87480"/>
    <w:rsid w:val="00A900BA"/>
    <w:rsid w:val="00A903DA"/>
    <w:rsid w:val="00A90464"/>
    <w:rsid w:val="00A91D67"/>
    <w:rsid w:val="00A9243E"/>
    <w:rsid w:val="00A92523"/>
    <w:rsid w:val="00A92819"/>
    <w:rsid w:val="00A95208"/>
    <w:rsid w:val="00A9631A"/>
    <w:rsid w:val="00A96567"/>
    <w:rsid w:val="00A97764"/>
    <w:rsid w:val="00AA01DA"/>
    <w:rsid w:val="00AA09F3"/>
    <w:rsid w:val="00AA12B6"/>
    <w:rsid w:val="00AA417C"/>
    <w:rsid w:val="00AA41A3"/>
    <w:rsid w:val="00AA6567"/>
    <w:rsid w:val="00AB0FAF"/>
    <w:rsid w:val="00AB0FE3"/>
    <w:rsid w:val="00AB2123"/>
    <w:rsid w:val="00AB22F0"/>
    <w:rsid w:val="00AB5025"/>
    <w:rsid w:val="00AB56FE"/>
    <w:rsid w:val="00AC0A06"/>
    <w:rsid w:val="00AC0BF2"/>
    <w:rsid w:val="00AC38BE"/>
    <w:rsid w:val="00AC3EF0"/>
    <w:rsid w:val="00AC4D00"/>
    <w:rsid w:val="00AC4F37"/>
    <w:rsid w:val="00AC6370"/>
    <w:rsid w:val="00AC7545"/>
    <w:rsid w:val="00AC7870"/>
    <w:rsid w:val="00AD0BB7"/>
    <w:rsid w:val="00AD137C"/>
    <w:rsid w:val="00AD4769"/>
    <w:rsid w:val="00AD47E1"/>
    <w:rsid w:val="00AD56CA"/>
    <w:rsid w:val="00AD5F6A"/>
    <w:rsid w:val="00AD661A"/>
    <w:rsid w:val="00AD6788"/>
    <w:rsid w:val="00AD757E"/>
    <w:rsid w:val="00AE05E8"/>
    <w:rsid w:val="00AE1536"/>
    <w:rsid w:val="00AE2EBB"/>
    <w:rsid w:val="00AE30C9"/>
    <w:rsid w:val="00AE3685"/>
    <w:rsid w:val="00AE3E0E"/>
    <w:rsid w:val="00AE5353"/>
    <w:rsid w:val="00AE5FBA"/>
    <w:rsid w:val="00AE6D47"/>
    <w:rsid w:val="00AE7F55"/>
    <w:rsid w:val="00AF022C"/>
    <w:rsid w:val="00AF07E2"/>
    <w:rsid w:val="00AF1DDC"/>
    <w:rsid w:val="00AF2044"/>
    <w:rsid w:val="00AF2C15"/>
    <w:rsid w:val="00AF42A5"/>
    <w:rsid w:val="00AF6437"/>
    <w:rsid w:val="00AF67CA"/>
    <w:rsid w:val="00B0199F"/>
    <w:rsid w:val="00B029F7"/>
    <w:rsid w:val="00B0499A"/>
    <w:rsid w:val="00B04E38"/>
    <w:rsid w:val="00B05BFB"/>
    <w:rsid w:val="00B072FC"/>
    <w:rsid w:val="00B1002A"/>
    <w:rsid w:val="00B10379"/>
    <w:rsid w:val="00B103A8"/>
    <w:rsid w:val="00B1061D"/>
    <w:rsid w:val="00B111E3"/>
    <w:rsid w:val="00B11C5F"/>
    <w:rsid w:val="00B128E5"/>
    <w:rsid w:val="00B140C4"/>
    <w:rsid w:val="00B15977"/>
    <w:rsid w:val="00B169B1"/>
    <w:rsid w:val="00B17421"/>
    <w:rsid w:val="00B179ED"/>
    <w:rsid w:val="00B2126A"/>
    <w:rsid w:val="00B21C78"/>
    <w:rsid w:val="00B23B41"/>
    <w:rsid w:val="00B24FE2"/>
    <w:rsid w:val="00B2536F"/>
    <w:rsid w:val="00B257BF"/>
    <w:rsid w:val="00B2583E"/>
    <w:rsid w:val="00B271F0"/>
    <w:rsid w:val="00B3205A"/>
    <w:rsid w:val="00B32B6A"/>
    <w:rsid w:val="00B333C5"/>
    <w:rsid w:val="00B33F53"/>
    <w:rsid w:val="00B35400"/>
    <w:rsid w:val="00B36CDB"/>
    <w:rsid w:val="00B3788C"/>
    <w:rsid w:val="00B41B0D"/>
    <w:rsid w:val="00B435E9"/>
    <w:rsid w:val="00B448C7"/>
    <w:rsid w:val="00B45298"/>
    <w:rsid w:val="00B45BD0"/>
    <w:rsid w:val="00B4654F"/>
    <w:rsid w:val="00B46BDC"/>
    <w:rsid w:val="00B47C59"/>
    <w:rsid w:val="00B47EA6"/>
    <w:rsid w:val="00B5039A"/>
    <w:rsid w:val="00B50F47"/>
    <w:rsid w:val="00B5126A"/>
    <w:rsid w:val="00B51957"/>
    <w:rsid w:val="00B522A1"/>
    <w:rsid w:val="00B524F0"/>
    <w:rsid w:val="00B54F39"/>
    <w:rsid w:val="00B55917"/>
    <w:rsid w:val="00B55E87"/>
    <w:rsid w:val="00B56D80"/>
    <w:rsid w:val="00B56EDE"/>
    <w:rsid w:val="00B57CE5"/>
    <w:rsid w:val="00B61D5D"/>
    <w:rsid w:val="00B64739"/>
    <w:rsid w:val="00B6500A"/>
    <w:rsid w:val="00B6656B"/>
    <w:rsid w:val="00B668B3"/>
    <w:rsid w:val="00B66DC6"/>
    <w:rsid w:val="00B6731E"/>
    <w:rsid w:val="00B709DF"/>
    <w:rsid w:val="00B71469"/>
    <w:rsid w:val="00B722E1"/>
    <w:rsid w:val="00B7371B"/>
    <w:rsid w:val="00B739E9"/>
    <w:rsid w:val="00B740C1"/>
    <w:rsid w:val="00B744F1"/>
    <w:rsid w:val="00B74547"/>
    <w:rsid w:val="00B775AD"/>
    <w:rsid w:val="00B778CC"/>
    <w:rsid w:val="00B81317"/>
    <w:rsid w:val="00B81E72"/>
    <w:rsid w:val="00B824D0"/>
    <w:rsid w:val="00B8322A"/>
    <w:rsid w:val="00B837BF"/>
    <w:rsid w:val="00B864BB"/>
    <w:rsid w:val="00B87D57"/>
    <w:rsid w:val="00B87D6C"/>
    <w:rsid w:val="00B87E28"/>
    <w:rsid w:val="00B91DCE"/>
    <w:rsid w:val="00B933AB"/>
    <w:rsid w:val="00B93C42"/>
    <w:rsid w:val="00BA1ABE"/>
    <w:rsid w:val="00BA2B99"/>
    <w:rsid w:val="00BA55A3"/>
    <w:rsid w:val="00BA5DB0"/>
    <w:rsid w:val="00BA79BA"/>
    <w:rsid w:val="00BB1A71"/>
    <w:rsid w:val="00BB2B1A"/>
    <w:rsid w:val="00BB2D74"/>
    <w:rsid w:val="00BB35E9"/>
    <w:rsid w:val="00BB4428"/>
    <w:rsid w:val="00BB64B2"/>
    <w:rsid w:val="00BB6BA8"/>
    <w:rsid w:val="00BB6D04"/>
    <w:rsid w:val="00BB7D6D"/>
    <w:rsid w:val="00BC0FAB"/>
    <w:rsid w:val="00BC2FAC"/>
    <w:rsid w:val="00BC32B7"/>
    <w:rsid w:val="00BC3889"/>
    <w:rsid w:val="00BC3F76"/>
    <w:rsid w:val="00BC67B3"/>
    <w:rsid w:val="00BC6874"/>
    <w:rsid w:val="00BC68C2"/>
    <w:rsid w:val="00BD0D60"/>
    <w:rsid w:val="00BD0D63"/>
    <w:rsid w:val="00BD39FF"/>
    <w:rsid w:val="00BD4238"/>
    <w:rsid w:val="00BD463A"/>
    <w:rsid w:val="00BD51AD"/>
    <w:rsid w:val="00BD5CAD"/>
    <w:rsid w:val="00BD733C"/>
    <w:rsid w:val="00BE02C1"/>
    <w:rsid w:val="00BE0533"/>
    <w:rsid w:val="00BE09A4"/>
    <w:rsid w:val="00BE2040"/>
    <w:rsid w:val="00BE2455"/>
    <w:rsid w:val="00BE2DE0"/>
    <w:rsid w:val="00BE3F65"/>
    <w:rsid w:val="00BE46DA"/>
    <w:rsid w:val="00BE5FA4"/>
    <w:rsid w:val="00BE5FC7"/>
    <w:rsid w:val="00BE6581"/>
    <w:rsid w:val="00BE7F5F"/>
    <w:rsid w:val="00BF08F7"/>
    <w:rsid w:val="00BF09D6"/>
    <w:rsid w:val="00BF3AC8"/>
    <w:rsid w:val="00BF3F02"/>
    <w:rsid w:val="00BF46C0"/>
    <w:rsid w:val="00BF5F4F"/>
    <w:rsid w:val="00BF6DC5"/>
    <w:rsid w:val="00BF722E"/>
    <w:rsid w:val="00BF7DAD"/>
    <w:rsid w:val="00BF7F37"/>
    <w:rsid w:val="00C046AB"/>
    <w:rsid w:val="00C07C7B"/>
    <w:rsid w:val="00C12D4D"/>
    <w:rsid w:val="00C135E3"/>
    <w:rsid w:val="00C15CE5"/>
    <w:rsid w:val="00C16249"/>
    <w:rsid w:val="00C16C46"/>
    <w:rsid w:val="00C20E7C"/>
    <w:rsid w:val="00C21E3C"/>
    <w:rsid w:val="00C22621"/>
    <w:rsid w:val="00C22F8E"/>
    <w:rsid w:val="00C249AA"/>
    <w:rsid w:val="00C24B33"/>
    <w:rsid w:val="00C27AFD"/>
    <w:rsid w:val="00C30A8F"/>
    <w:rsid w:val="00C30EEA"/>
    <w:rsid w:val="00C32F24"/>
    <w:rsid w:val="00C36F0A"/>
    <w:rsid w:val="00C404A8"/>
    <w:rsid w:val="00C42C27"/>
    <w:rsid w:val="00C432C4"/>
    <w:rsid w:val="00C434F2"/>
    <w:rsid w:val="00C46CBC"/>
    <w:rsid w:val="00C50357"/>
    <w:rsid w:val="00C503CA"/>
    <w:rsid w:val="00C50786"/>
    <w:rsid w:val="00C515B1"/>
    <w:rsid w:val="00C52532"/>
    <w:rsid w:val="00C54319"/>
    <w:rsid w:val="00C56C2D"/>
    <w:rsid w:val="00C57553"/>
    <w:rsid w:val="00C575BC"/>
    <w:rsid w:val="00C57ED7"/>
    <w:rsid w:val="00C60540"/>
    <w:rsid w:val="00C62D7D"/>
    <w:rsid w:val="00C64A9A"/>
    <w:rsid w:val="00C65A37"/>
    <w:rsid w:val="00C664A4"/>
    <w:rsid w:val="00C66F33"/>
    <w:rsid w:val="00C67306"/>
    <w:rsid w:val="00C67F88"/>
    <w:rsid w:val="00C7013E"/>
    <w:rsid w:val="00C70E13"/>
    <w:rsid w:val="00C715A6"/>
    <w:rsid w:val="00C718CD"/>
    <w:rsid w:val="00C71A81"/>
    <w:rsid w:val="00C725E7"/>
    <w:rsid w:val="00C725F4"/>
    <w:rsid w:val="00C7632A"/>
    <w:rsid w:val="00C7665F"/>
    <w:rsid w:val="00C773C3"/>
    <w:rsid w:val="00C7753D"/>
    <w:rsid w:val="00C81306"/>
    <w:rsid w:val="00C83C20"/>
    <w:rsid w:val="00C83FD1"/>
    <w:rsid w:val="00C83FEA"/>
    <w:rsid w:val="00C84570"/>
    <w:rsid w:val="00C85057"/>
    <w:rsid w:val="00C85625"/>
    <w:rsid w:val="00C87566"/>
    <w:rsid w:val="00C9238F"/>
    <w:rsid w:val="00C923A0"/>
    <w:rsid w:val="00C946E6"/>
    <w:rsid w:val="00C94CDA"/>
    <w:rsid w:val="00C94CF3"/>
    <w:rsid w:val="00CA0DC4"/>
    <w:rsid w:val="00CA12AF"/>
    <w:rsid w:val="00CA1300"/>
    <w:rsid w:val="00CA167C"/>
    <w:rsid w:val="00CA4E4D"/>
    <w:rsid w:val="00CA50F1"/>
    <w:rsid w:val="00CA792F"/>
    <w:rsid w:val="00CB196D"/>
    <w:rsid w:val="00CB3C94"/>
    <w:rsid w:val="00CB45CB"/>
    <w:rsid w:val="00CB7D26"/>
    <w:rsid w:val="00CC08C7"/>
    <w:rsid w:val="00CC0D6A"/>
    <w:rsid w:val="00CC13C5"/>
    <w:rsid w:val="00CC1AE8"/>
    <w:rsid w:val="00CC1FF9"/>
    <w:rsid w:val="00CC21DC"/>
    <w:rsid w:val="00CC275E"/>
    <w:rsid w:val="00CC2F2D"/>
    <w:rsid w:val="00CC334E"/>
    <w:rsid w:val="00CC4DD8"/>
    <w:rsid w:val="00CC6409"/>
    <w:rsid w:val="00CC692D"/>
    <w:rsid w:val="00CC71EA"/>
    <w:rsid w:val="00CD2A84"/>
    <w:rsid w:val="00CD2BDA"/>
    <w:rsid w:val="00CD3B5F"/>
    <w:rsid w:val="00CD3D6E"/>
    <w:rsid w:val="00CD6A3C"/>
    <w:rsid w:val="00CE214F"/>
    <w:rsid w:val="00CE2528"/>
    <w:rsid w:val="00CE334F"/>
    <w:rsid w:val="00CE3B72"/>
    <w:rsid w:val="00CE4EEC"/>
    <w:rsid w:val="00CE622C"/>
    <w:rsid w:val="00CE6BD7"/>
    <w:rsid w:val="00CE73CC"/>
    <w:rsid w:val="00CF01D9"/>
    <w:rsid w:val="00CF1AD3"/>
    <w:rsid w:val="00CF242A"/>
    <w:rsid w:val="00CF6837"/>
    <w:rsid w:val="00CF6A87"/>
    <w:rsid w:val="00D006D9"/>
    <w:rsid w:val="00D0219D"/>
    <w:rsid w:val="00D03149"/>
    <w:rsid w:val="00D042C2"/>
    <w:rsid w:val="00D045F3"/>
    <w:rsid w:val="00D04E02"/>
    <w:rsid w:val="00D05666"/>
    <w:rsid w:val="00D058A7"/>
    <w:rsid w:val="00D0695F"/>
    <w:rsid w:val="00D06B17"/>
    <w:rsid w:val="00D110EE"/>
    <w:rsid w:val="00D11B56"/>
    <w:rsid w:val="00D12435"/>
    <w:rsid w:val="00D13908"/>
    <w:rsid w:val="00D206AA"/>
    <w:rsid w:val="00D207CC"/>
    <w:rsid w:val="00D20D25"/>
    <w:rsid w:val="00D213D4"/>
    <w:rsid w:val="00D2256A"/>
    <w:rsid w:val="00D22BE3"/>
    <w:rsid w:val="00D22C92"/>
    <w:rsid w:val="00D2433A"/>
    <w:rsid w:val="00D250B8"/>
    <w:rsid w:val="00D2680F"/>
    <w:rsid w:val="00D27E67"/>
    <w:rsid w:val="00D30EB1"/>
    <w:rsid w:val="00D310B8"/>
    <w:rsid w:val="00D417BB"/>
    <w:rsid w:val="00D44178"/>
    <w:rsid w:val="00D44F65"/>
    <w:rsid w:val="00D45A7E"/>
    <w:rsid w:val="00D46372"/>
    <w:rsid w:val="00D46782"/>
    <w:rsid w:val="00D46F4C"/>
    <w:rsid w:val="00D509A5"/>
    <w:rsid w:val="00D52AC1"/>
    <w:rsid w:val="00D53084"/>
    <w:rsid w:val="00D53533"/>
    <w:rsid w:val="00D569C8"/>
    <w:rsid w:val="00D6190A"/>
    <w:rsid w:val="00D62696"/>
    <w:rsid w:val="00D65868"/>
    <w:rsid w:val="00D6626A"/>
    <w:rsid w:val="00D66D66"/>
    <w:rsid w:val="00D67A68"/>
    <w:rsid w:val="00D67D02"/>
    <w:rsid w:val="00D708F1"/>
    <w:rsid w:val="00D71110"/>
    <w:rsid w:val="00D7129D"/>
    <w:rsid w:val="00D71E24"/>
    <w:rsid w:val="00D738EF"/>
    <w:rsid w:val="00D7430E"/>
    <w:rsid w:val="00D74949"/>
    <w:rsid w:val="00D74B93"/>
    <w:rsid w:val="00D74D78"/>
    <w:rsid w:val="00D75F91"/>
    <w:rsid w:val="00D76073"/>
    <w:rsid w:val="00D80727"/>
    <w:rsid w:val="00D80B8D"/>
    <w:rsid w:val="00D81877"/>
    <w:rsid w:val="00D82DA7"/>
    <w:rsid w:val="00D82FC1"/>
    <w:rsid w:val="00D83632"/>
    <w:rsid w:val="00D8455E"/>
    <w:rsid w:val="00D84761"/>
    <w:rsid w:val="00D84CDC"/>
    <w:rsid w:val="00D86403"/>
    <w:rsid w:val="00D86D5B"/>
    <w:rsid w:val="00D91BDA"/>
    <w:rsid w:val="00D93A36"/>
    <w:rsid w:val="00D94600"/>
    <w:rsid w:val="00D95DD8"/>
    <w:rsid w:val="00D95E13"/>
    <w:rsid w:val="00D95F62"/>
    <w:rsid w:val="00D9707D"/>
    <w:rsid w:val="00D97151"/>
    <w:rsid w:val="00DA01B3"/>
    <w:rsid w:val="00DA18EF"/>
    <w:rsid w:val="00DA3055"/>
    <w:rsid w:val="00DA388F"/>
    <w:rsid w:val="00DA3E53"/>
    <w:rsid w:val="00DA46D6"/>
    <w:rsid w:val="00DA56AC"/>
    <w:rsid w:val="00DA617E"/>
    <w:rsid w:val="00DA7067"/>
    <w:rsid w:val="00DA7A3F"/>
    <w:rsid w:val="00DB0092"/>
    <w:rsid w:val="00DB01AB"/>
    <w:rsid w:val="00DB0A37"/>
    <w:rsid w:val="00DB0B2C"/>
    <w:rsid w:val="00DB1ABB"/>
    <w:rsid w:val="00DB27F8"/>
    <w:rsid w:val="00DB3330"/>
    <w:rsid w:val="00DB416D"/>
    <w:rsid w:val="00DB5573"/>
    <w:rsid w:val="00DB5ABD"/>
    <w:rsid w:val="00DB5CF4"/>
    <w:rsid w:val="00DB7F8D"/>
    <w:rsid w:val="00DC15EF"/>
    <w:rsid w:val="00DC1BBB"/>
    <w:rsid w:val="00DC1D24"/>
    <w:rsid w:val="00DC2494"/>
    <w:rsid w:val="00DC36C6"/>
    <w:rsid w:val="00DC555A"/>
    <w:rsid w:val="00DC5A4A"/>
    <w:rsid w:val="00DC5D4B"/>
    <w:rsid w:val="00DC70F6"/>
    <w:rsid w:val="00DD0FAB"/>
    <w:rsid w:val="00DD1236"/>
    <w:rsid w:val="00DD465C"/>
    <w:rsid w:val="00DD470E"/>
    <w:rsid w:val="00DD68DD"/>
    <w:rsid w:val="00DD6C7D"/>
    <w:rsid w:val="00DE072B"/>
    <w:rsid w:val="00DE0DCC"/>
    <w:rsid w:val="00DE1261"/>
    <w:rsid w:val="00DE32F3"/>
    <w:rsid w:val="00DE4AA1"/>
    <w:rsid w:val="00DE613A"/>
    <w:rsid w:val="00DE6FF2"/>
    <w:rsid w:val="00DE7328"/>
    <w:rsid w:val="00DF283A"/>
    <w:rsid w:val="00DF291C"/>
    <w:rsid w:val="00DF4F3A"/>
    <w:rsid w:val="00DF6646"/>
    <w:rsid w:val="00DF67BD"/>
    <w:rsid w:val="00DF6B73"/>
    <w:rsid w:val="00E01001"/>
    <w:rsid w:val="00E02E61"/>
    <w:rsid w:val="00E041D0"/>
    <w:rsid w:val="00E04483"/>
    <w:rsid w:val="00E06A0C"/>
    <w:rsid w:val="00E07904"/>
    <w:rsid w:val="00E10061"/>
    <w:rsid w:val="00E11FFE"/>
    <w:rsid w:val="00E12BCD"/>
    <w:rsid w:val="00E14CAA"/>
    <w:rsid w:val="00E168B0"/>
    <w:rsid w:val="00E17157"/>
    <w:rsid w:val="00E179BA"/>
    <w:rsid w:val="00E221D2"/>
    <w:rsid w:val="00E22C33"/>
    <w:rsid w:val="00E24AED"/>
    <w:rsid w:val="00E27526"/>
    <w:rsid w:val="00E27E1F"/>
    <w:rsid w:val="00E3060A"/>
    <w:rsid w:val="00E31419"/>
    <w:rsid w:val="00E318AE"/>
    <w:rsid w:val="00E3256D"/>
    <w:rsid w:val="00E333D9"/>
    <w:rsid w:val="00E339D2"/>
    <w:rsid w:val="00E34008"/>
    <w:rsid w:val="00E34ABF"/>
    <w:rsid w:val="00E36CDF"/>
    <w:rsid w:val="00E37CA3"/>
    <w:rsid w:val="00E403E1"/>
    <w:rsid w:val="00E41BD2"/>
    <w:rsid w:val="00E43248"/>
    <w:rsid w:val="00E43EDE"/>
    <w:rsid w:val="00E44808"/>
    <w:rsid w:val="00E44C94"/>
    <w:rsid w:val="00E44F77"/>
    <w:rsid w:val="00E5062F"/>
    <w:rsid w:val="00E50DBC"/>
    <w:rsid w:val="00E53E51"/>
    <w:rsid w:val="00E53FC5"/>
    <w:rsid w:val="00E54864"/>
    <w:rsid w:val="00E54CD6"/>
    <w:rsid w:val="00E558C3"/>
    <w:rsid w:val="00E56606"/>
    <w:rsid w:val="00E575A7"/>
    <w:rsid w:val="00E608E1"/>
    <w:rsid w:val="00E60B99"/>
    <w:rsid w:val="00E62011"/>
    <w:rsid w:val="00E625E7"/>
    <w:rsid w:val="00E631FE"/>
    <w:rsid w:val="00E63DF0"/>
    <w:rsid w:val="00E64034"/>
    <w:rsid w:val="00E645A1"/>
    <w:rsid w:val="00E647AA"/>
    <w:rsid w:val="00E66C26"/>
    <w:rsid w:val="00E703C1"/>
    <w:rsid w:val="00E70E9C"/>
    <w:rsid w:val="00E71194"/>
    <w:rsid w:val="00E71247"/>
    <w:rsid w:val="00E731FE"/>
    <w:rsid w:val="00E74917"/>
    <w:rsid w:val="00E76254"/>
    <w:rsid w:val="00E773E2"/>
    <w:rsid w:val="00E77BCD"/>
    <w:rsid w:val="00E80CEC"/>
    <w:rsid w:val="00E8163B"/>
    <w:rsid w:val="00E81825"/>
    <w:rsid w:val="00E81CAC"/>
    <w:rsid w:val="00E82513"/>
    <w:rsid w:val="00E850EC"/>
    <w:rsid w:val="00E8759B"/>
    <w:rsid w:val="00E90EA0"/>
    <w:rsid w:val="00E92F4A"/>
    <w:rsid w:val="00E93C97"/>
    <w:rsid w:val="00E94D02"/>
    <w:rsid w:val="00E96FF6"/>
    <w:rsid w:val="00E97063"/>
    <w:rsid w:val="00E97AFB"/>
    <w:rsid w:val="00E97F88"/>
    <w:rsid w:val="00EA14C8"/>
    <w:rsid w:val="00EA207C"/>
    <w:rsid w:val="00EA2301"/>
    <w:rsid w:val="00EA4E94"/>
    <w:rsid w:val="00EA6EF7"/>
    <w:rsid w:val="00EA7A88"/>
    <w:rsid w:val="00EB0BAA"/>
    <w:rsid w:val="00EB1466"/>
    <w:rsid w:val="00EB4697"/>
    <w:rsid w:val="00EB475D"/>
    <w:rsid w:val="00EB56D1"/>
    <w:rsid w:val="00EB581B"/>
    <w:rsid w:val="00EB79A7"/>
    <w:rsid w:val="00EC051E"/>
    <w:rsid w:val="00EC1766"/>
    <w:rsid w:val="00EC260E"/>
    <w:rsid w:val="00EC4218"/>
    <w:rsid w:val="00EC42A1"/>
    <w:rsid w:val="00EC62A6"/>
    <w:rsid w:val="00EC6770"/>
    <w:rsid w:val="00EC6F01"/>
    <w:rsid w:val="00EC781D"/>
    <w:rsid w:val="00EC7A2D"/>
    <w:rsid w:val="00ED0DEB"/>
    <w:rsid w:val="00ED1B79"/>
    <w:rsid w:val="00ED3A3A"/>
    <w:rsid w:val="00ED4A32"/>
    <w:rsid w:val="00ED51F3"/>
    <w:rsid w:val="00ED63CF"/>
    <w:rsid w:val="00ED640F"/>
    <w:rsid w:val="00EE4708"/>
    <w:rsid w:val="00EF0031"/>
    <w:rsid w:val="00EF0ECD"/>
    <w:rsid w:val="00EF1327"/>
    <w:rsid w:val="00EF192F"/>
    <w:rsid w:val="00EF21E3"/>
    <w:rsid w:val="00EF2374"/>
    <w:rsid w:val="00EF3D81"/>
    <w:rsid w:val="00EF4041"/>
    <w:rsid w:val="00EF4657"/>
    <w:rsid w:val="00EF5212"/>
    <w:rsid w:val="00EF69B2"/>
    <w:rsid w:val="00EF6C59"/>
    <w:rsid w:val="00EF6FB8"/>
    <w:rsid w:val="00EF71C6"/>
    <w:rsid w:val="00F00690"/>
    <w:rsid w:val="00F021F6"/>
    <w:rsid w:val="00F02A9E"/>
    <w:rsid w:val="00F0330F"/>
    <w:rsid w:val="00F03D60"/>
    <w:rsid w:val="00F03F78"/>
    <w:rsid w:val="00F05986"/>
    <w:rsid w:val="00F064D1"/>
    <w:rsid w:val="00F10813"/>
    <w:rsid w:val="00F10E06"/>
    <w:rsid w:val="00F1222C"/>
    <w:rsid w:val="00F12719"/>
    <w:rsid w:val="00F1442A"/>
    <w:rsid w:val="00F14E4B"/>
    <w:rsid w:val="00F15909"/>
    <w:rsid w:val="00F16E91"/>
    <w:rsid w:val="00F17300"/>
    <w:rsid w:val="00F17CE3"/>
    <w:rsid w:val="00F17F0C"/>
    <w:rsid w:val="00F22AF5"/>
    <w:rsid w:val="00F233C2"/>
    <w:rsid w:val="00F23DFD"/>
    <w:rsid w:val="00F24C98"/>
    <w:rsid w:val="00F25187"/>
    <w:rsid w:val="00F252FC"/>
    <w:rsid w:val="00F253E2"/>
    <w:rsid w:val="00F31D21"/>
    <w:rsid w:val="00F32269"/>
    <w:rsid w:val="00F36FB9"/>
    <w:rsid w:val="00F37FBE"/>
    <w:rsid w:val="00F407F3"/>
    <w:rsid w:val="00F418C7"/>
    <w:rsid w:val="00F43439"/>
    <w:rsid w:val="00F447EB"/>
    <w:rsid w:val="00F46565"/>
    <w:rsid w:val="00F46BED"/>
    <w:rsid w:val="00F46F2E"/>
    <w:rsid w:val="00F47EEE"/>
    <w:rsid w:val="00F47F80"/>
    <w:rsid w:val="00F52C4A"/>
    <w:rsid w:val="00F539A1"/>
    <w:rsid w:val="00F54995"/>
    <w:rsid w:val="00F55B87"/>
    <w:rsid w:val="00F55FC4"/>
    <w:rsid w:val="00F56306"/>
    <w:rsid w:val="00F57753"/>
    <w:rsid w:val="00F57F5F"/>
    <w:rsid w:val="00F629C8"/>
    <w:rsid w:val="00F65ECA"/>
    <w:rsid w:val="00F6620A"/>
    <w:rsid w:val="00F7089E"/>
    <w:rsid w:val="00F7122B"/>
    <w:rsid w:val="00F71287"/>
    <w:rsid w:val="00F7139E"/>
    <w:rsid w:val="00F71D3D"/>
    <w:rsid w:val="00F72ECA"/>
    <w:rsid w:val="00F7518D"/>
    <w:rsid w:val="00F76D6F"/>
    <w:rsid w:val="00F7771F"/>
    <w:rsid w:val="00F77B69"/>
    <w:rsid w:val="00F804DA"/>
    <w:rsid w:val="00F82944"/>
    <w:rsid w:val="00F83EA8"/>
    <w:rsid w:val="00F849D8"/>
    <w:rsid w:val="00F84C05"/>
    <w:rsid w:val="00F85447"/>
    <w:rsid w:val="00F910A5"/>
    <w:rsid w:val="00F9554B"/>
    <w:rsid w:val="00F95CFE"/>
    <w:rsid w:val="00F96032"/>
    <w:rsid w:val="00F963A9"/>
    <w:rsid w:val="00F96EBA"/>
    <w:rsid w:val="00F970A0"/>
    <w:rsid w:val="00F972EB"/>
    <w:rsid w:val="00FA034E"/>
    <w:rsid w:val="00FA2BC3"/>
    <w:rsid w:val="00FA3BD5"/>
    <w:rsid w:val="00FA418C"/>
    <w:rsid w:val="00FA629D"/>
    <w:rsid w:val="00FA696D"/>
    <w:rsid w:val="00FA760B"/>
    <w:rsid w:val="00FB09E2"/>
    <w:rsid w:val="00FB2EDB"/>
    <w:rsid w:val="00FB4487"/>
    <w:rsid w:val="00FB4ECC"/>
    <w:rsid w:val="00FB5439"/>
    <w:rsid w:val="00FB54A7"/>
    <w:rsid w:val="00FC0AEA"/>
    <w:rsid w:val="00FC226B"/>
    <w:rsid w:val="00FC3367"/>
    <w:rsid w:val="00FC3AF4"/>
    <w:rsid w:val="00FC4DC6"/>
    <w:rsid w:val="00FC5330"/>
    <w:rsid w:val="00FC53C2"/>
    <w:rsid w:val="00FC7160"/>
    <w:rsid w:val="00FC723F"/>
    <w:rsid w:val="00FC7FCE"/>
    <w:rsid w:val="00FD02BD"/>
    <w:rsid w:val="00FD60EF"/>
    <w:rsid w:val="00FE1132"/>
    <w:rsid w:val="00FE165F"/>
    <w:rsid w:val="00FE3941"/>
    <w:rsid w:val="00FE5797"/>
    <w:rsid w:val="00FE65E7"/>
    <w:rsid w:val="00FE7093"/>
    <w:rsid w:val="00FE743E"/>
    <w:rsid w:val="00FE7BA9"/>
    <w:rsid w:val="00FF13F8"/>
    <w:rsid w:val="00FF1BF6"/>
    <w:rsid w:val="00FF2347"/>
    <w:rsid w:val="00FF24D9"/>
    <w:rsid w:val="00FF2D80"/>
    <w:rsid w:val="00FF3FB7"/>
    <w:rsid w:val="00FF4A5A"/>
    <w:rsid w:val="00FF51B3"/>
    <w:rsid w:val="00FF5E93"/>
    <w:rsid w:val="00FF6FBE"/>
    <w:rsid w:val="00FF71B1"/>
    <w:rsid w:val="3D51D428"/>
    <w:rsid w:val="5F60E2FE"/>
    <w:rsid w:val="6670B60C"/>
    <w:rsid w:val="683FDC3F"/>
    <w:rsid w:val="6BAFB99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FB78E1D"/>
  <w15:docId w15:val="{16BD690D-4CF6-4130-83FD-C5EC0D624D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205B8"/>
  </w:style>
  <w:style w:type="paragraph" w:styleId="Heading1">
    <w:name w:val="heading 1"/>
    <w:basedOn w:val="Normal"/>
    <w:next w:val="Normal"/>
    <w:link w:val="Heading1Char"/>
    <w:autoRedefine/>
    <w:uiPriority w:val="9"/>
    <w:qFormat/>
    <w:rsid w:val="00DE4AA1"/>
    <w:pPr>
      <w:keepNext/>
      <w:keepLines/>
      <w:numPr>
        <w:numId w:val="8"/>
      </w:numPr>
      <w:spacing w:before="480"/>
      <w:outlineLvl w:val="0"/>
    </w:pPr>
    <w:rPr>
      <w:rFonts w:eastAsiaTheme="majorEastAsia" w:cstheme="majorBidi"/>
      <w:b/>
      <w:bCs/>
      <w:color w:val="548DD4" w:themeColor="text2" w:themeTint="99"/>
      <w:sz w:val="28"/>
      <w:szCs w:val="28"/>
    </w:rPr>
  </w:style>
  <w:style w:type="paragraph" w:styleId="Heading2">
    <w:name w:val="heading 2"/>
    <w:basedOn w:val="Normal"/>
    <w:next w:val="Normal"/>
    <w:link w:val="Heading2Char"/>
    <w:uiPriority w:val="9"/>
    <w:unhideWhenUsed/>
    <w:qFormat/>
    <w:rsid w:val="00574244"/>
    <w:pPr>
      <w:keepNext/>
      <w:keepLines/>
      <w:numPr>
        <w:ilvl w:val="1"/>
        <w:numId w:val="8"/>
      </w:numPr>
      <w:spacing w:before="200"/>
      <w:outlineLvl w:val="1"/>
    </w:pPr>
    <w:rPr>
      <w:rFonts w:eastAsiaTheme="majorEastAsia" w:cstheme="majorBidi"/>
      <w:b/>
      <w:bCs/>
      <w:color w:val="4F81BD" w:themeColor="accent1"/>
      <w:sz w:val="26"/>
      <w:szCs w:val="26"/>
    </w:rPr>
  </w:style>
  <w:style w:type="paragraph" w:styleId="Heading3">
    <w:name w:val="heading 3"/>
    <w:aliases w:val="No Indent"/>
    <w:basedOn w:val="Normal"/>
    <w:next w:val="Normal"/>
    <w:link w:val="Heading3Char"/>
    <w:uiPriority w:val="9"/>
    <w:unhideWhenUsed/>
    <w:qFormat/>
    <w:rsid w:val="001F2551"/>
    <w:pPr>
      <w:keepNext/>
      <w:keepLines/>
      <w:numPr>
        <w:ilvl w:val="2"/>
        <w:numId w:val="8"/>
      </w:numPr>
      <w:spacing w:before="200"/>
      <w:outlineLvl w:val="2"/>
    </w:pPr>
    <w:rPr>
      <w:rFonts w:asciiTheme="majorHAnsi" w:hAnsiTheme="majorHAnsi" w:eastAsiaTheme="majorEastAsia" w:cstheme="majorBidi"/>
      <w:b/>
      <w:bCs/>
      <w:color w:val="4F81BD" w:themeColor="accent1"/>
    </w:rPr>
  </w:style>
  <w:style w:type="paragraph" w:styleId="Heading4">
    <w:name w:val="heading 4"/>
    <w:basedOn w:val="Heading3"/>
    <w:next w:val="Normal"/>
    <w:link w:val="Heading4Char"/>
    <w:autoRedefine/>
    <w:uiPriority w:val="9"/>
    <w:unhideWhenUsed/>
    <w:qFormat/>
    <w:rsid w:val="00302055"/>
    <w:pPr>
      <w:outlineLvl w:val="3"/>
    </w:pPr>
    <w:rPr>
      <w:color w:val="548DD4" w:themeColor="text2" w:themeTint="99"/>
      <w:sz w:val="24"/>
    </w:rPr>
  </w:style>
  <w:style w:type="paragraph" w:styleId="Heading5">
    <w:name w:val="heading 5"/>
    <w:basedOn w:val="Normal"/>
    <w:next w:val="Normal"/>
    <w:link w:val="Heading5Char"/>
    <w:uiPriority w:val="9"/>
    <w:unhideWhenUsed/>
    <w:qFormat/>
    <w:rsid w:val="001F2551"/>
    <w:pPr>
      <w:keepNext/>
      <w:keepLines/>
      <w:numPr>
        <w:ilvl w:val="4"/>
        <w:numId w:val="8"/>
      </w:numPr>
      <w:spacing w:before="20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1F2551"/>
    <w:pPr>
      <w:keepNext/>
      <w:keepLines/>
      <w:numPr>
        <w:ilvl w:val="5"/>
        <w:numId w:val="8"/>
      </w:numPr>
      <w:spacing w:before="20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F2551"/>
    <w:pPr>
      <w:keepNext/>
      <w:keepLines/>
      <w:numPr>
        <w:ilvl w:val="6"/>
        <w:numId w:val="8"/>
      </w:numPr>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F2551"/>
    <w:pPr>
      <w:keepNext/>
      <w:keepLines/>
      <w:numPr>
        <w:ilvl w:val="7"/>
        <w:numId w:val="8"/>
      </w:numPr>
      <w:spacing w:before="20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2551"/>
    <w:pPr>
      <w:keepNext/>
      <w:keepLines/>
      <w:numPr>
        <w:ilvl w:val="8"/>
        <w:numId w:val="8"/>
      </w:numPr>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1F4E6E"/>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1F4E6E"/>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1F4E6E"/>
    <w:pPr>
      <w:tabs>
        <w:tab w:val="center" w:pos="4680"/>
        <w:tab w:val="right" w:pos="9360"/>
      </w:tabs>
    </w:pPr>
  </w:style>
  <w:style w:type="character" w:styleId="HeaderChar" w:customStyle="1">
    <w:name w:val="Header Char"/>
    <w:basedOn w:val="DefaultParagraphFont"/>
    <w:link w:val="Header"/>
    <w:uiPriority w:val="99"/>
    <w:rsid w:val="001F4E6E"/>
  </w:style>
  <w:style w:type="paragraph" w:styleId="Footer">
    <w:name w:val="footer"/>
    <w:basedOn w:val="Normal"/>
    <w:link w:val="FooterChar"/>
    <w:uiPriority w:val="99"/>
    <w:unhideWhenUsed/>
    <w:rsid w:val="001F4E6E"/>
    <w:pPr>
      <w:tabs>
        <w:tab w:val="center" w:pos="4680"/>
        <w:tab w:val="right" w:pos="9360"/>
      </w:tabs>
    </w:pPr>
  </w:style>
  <w:style w:type="character" w:styleId="FooterChar" w:customStyle="1">
    <w:name w:val="Footer Char"/>
    <w:basedOn w:val="DefaultParagraphFont"/>
    <w:link w:val="Footer"/>
    <w:uiPriority w:val="99"/>
    <w:rsid w:val="001F4E6E"/>
  </w:style>
  <w:style w:type="paragraph" w:styleId="BalloonText">
    <w:name w:val="Balloon Text"/>
    <w:basedOn w:val="Normal"/>
    <w:link w:val="BalloonTextChar"/>
    <w:uiPriority w:val="99"/>
    <w:semiHidden/>
    <w:unhideWhenUsed/>
    <w:rsid w:val="001F4E6E"/>
    <w:rPr>
      <w:rFonts w:ascii="Tahoma" w:hAnsi="Tahoma" w:cs="Tahoma"/>
      <w:sz w:val="16"/>
      <w:szCs w:val="16"/>
    </w:rPr>
  </w:style>
  <w:style w:type="character" w:styleId="BalloonTextChar" w:customStyle="1">
    <w:name w:val="Balloon Text Char"/>
    <w:basedOn w:val="DefaultParagraphFont"/>
    <w:link w:val="BalloonText"/>
    <w:uiPriority w:val="99"/>
    <w:semiHidden/>
    <w:rsid w:val="001F4E6E"/>
    <w:rPr>
      <w:rFonts w:ascii="Tahoma" w:hAnsi="Tahoma" w:cs="Tahoma"/>
      <w:sz w:val="16"/>
      <w:szCs w:val="16"/>
    </w:rPr>
  </w:style>
  <w:style w:type="table" w:styleId="TableGrid">
    <w:name w:val="Table Grid"/>
    <w:basedOn w:val="TableNormal"/>
    <w:uiPriority w:val="39"/>
    <w:rsid w:val="00645C4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DE4AA1"/>
    <w:rPr>
      <w:rFonts w:eastAsiaTheme="majorEastAsia" w:cstheme="majorBidi"/>
      <w:b/>
      <w:bCs/>
      <w:color w:val="548DD4" w:themeColor="text2" w:themeTint="99"/>
      <w:sz w:val="28"/>
      <w:szCs w:val="28"/>
    </w:rPr>
  </w:style>
  <w:style w:type="paragraph" w:styleId="TableEntry" w:customStyle="1">
    <w:name w:val="Table Entry"/>
    <w:basedOn w:val="Normal"/>
    <w:link w:val="TableEntryCharChar"/>
    <w:uiPriority w:val="99"/>
    <w:rsid w:val="00BC3889"/>
    <w:pPr>
      <w:spacing w:before="60" w:after="60"/>
    </w:pPr>
    <w:rPr>
      <w:rFonts w:ascii="Verdana" w:hAnsi="Verdana" w:eastAsia="Times New Roman" w:cs="Times New Roman"/>
      <w:sz w:val="18"/>
      <w:szCs w:val="20"/>
      <w:lang w:val="en-GB" w:eastAsia="fr-BE"/>
    </w:rPr>
  </w:style>
  <w:style w:type="paragraph" w:styleId="TableEntrySpecial" w:customStyle="1">
    <w:name w:val="Table Entry Special"/>
    <w:basedOn w:val="TableEntry"/>
    <w:rsid w:val="005C5652"/>
    <w:rPr>
      <w:b/>
    </w:rPr>
  </w:style>
  <w:style w:type="paragraph" w:styleId="TableTitle" w:customStyle="1">
    <w:name w:val="Table Title"/>
    <w:basedOn w:val="TableEntry"/>
    <w:rsid w:val="005C5652"/>
    <w:rPr>
      <w:b/>
      <w:color w:val="FFFFFF"/>
    </w:rPr>
  </w:style>
  <w:style w:type="paragraph" w:styleId="BodyText1" w:customStyle="1">
    <w:name w:val="Body Text1"/>
    <w:rsid w:val="005C5652"/>
    <w:pPr>
      <w:spacing w:after="120"/>
      <w:ind w:left="697"/>
    </w:pPr>
    <w:rPr>
      <w:rFonts w:ascii="Verdana" w:hAnsi="Verdana" w:eastAsia="Times New Roman" w:cs="Times New Roman"/>
      <w:noProof/>
      <w:sz w:val="18"/>
      <w:szCs w:val="20"/>
    </w:rPr>
  </w:style>
  <w:style w:type="paragraph" w:styleId="TOCHeading">
    <w:name w:val="TOC Heading"/>
    <w:basedOn w:val="Heading1"/>
    <w:next w:val="Normal"/>
    <w:uiPriority w:val="39"/>
    <w:unhideWhenUsed/>
    <w:qFormat/>
    <w:rsid w:val="002C20A8"/>
    <w:pPr>
      <w:outlineLvl w:val="9"/>
    </w:pPr>
    <w:rPr>
      <w:lang w:eastAsia="ja-JP"/>
    </w:rPr>
  </w:style>
  <w:style w:type="paragraph" w:styleId="TOC1">
    <w:name w:val="toc 1"/>
    <w:basedOn w:val="Normal"/>
    <w:next w:val="Normal"/>
    <w:autoRedefine/>
    <w:uiPriority w:val="39"/>
    <w:unhideWhenUsed/>
    <w:qFormat/>
    <w:rsid w:val="00D53084"/>
    <w:pPr>
      <w:tabs>
        <w:tab w:val="left" w:pos="440"/>
        <w:tab w:val="right" w:leader="dot" w:pos="9350"/>
      </w:tabs>
      <w:spacing w:after="100"/>
    </w:pPr>
  </w:style>
  <w:style w:type="character" w:styleId="Hyperlink">
    <w:name w:val="Hyperlink"/>
    <w:basedOn w:val="DefaultParagraphFont"/>
    <w:uiPriority w:val="99"/>
    <w:unhideWhenUsed/>
    <w:rsid w:val="002C20A8"/>
    <w:rPr>
      <w:color w:val="0000FF" w:themeColor="hyperlink"/>
      <w:u w:val="single"/>
    </w:rPr>
  </w:style>
  <w:style w:type="paragraph" w:styleId="TOC2">
    <w:name w:val="toc 2"/>
    <w:basedOn w:val="Normal"/>
    <w:next w:val="Normal"/>
    <w:autoRedefine/>
    <w:uiPriority w:val="39"/>
    <w:unhideWhenUsed/>
    <w:qFormat/>
    <w:rsid w:val="00D53084"/>
    <w:pPr>
      <w:tabs>
        <w:tab w:val="left" w:pos="900"/>
        <w:tab w:val="right" w:leader="dot" w:pos="9350"/>
      </w:tabs>
      <w:spacing w:after="100"/>
    </w:pPr>
    <w:rPr>
      <w:rFonts w:eastAsiaTheme="minorEastAsia"/>
      <w:noProof/>
      <w:lang w:eastAsia="ja-JP"/>
    </w:rPr>
  </w:style>
  <w:style w:type="paragraph" w:styleId="TOC3">
    <w:name w:val="toc 3"/>
    <w:basedOn w:val="Normal"/>
    <w:next w:val="Normal"/>
    <w:autoRedefine/>
    <w:uiPriority w:val="39"/>
    <w:unhideWhenUsed/>
    <w:qFormat/>
    <w:rsid w:val="004633A2"/>
    <w:pPr>
      <w:spacing w:after="100"/>
      <w:ind w:left="440"/>
    </w:pPr>
    <w:rPr>
      <w:rFonts w:eastAsiaTheme="minorEastAsia"/>
      <w:lang w:eastAsia="ja-JP"/>
    </w:rPr>
  </w:style>
  <w:style w:type="character" w:styleId="Heading2Char" w:customStyle="1">
    <w:name w:val="Heading 2 Char"/>
    <w:basedOn w:val="DefaultParagraphFont"/>
    <w:link w:val="Heading2"/>
    <w:uiPriority w:val="9"/>
    <w:rsid w:val="00574244"/>
    <w:rPr>
      <w:rFonts w:eastAsiaTheme="majorEastAsia" w:cstheme="majorBidi"/>
      <w:b/>
      <w:bCs/>
      <w:color w:val="4F81BD" w:themeColor="accent1"/>
      <w:sz w:val="26"/>
      <w:szCs w:val="26"/>
    </w:rPr>
  </w:style>
  <w:style w:type="character" w:styleId="Heading3Char" w:customStyle="1">
    <w:name w:val="Heading 3 Char"/>
    <w:aliases w:val="No Indent Char"/>
    <w:basedOn w:val="DefaultParagraphFont"/>
    <w:link w:val="Heading3"/>
    <w:uiPriority w:val="9"/>
    <w:rsid w:val="001F2551"/>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rsid w:val="00302055"/>
    <w:rPr>
      <w:rFonts w:asciiTheme="majorHAnsi" w:hAnsiTheme="majorHAnsi" w:eastAsiaTheme="majorEastAsia" w:cstheme="majorBidi"/>
      <w:b/>
      <w:bCs/>
      <w:color w:val="548DD4" w:themeColor="text2" w:themeTint="99"/>
      <w:sz w:val="24"/>
    </w:rPr>
  </w:style>
  <w:style w:type="character" w:styleId="Heading5Char" w:customStyle="1">
    <w:name w:val="Heading 5 Char"/>
    <w:basedOn w:val="DefaultParagraphFont"/>
    <w:link w:val="Heading5"/>
    <w:uiPriority w:val="9"/>
    <w:rsid w:val="001F2551"/>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rsid w:val="001F2551"/>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1F2551"/>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1F2551"/>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1F2551"/>
    <w:rPr>
      <w:rFonts w:asciiTheme="majorHAnsi" w:hAnsiTheme="majorHAnsi" w:eastAsiaTheme="majorEastAsia" w:cstheme="majorBidi"/>
      <w:i/>
      <w:iCs/>
      <w:color w:val="404040" w:themeColor="text1" w:themeTint="BF"/>
      <w:sz w:val="20"/>
      <w:szCs w:val="20"/>
    </w:rPr>
  </w:style>
  <w:style w:type="paragraph" w:styleId="ListParagraph">
    <w:name w:val="List Paragraph"/>
    <w:basedOn w:val="Normal"/>
    <w:uiPriority w:val="34"/>
    <w:qFormat/>
    <w:rsid w:val="00DA3E53"/>
    <w:pPr>
      <w:contextualSpacing/>
    </w:pPr>
  </w:style>
  <w:style w:type="paragraph" w:styleId="BulletedList1" w:customStyle="1">
    <w:name w:val="Bulleted List 1"/>
    <w:basedOn w:val="Normal"/>
    <w:rsid w:val="004063A4"/>
    <w:pPr>
      <w:numPr>
        <w:numId w:val="2"/>
      </w:numPr>
      <w:spacing w:before="40" w:after="40"/>
    </w:pPr>
    <w:rPr>
      <w:rFonts w:ascii="Arial" w:hAnsi="Arial" w:eastAsia="Times New Roman" w:cs="Times New Roman"/>
      <w:szCs w:val="20"/>
      <w:lang w:val="en-CA"/>
    </w:rPr>
  </w:style>
  <w:style w:type="paragraph" w:styleId="BulletedList2" w:customStyle="1">
    <w:name w:val="Bulleted List 2"/>
    <w:basedOn w:val="BulletedList1"/>
    <w:link w:val="BulletedList2Char"/>
    <w:rsid w:val="004063A4"/>
  </w:style>
  <w:style w:type="character" w:styleId="BulletedList2Char" w:customStyle="1">
    <w:name w:val="Bulleted List 2 Char"/>
    <w:basedOn w:val="DefaultParagraphFont"/>
    <w:link w:val="BulletedList2"/>
    <w:locked/>
    <w:rsid w:val="004063A4"/>
    <w:rPr>
      <w:rFonts w:ascii="Arial" w:hAnsi="Arial" w:eastAsia="Times New Roman" w:cs="Times New Roman"/>
      <w:szCs w:val="20"/>
      <w:lang w:val="en-CA"/>
    </w:rPr>
  </w:style>
  <w:style w:type="paragraph" w:styleId="NormalWeb">
    <w:name w:val="Normal (Web)"/>
    <w:basedOn w:val="Normal"/>
    <w:uiPriority w:val="99"/>
    <w:unhideWhenUsed/>
    <w:rsid w:val="00B36CDB"/>
    <w:pPr>
      <w:spacing w:before="100" w:beforeAutospacing="1" w:after="100" w:afterAutospacing="1"/>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B271F0"/>
  </w:style>
  <w:style w:type="character" w:styleId="bold" w:customStyle="1">
    <w:name w:val="bold"/>
    <w:basedOn w:val="DefaultParagraphFont"/>
    <w:rsid w:val="00B271F0"/>
  </w:style>
  <w:style w:type="character" w:styleId="HTMLCode">
    <w:name w:val="HTML Code"/>
    <w:basedOn w:val="DefaultParagraphFont"/>
    <w:uiPriority w:val="99"/>
    <w:unhideWhenUsed/>
    <w:rsid w:val="00B271F0"/>
    <w:rPr>
      <w:rFonts w:ascii="Courier New" w:hAnsi="Courier New" w:eastAsia="Times New Roman" w:cs="Courier New"/>
      <w:sz w:val="20"/>
      <w:szCs w:val="20"/>
    </w:rPr>
  </w:style>
  <w:style w:type="paragraph" w:styleId="TableHeading" w:customStyle="1">
    <w:name w:val="Table Heading"/>
    <w:basedOn w:val="Normal"/>
    <w:rsid w:val="003C6B5B"/>
    <w:pPr>
      <w:spacing w:before="60" w:after="60"/>
      <w:ind w:left="72" w:right="72"/>
    </w:pPr>
    <w:rPr>
      <w:rFonts w:ascii="Arial" w:hAnsi="Arial" w:eastAsia="Times New Roman" w:cs="Times New Roman"/>
      <w:b/>
      <w:sz w:val="20"/>
      <w:szCs w:val="20"/>
    </w:rPr>
  </w:style>
  <w:style w:type="paragraph" w:styleId="TableText" w:customStyle="1">
    <w:name w:val="Table Text"/>
    <w:basedOn w:val="BodyText"/>
    <w:link w:val="TableTextChar"/>
    <w:rsid w:val="003C6B5B"/>
    <w:pPr>
      <w:spacing w:before="40" w:after="40"/>
    </w:pPr>
    <w:rPr>
      <w:rFonts w:ascii="Times New Roman" w:hAnsi="Times New Roman" w:eastAsia="Times New Roman" w:cs="Times New Roman"/>
      <w:sz w:val="20"/>
      <w:szCs w:val="20"/>
    </w:rPr>
  </w:style>
  <w:style w:type="paragraph" w:styleId="BodyText">
    <w:name w:val="Body Text"/>
    <w:basedOn w:val="Normal"/>
    <w:link w:val="BodyTextChar"/>
    <w:uiPriority w:val="99"/>
    <w:semiHidden/>
    <w:unhideWhenUsed/>
    <w:rsid w:val="003C6B5B"/>
    <w:pPr>
      <w:spacing w:after="120"/>
    </w:pPr>
  </w:style>
  <w:style w:type="character" w:styleId="BodyTextChar" w:customStyle="1">
    <w:name w:val="Body Text Char"/>
    <w:basedOn w:val="DefaultParagraphFont"/>
    <w:link w:val="BodyText"/>
    <w:uiPriority w:val="99"/>
    <w:semiHidden/>
    <w:rsid w:val="003C6B5B"/>
  </w:style>
  <w:style w:type="paragraph" w:styleId="List">
    <w:name w:val="List"/>
    <w:basedOn w:val="Normal"/>
    <w:uiPriority w:val="99"/>
    <w:semiHidden/>
    <w:unhideWhenUsed/>
    <w:rsid w:val="007B0DE5"/>
    <w:pPr>
      <w:ind w:left="283" w:hanging="283"/>
      <w:contextualSpacing/>
    </w:pPr>
  </w:style>
  <w:style w:type="character" w:styleId="FollowedHyperlink">
    <w:name w:val="FollowedHyperlink"/>
    <w:basedOn w:val="DefaultParagraphFont"/>
    <w:uiPriority w:val="99"/>
    <w:semiHidden/>
    <w:unhideWhenUsed/>
    <w:rsid w:val="00053539"/>
    <w:rPr>
      <w:color w:val="800080" w:themeColor="followedHyperlink"/>
      <w:u w:val="single"/>
    </w:rPr>
  </w:style>
  <w:style w:type="paragraph" w:styleId="NoSpacing">
    <w:name w:val="No Spacing"/>
    <w:uiPriority w:val="1"/>
    <w:qFormat/>
    <w:rsid w:val="00042045"/>
  </w:style>
  <w:style w:type="character" w:styleId="Emphasis">
    <w:name w:val="Emphasis"/>
    <w:basedOn w:val="DefaultParagraphFont"/>
    <w:uiPriority w:val="20"/>
    <w:qFormat/>
    <w:rsid w:val="00141B65"/>
    <w:rPr>
      <w:i/>
      <w:iCs/>
    </w:rPr>
  </w:style>
  <w:style w:type="character" w:styleId="CommentReference">
    <w:name w:val="annotation reference"/>
    <w:basedOn w:val="DefaultParagraphFont"/>
    <w:uiPriority w:val="99"/>
    <w:semiHidden/>
    <w:unhideWhenUsed/>
    <w:rsid w:val="00643801"/>
    <w:rPr>
      <w:sz w:val="16"/>
      <w:szCs w:val="16"/>
    </w:rPr>
  </w:style>
  <w:style w:type="paragraph" w:styleId="CommentText">
    <w:name w:val="annotation text"/>
    <w:basedOn w:val="Normal"/>
    <w:link w:val="CommentTextChar"/>
    <w:uiPriority w:val="99"/>
    <w:unhideWhenUsed/>
    <w:rsid w:val="00643801"/>
    <w:rPr>
      <w:sz w:val="20"/>
      <w:szCs w:val="20"/>
    </w:rPr>
  </w:style>
  <w:style w:type="character" w:styleId="CommentTextChar" w:customStyle="1">
    <w:name w:val="Comment Text Char"/>
    <w:basedOn w:val="DefaultParagraphFont"/>
    <w:link w:val="CommentText"/>
    <w:uiPriority w:val="99"/>
    <w:rsid w:val="00643801"/>
    <w:rPr>
      <w:sz w:val="20"/>
      <w:szCs w:val="20"/>
    </w:rPr>
  </w:style>
  <w:style w:type="paragraph" w:styleId="CommentSubject">
    <w:name w:val="annotation subject"/>
    <w:basedOn w:val="CommentText"/>
    <w:next w:val="CommentText"/>
    <w:link w:val="CommentSubjectChar"/>
    <w:uiPriority w:val="99"/>
    <w:semiHidden/>
    <w:unhideWhenUsed/>
    <w:rsid w:val="00643801"/>
    <w:rPr>
      <w:b/>
      <w:bCs/>
    </w:rPr>
  </w:style>
  <w:style w:type="character" w:styleId="CommentSubjectChar" w:customStyle="1">
    <w:name w:val="Comment Subject Char"/>
    <w:basedOn w:val="CommentTextChar"/>
    <w:link w:val="CommentSubject"/>
    <w:uiPriority w:val="99"/>
    <w:semiHidden/>
    <w:rsid w:val="00643801"/>
    <w:rPr>
      <w:b/>
      <w:bCs/>
      <w:sz w:val="20"/>
      <w:szCs w:val="20"/>
    </w:rPr>
  </w:style>
  <w:style w:type="paragraph" w:styleId="Date">
    <w:name w:val="Date"/>
    <w:basedOn w:val="Normal"/>
    <w:next w:val="Normal"/>
    <w:link w:val="DateChar"/>
    <w:uiPriority w:val="99"/>
    <w:semiHidden/>
    <w:unhideWhenUsed/>
    <w:rsid w:val="00803074"/>
  </w:style>
  <w:style w:type="character" w:styleId="DateChar" w:customStyle="1">
    <w:name w:val="Date Char"/>
    <w:basedOn w:val="DefaultParagraphFont"/>
    <w:link w:val="Date"/>
    <w:uiPriority w:val="99"/>
    <w:semiHidden/>
    <w:rsid w:val="00803074"/>
  </w:style>
  <w:style w:type="character" w:styleId="TableEntryCharChar" w:customStyle="1">
    <w:name w:val="Table Entry Char Char"/>
    <w:basedOn w:val="DefaultParagraphFont"/>
    <w:link w:val="TableEntry"/>
    <w:uiPriority w:val="99"/>
    <w:locked/>
    <w:rsid w:val="00714992"/>
    <w:rPr>
      <w:rFonts w:ascii="Verdana" w:hAnsi="Verdana" w:eastAsia="Times New Roman" w:cs="Times New Roman"/>
      <w:sz w:val="18"/>
      <w:szCs w:val="20"/>
      <w:lang w:val="en-GB" w:eastAsia="fr-BE"/>
    </w:rPr>
  </w:style>
  <w:style w:type="paragraph" w:styleId="TableEntryBold" w:customStyle="1">
    <w:name w:val="Table Entry Bold"/>
    <w:basedOn w:val="TableEntry"/>
    <w:link w:val="TableEntryBoldChar"/>
    <w:uiPriority w:val="99"/>
    <w:rsid w:val="00714992"/>
    <w:pPr>
      <w:spacing w:before="120" w:after="120"/>
    </w:pPr>
    <w:rPr>
      <w:rFonts w:cs="Arial"/>
      <w:b/>
      <w:bCs/>
      <w:color w:val="000000"/>
      <w:sz w:val="24"/>
    </w:rPr>
  </w:style>
  <w:style w:type="character" w:styleId="TableEntryBoldChar" w:customStyle="1">
    <w:name w:val="Table Entry Bold Char"/>
    <w:basedOn w:val="TableEntryCharChar"/>
    <w:link w:val="TableEntryBold"/>
    <w:uiPriority w:val="99"/>
    <w:locked/>
    <w:rsid w:val="00714992"/>
    <w:rPr>
      <w:rFonts w:ascii="Verdana" w:hAnsi="Verdana" w:eastAsia="Times New Roman" w:cs="Arial"/>
      <w:b/>
      <w:bCs/>
      <w:color w:val="000000"/>
      <w:sz w:val="24"/>
      <w:szCs w:val="20"/>
      <w:lang w:val="en-GB" w:eastAsia="fr-BE"/>
    </w:rPr>
  </w:style>
  <w:style w:type="character" w:styleId="Strong">
    <w:name w:val="Strong"/>
    <w:basedOn w:val="DefaultParagraphFont"/>
    <w:uiPriority w:val="22"/>
    <w:qFormat/>
    <w:rsid w:val="00FF1BF6"/>
    <w:rPr>
      <w:b/>
      <w:bCs/>
    </w:rPr>
  </w:style>
  <w:style w:type="paragraph" w:styleId="FootnoteText">
    <w:name w:val="footnote text"/>
    <w:basedOn w:val="Normal"/>
    <w:link w:val="FootnoteTextChar"/>
    <w:uiPriority w:val="99"/>
    <w:semiHidden/>
    <w:unhideWhenUsed/>
    <w:rsid w:val="00195F40"/>
    <w:rPr>
      <w:sz w:val="20"/>
      <w:szCs w:val="20"/>
    </w:rPr>
  </w:style>
  <w:style w:type="character" w:styleId="FootnoteTextChar" w:customStyle="1">
    <w:name w:val="Footnote Text Char"/>
    <w:basedOn w:val="DefaultParagraphFont"/>
    <w:link w:val="FootnoteText"/>
    <w:uiPriority w:val="99"/>
    <w:semiHidden/>
    <w:rsid w:val="00195F40"/>
    <w:rPr>
      <w:sz w:val="20"/>
      <w:szCs w:val="20"/>
    </w:rPr>
  </w:style>
  <w:style w:type="character" w:styleId="FootnoteReference">
    <w:name w:val="footnote reference"/>
    <w:basedOn w:val="DefaultParagraphFont"/>
    <w:uiPriority w:val="99"/>
    <w:semiHidden/>
    <w:unhideWhenUsed/>
    <w:rsid w:val="00195F40"/>
    <w:rPr>
      <w:vertAlign w:val="superscript"/>
    </w:rPr>
  </w:style>
  <w:style w:type="character" w:styleId="TableTextChar" w:customStyle="1">
    <w:name w:val="Table Text Char"/>
    <w:basedOn w:val="DefaultParagraphFont"/>
    <w:link w:val="TableText"/>
    <w:locked/>
    <w:rsid w:val="00B111E3"/>
    <w:rPr>
      <w:rFonts w:ascii="Times New Roman" w:hAnsi="Times New Roman"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620">
      <w:bodyDiv w:val="1"/>
      <w:marLeft w:val="0"/>
      <w:marRight w:val="0"/>
      <w:marTop w:val="0"/>
      <w:marBottom w:val="0"/>
      <w:divBdr>
        <w:top w:val="none" w:sz="0" w:space="0" w:color="auto"/>
        <w:left w:val="none" w:sz="0" w:space="0" w:color="auto"/>
        <w:bottom w:val="none" w:sz="0" w:space="0" w:color="auto"/>
        <w:right w:val="none" w:sz="0" w:space="0" w:color="auto"/>
      </w:divBdr>
    </w:div>
    <w:div w:id="11348980">
      <w:bodyDiv w:val="1"/>
      <w:marLeft w:val="0"/>
      <w:marRight w:val="0"/>
      <w:marTop w:val="0"/>
      <w:marBottom w:val="0"/>
      <w:divBdr>
        <w:top w:val="none" w:sz="0" w:space="0" w:color="auto"/>
        <w:left w:val="none" w:sz="0" w:space="0" w:color="auto"/>
        <w:bottom w:val="none" w:sz="0" w:space="0" w:color="auto"/>
        <w:right w:val="none" w:sz="0" w:space="0" w:color="auto"/>
      </w:divBdr>
    </w:div>
    <w:div w:id="53942034">
      <w:bodyDiv w:val="1"/>
      <w:marLeft w:val="0"/>
      <w:marRight w:val="0"/>
      <w:marTop w:val="0"/>
      <w:marBottom w:val="0"/>
      <w:divBdr>
        <w:top w:val="none" w:sz="0" w:space="0" w:color="auto"/>
        <w:left w:val="none" w:sz="0" w:space="0" w:color="auto"/>
        <w:bottom w:val="none" w:sz="0" w:space="0" w:color="auto"/>
        <w:right w:val="none" w:sz="0" w:space="0" w:color="auto"/>
      </w:divBdr>
    </w:div>
    <w:div w:id="129399996">
      <w:bodyDiv w:val="1"/>
      <w:marLeft w:val="0"/>
      <w:marRight w:val="0"/>
      <w:marTop w:val="0"/>
      <w:marBottom w:val="0"/>
      <w:divBdr>
        <w:top w:val="none" w:sz="0" w:space="0" w:color="auto"/>
        <w:left w:val="none" w:sz="0" w:space="0" w:color="auto"/>
        <w:bottom w:val="none" w:sz="0" w:space="0" w:color="auto"/>
        <w:right w:val="none" w:sz="0" w:space="0" w:color="auto"/>
      </w:divBdr>
    </w:div>
    <w:div w:id="155850557">
      <w:bodyDiv w:val="1"/>
      <w:marLeft w:val="0"/>
      <w:marRight w:val="0"/>
      <w:marTop w:val="0"/>
      <w:marBottom w:val="0"/>
      <w:divBdr>
        <w:top w:val="none" w:sz="0" w:space="0" w:color="auto"/>
        <w:left w:val="none" w:sz="0" w:space="0" w:color="auto"/>
        <w:bottom w:val="none" w:sz="0" w:space="0" w:color="auto"/>
        <w:right w:val="none" w:sz="0" w:space="0" w:color="auto"/>
      </w:divBdr>
    </w:div>
    <w:div w:id="169953828">
      <w:bodyDiv w:val="1"/>
      <w:marLeft w:val="0"/>
      <w:marRight w:val="0"/>
      <w:marTop w:val="0"/>
      <w:marBottom w:val="0"/>
      <w:divBdr>
        <w:top w:val="none" w:sz="0" w:space="0" w:color="auto"/>
        <w:left w:val="none" w:sz="0" w:space="0" w:color="auto"/>
        <w:bottom w:val="none" w:sz="0" w:space="0" w:color="auto"/>
        <w:right w:val="none" w:sz="0" w:space="0" w:color="auto"/>
      </w:divBdr>
    </w:div>
    <w:div w:id="173233713">
      <w:bodyDiv w:val="1"/>
      <w:marLeft w:val="0"/>
      <w:marRight w:val="0"/>
      <w:marTop w:val="0"/>
      <w:marBottom w:val="0"/>
      <w:divBdr>
        <w:top w:val="none" w:sz="0" w:space="0" w:color="auto"/>
        <w:left w:val="none" w:sz="0" w:space="0" w:color="auto"/>
        <w:bottom w:val="none" w:sz="0" w:space="0" w:color="auto"/>
        <w:right w:val="none" w:sz="0" w:space="0" w:color="auto"/>
      </w:divBdr>
    </w:div>
    <w:div w:id="179246485">
      <w:bodyDiv w:val="1"/>
      <w:marLeft w:val="0"/>
      <w:marRight w:val="0"/>
      <w:marTop w:val="0"/>
      <w:marBottom w:val="0"/>
      <w:divBdr>
        <w:top w:val="none" w:sz="0" w:space="0" w:color="auto"/>
        <w:left w:val="none" w:sz="0" w:space="0" w:color="auto"/>
        <w:bottom w:val="none" w:sz="0" w:space="0" w:color="auto"/>
        <w:right w:val="none" w:sz="0" w:space="0" w:color="auto"/>
      </w:divBdr>
    </w:div>
    <w:div w:id="222647260">
      <w:bodyDiv w:val="1"/>
      <w:marLeft w:val="0"/>
      <w:marRight w:val="0"/>
      <w:marTop w:val="0"/>
      <w:marBottom w:val="0"/>
      <w:divBdr>
        <w:top w:val="none" w:sz="0" w:space="0" w:color="auto"/>
        <w:left w:val="none" w:sz="0" w:space="0" w:color="auto"/>
        <w:bottom w:val="none" w:sz="0" w:space="0" w:color="auto"/>
        <w:right w:val="none" w:sz="0" w:space="0" w:color="auto"/>
      </w:divBdr>
    </w:div>
    <w:div w:id="228393935">
      <w:bodyDiv w:val="1"/>
      <w:marLeft w:val="0"/>
      <w:marRight w:val="0"/>
      <w:marTop w:val="0"/>
      <w:marBottom w:val="0"/>
      <w:divBdr>
        <w:top w:val="none" w:sz="0" w:space="0" w:color="auto"/>
        <w:left w:val="none" w:sz="0" w:space="0" w:color="auto"/>
        <w:bottom w:val="none" w:sz="0" w:space="0" w:color="auto"/>
        <w:right w:val="none" w:sz="0" w:space="0" w:color="auto"/>
      </w:divBdr>
    </w:div>
    <w:div w:id="300303865">
      <w:bodyDiv w:val="1"/>
      <w:marLeft w:val="0"/>
      <w:marRight w:val="0"/>
      <w:marTop w:val="0"/>
      <w:marBottom w:val="0"/>
      <w:divBdr>
        <w:top w:val="none" w:sz="0" w:space="0" w:color="auto"/>
        <w:left w:val="none" w:sz="0" w:space="0" w:color="auto"/>
        <w:bottom w:val="none" w:sz="0" w:space="0" w:color="auto"/>
        <w:right w:val="none" w:sz="0" w:space="0" w:color="auto"/>
      </w:divBdr>
    </w:div>
    <w:div w:id="317926425">
      <w:bodyDiv w:val="1"/>
      <w:marLeft w:val="0"/>
      <w:marRight w:val="0"/>
      <w:marTop w:val="0"/>
      <w:marBottom w:val="0"/>
      <w:divBdr>
        <w:top w:val="none" w:sz="0" w:space="0" w:color="auto"/>
        <w:left w:val="none" w:sz="0" w:space="0" w:color="auto"/>
        <w:bottom w:val="none" w:sz="0" w:space="0" w:color="auto"/>
        <w:right w:val="none" w:sz="0" w:space="0" w:color="auto"/>
      </w:divBdr>
    </w:div>
    <w:div w:id="327296222">
      <w:bodyDiv w:val="1"/>
      <w:marLeft w:val="0"/>
      <w:marRight w:val="0"/>
      <w:marTop w:val="0"/>
      <w:marBottom w:val="0"/>
      <w:divBdr>
        <w:top w:val="none" w:sz="0" w:space="0" w:color="auto"/>
        <w:left w:val="none" w:sz="0" w:space="0" w:color="auto"/>
        <w:bottom w:val="none" w:sz="0" w:space="0" w:color="auto"/>
        <w:right w:val="none" w:sz="0" w:space="0" w:color="auto"/>
      </w:divBdr>
    </w:div>
    <w:div w:id="379666730">
      <w:bodyDiv w:val="1"/>
      <w:marLeft w:val="0"/>
      <w:marRight w:val="0"/>
      <w:marTop w:val="0"/>
      <w:marBottom w:val="0"/>
      <w:divBdr>
        <w:top w:val="none" w:sz="0" w:space="0" w:color="auto"/>
        <w:left w:val="none" w:sz="0" w:space="0" w:color="auto"/>
        <w:bottom w:val="none" w:sz="0" w:space="0" w:color="auto"/>
        <w:right w:val="none" w:sz="0" w:space="0" w:color="auto"/>
      </w:divBdr>
    </w:div>
    <w:div w:id="380980920">
      <w:bodyDiv w:val="1"/>
      <w:marLeft w:val="0"/>
      <w:marRight w:val="0"/>
      <w:marTop w:val="0"/>
      <w:marBottom w:val="0"/>
      <w:divBdr>
        <w:top w:val="none" w:sz="0" w:space="0" w:color="auto"/>
        <w:left w:val="none" w:sz="0" w:space="0" w:color="auto"/>
        <w:bottom w:val="none" w:sz="0" w:space="0" w:color="auto"/>
        <w:right w:val="none" w:sz="0" w:space="0" w:color="auto"/>
      </w:divBdr>
    </w:div>
    <w:div w:id="395319979">
      <w:bodyDiv w:val="1"/>
      <w:marLeft w:val="0"/>
      <w:marRight w:val="0"/>
      <w:marTop w:val="0"/>
      <w:marBottom w:val="0"/>
      <w:divBdr>
        <w:top w:val="none" w:sz="0" w:space="0" w:color="auto"/>
        <w:left w:val="none" w:sz="0" w:space="0" w:color="auto"/>
        <w:bottom w:val="none" w:sz="0" w:space="0" w:color="auto"/>
        <w:right w:val="none" w:sz="0" w:space="0" w:color="auto"/>
      </w:divBdr>
    </w:div>
    <w:div w:id="425423396">
      <w:bodyDiv w:val="1"/>
      <w:marLeft w:val="0"/>
      <w:marRight w:val="0"/>
      <w:marTop w:val="0"/>
      <w:marBottom w:val="0"/>
      <w:divBdr>
        <w:top w:val="none" w:sz="0" w:space="0" w:color="auto"/>
        <w:left w:val="none" w:sz="0" w:space="0" w:color="auto"/>
        <w:bottom w:val="none" w:sz="0" w:space="0" w:color="auto"/>
        <w:right w:val="none" w:sz="0" w:space="0" w:color="auto"/>
      </w:divBdr>
    </w:div>
    <w:div w:id="443962731">
      <w:bodyDiv w:val="1"/>
      <w:marLeft w:val="0"/>
      <w:marRight w:val="0"/>
      <w:marTop w:val="0"/>
      <w:marBottom w:val="0"/>
      <w:divBdr>
        <w:top w:val="none" w:sz="0" w:space="0" w:color="auto"/>
        <w:left w:val="none" w:sz="0" w:space="0" w:color="auto"/>
        <w:bottom w:val="none" w:sz="0" w:space="0" w:color="auto"/>
        <w:right w:val="none" w:sz="0" w:space="0" w:color="auto"/>
      </w:divBdr>
    </w:div>
    <w:div w:id="445202738">
      <w:bodyDiv w:val="1"/>
      <w:marLeft w:val="0"/>
      <w:marRight w:val="0"/>
      <w:marTop w:val="0"/>
      <w:marBottom w:val="0"/>
      <w:divBdr>
        <w:top w:val="none" w:sz="0" w:space="0" w:color="auto"/>
        <w:left w:val="none" w:sz="0" w:space="0" w:color="auto"/>
        <w:bottom w:val="none" w:sz="0" w:space="0" w:color="auto"/>
        <w:right w:val="none" w:sz="0" w:space="0" w:color="auto"/>
      </w:divBdr>
    </w:div>
    <w:div w:id="453714358">
      <w:bodyDiv w:val="1"/>
      <w:marLeft w:val="0"/>
      <w:marRight w:val="0"/>
      <w:marTop w:val="0"/>
      <w:marBottom w:val="0"/>
      <w:divBdr>
        <w:top w:val="none" w:sz="0" w:space="0" w:color="auto"/>
        <w:left w:val="none" w:sz="0" w:space="0" w:color="auto"/>
        <w:bottom w:val="none" w:sz="0" w:space="0" w:color="auto"/>
        <w:right w:val="none" w:sz="0" w:space="0" w:color="auto"/>
      </w:divBdr>
    </w:div>
    <w:div w:id="467088119">
      <w:bodyDiv w:val="1"/>
      <w:marLeft w:val="0"/>
      <w:marRight w:val="0"/>
      <w:marTop w:val="0"/>
      <w:marBottom w:val="0"/>
      <w:divBdr>
        <w:top w:val="none" w:sz="0" w:space="0" w:color="auto"/>
        <w:left w:val="none" w:sz="0" w:space="0" w:color="auto"/>
        <w:bottom w:val="none" w:sz="0" w:space="0" w:color="auto"/>
        <w:right w:val="none" w:sz="0" w:space="0" w:color="auto"/>
      </w:divBdr>
    </w:div>
    <w:div w:id="479231029">
      <w:bodyDiv w:val="1"/>
      <w:marLeft w:val="0"/>
      <w:marRight w:val="0"/>
      <w:marTop w:val="0"/>
      <w:marBottom w:val="0"/>
      <w:divBdr>
        <w:top w:val="none" w:sz="0" w:space="0" w:color="auto"/>
        <w:left w:val="none" w:sz="0" w:space="0" w:color="auto"/>
        <w:bottom w:val="none" w:sz="0" w:space="0" w:color="auto"/>
        <w:right w:val="none" w:sz="0" w:space="0" w:color="auto"/>
      </w:divBdr>
    </w:div>
    <w:div w:id="518159564">
      <w:bodyDiv w:val="1"/>
      <w:marLeft w:val="0"/>
      <w:marRight w:val="0"/>
      <w:marTop w:val="0"/>
      <w:marBottom w:val="0"/>
      <w:divBdr>
        <w:top w:val="none" w:sz="0" w:space="0" w:color="auto"/>
        <w:left w:val="none" w:sz="0" w:space="0" w:color="auto"/>
        <w:bottom w:val="none" w:sz="0" w:space="0" w:color="auto"/>
        <w:right w:val="none" w:sz="0" w:space="0" w:color="auto"/>
      </w:divBdr>
    </w:div>
    <w:div w:id="521626837">
      <w:bodyDiv w:val="1"/>
      <w:marLeft w:val="0"/>
      <w:marRight w:val="0"/>
      <w:marTop w:val="0"/>
      <w:marBottom w:val="0"/>
      <w:divBdr>
        <w:top w:val="none" w:sz="0" w:space="0" w:color="auto"/>
        <w:left w:val="none" w:sz="0" w:space="0" w:color="auto"/>
        <w:bottom w:val="none" w:sz="0" w:space="0" w:color="auto"/>
        <w:right w:val="none" w:sz="0" w:space="0" w:color="auto"/>
      </w:divBdr>
    </w:div>
    <w:div w:id="537399465">
      <w:bodyDiv w:val="1"/>
      <w:marLeft w:val="0"/>
      <w:marRight w:val="0"/>
      <w:marTop w:val="0"/>
      <w:marBottom w:val="0"/>
      <w:divBdr>
        <w:top w:val="none" w:sz="0" w:space="0" w:color="auto"/>
        <w:left w:val="none" w:sz="0" w:space="0" w:color="auto"/>
        <w:bottom w:val="none" w:sz="0" w:space="0" w:color="auto"/>
        <w:right w:val="none" w:sz="0" w:space="0" w:color="auto"/>
      </w:divBdr>
    </w:div>
    <w:div w:id="588346828">
      <w:bodyDiv w:val="1"/>
      <w:marLeft w:val="0"/>
      <w:marRight w:val="0"/>
      <w:marTop w:val="0"/>
      <w:marBottom w:val="0"/>
      <w:divBdr>
        <w:top w:val="none" w:sz="0" w:space="0" w:color="auto"/>
        <w:left w:val="none" w:sz="0" w:space="0" w:color="auto"/>
        <w:bottom w:val="none" w:sz="0" w:space="0" w:color="auto"/>
        <w:right w:val="none" w:sz="0" w:space="0" w:color="auto"/>
      </w:divBdr>
    </w:div>
    <w:div w:id="604849368">
      <w:bodyDiv w:val="1"/>
      <w:marLeft w:val="0"/>
      <w:marRight w:val="0"/>
      <w:marTop w:val="0"/>
      <w:marBottom w:val="0"/>
      <w:divBdr>
        <w:top w:val="none" w:sz="0" w:space="0" w:color="auto"/>
        <w:left w:val="none" w:sz="0" w:space="0" w:color="auto"/>
        <w:bottom w:val="none" w:sz="0" w:space="0" w:color="auto"/>
        <w:right w:val="none" w:sz="0" w:space="0" w:color="auto"/>
      </w:divBdr>
    </w:div>
    <w:div w:id="640235326">
      <w:bodyDiv w:val="1"/>
      <w:marLeft w:val="0"/>
      <w:marRight w:val="0"/>
      <w:marTop w:val="0"/>
      <w:marBottom w:val="0"/>
      <w:divBdr>
        <w:top w:val="none" w:sz="0" w:space="0" w:color="auto"/>
        <w:left w:val="none" w:sz="0" w:space="0" w:color="auto"/>
        <w:bottom w:val="none" w:sz="0" w:space="0" w:color="auto"/>
        <w:right w:val="none" w:sz="0" w:space="0" w:color="auto"/>
      </w:divBdr>
    </w:div>
    <w:div w:id="652178682">
      <w:bodyDiv w:val="1"/>
      <w:marLeft w:val="0"/>
      <w:marRight w:val="0"/>
      <w:marTop w:val="0"/>
      <w:marBottom w:val="0"/>
      <w:divBdr>
        <w:top w:val="none" w:sz="0" w:space="0" w:color="auto"/>
        <w:left w:val="none" w:sz="0" w:space="0" w:color="auto"/>
        <w:bottom w:val="none" w:sz="0" w:space="0" w:color="auto"/>
        <w:right w:val="none" w:sz="0" w:space="0" w:color="auto"/>
      </w:divBdr>
    </w:div>
    <w:div w:id="687215730">
      <w:bodyDiv w:val="1"/>
      <w:marLeft w:val="0"/>
      <w:marRight w:val="0"/>
      <w:marTop w:val="0"/>
      <w:marBottom w:val="0"/>
      <w:divBdr>
        <w:top w:val="none" w:sz="0" w:space="0" w:color="auto"/>
        <w:left w:val="none" w:sz="0" w:space="0" w:color="auto"/>
        <w:bottom w:val="none" w:sz="0" w:space="0" w:color="auto"/>
        <w:right w:val="none" w:sz="0" w:space="0" w:color="auto"/>
      </w:divBdr>
    </w:div>
    <w:div w:id="780225691">
      <w:bodyDiv w:val="1"/>
      <w:marLeft w:val="0"/>
      <w:marRight w:val="0"/>
      <w:marTop w:val="0"/>
      <w:marBottom w:val="0"/>
      <w:divBdr>
        <w:top w:val="none" w:sz="0" w:space="0" w:color="auto"/>
        <w:left w:val="none" w:sz="0" w:space="0" w:color="auto"/>
        <w:bottom w:val="none" w:sz="0" w:space="0" w:color="auto"/>
        <w:right w:val="none" w:sz="0" w:space="0" w:color="auto"/>
      </w:divBdr>
    </w:div>
    <w:div w:id="914783132">
      <w:bodyDiv w:val="1"/>
      <w:marLeft w:val="0"/>
      <w:marRight w:val="0"/>
      <w:marTop w:val="0"/>
      <w:marBottom w:val="0"/>
      <w:divBdr>
        <w:top w:val="none" w:sz="0" w:space="0" w:color="auto"/>
        <w:left w:val="none" w:sz="0" w:space="0" w:color="auto"/>
        <w:bottom w:val="none" w:sz="0" w:space="0" w:color="auto"/>
        <w:right w:val="none" w:sz="0" w:space="0" w:color="auto"/>
      </w:divBdr>
    </w:div>
    <w:div w:id="940574761">
      <w:bodyDiv w:val="1"/>
      <w:marLeft w:val="0"/>
      <w:marRight w:val="0"/>
      <w:marTop w:val="0"/>
      <w:marBottom w:val="0"/>
      <w:divBdr>
        <w:top w:val="none" w:sz="0" w:space="0" w:color="auto"/>
        <w:left w:val="none" w:sz="0" w:space="0" w:color="auto"/>
        <w:bottom w:val="none" w:sz="0" w:space="0" w:color="auto"/>
        <w:right w:val="none" w:sz="0" w:space="0" w:color="auto"/>
      </w:divBdr>
    </w:div>
    <w:div w:id="1019158472">
      <w:bodyDiv w:val="1"/>
      <w:marLeft w:val="0"/>
      <w:marRight w:val="0"/>
      <w:marTop w:val="0"/>
      <w:marBottom w:val="0"/>
      <w:divBdr>
        <w:top w:val="none" w:sz="0" w:space="0" w:color="auto"/>
        <w:left w:val="none" w:sz="0" w:space="0" w:color="auto"/>
        <w:bottom w:val="none" w:sz="0" w:space="0" w:color="auto"/>
        <w:right w:val="none" w:sz="0" w:space="0" w:color="auto"/>
      </w:divBdr>
    </w:div>
    <w:div w:id="1019426108">
      <w:bodyDiv w:val="1"/>
      <w:marLeft w:val="0"/>
      <w:marRight w:val="0"/>
      <w:marTop w:val="0"/>
      <w:marBottom w:val="0"/>
      <w:divBdr>
        <w:top w:val="none" w:sz="0" w:space="0" w:color="auto"/>
        <w:left w:val="none" w:sz="0" w:space="0" w:color="auto"/>
        <w:bottom w:val="none" w:sz="0" w:space="0" w:color="auto"/>
        <w:right w:val="none" w:sz="0" w:space="0" w:color="auto"/>
      </w:divBdr>
    </w:div>
    <w:div w:id="1066106566">
      <w:bodyDiv w:val="1"/>
      <w:marLeft w:val="0"/>
      <w:marRight w:val="0"/>
      <w:marTop w:val="0"/>
      <w:marBottom w:val="0"/>
      <w:divBdr>
        <w:top w:val="none" w:sz="0" w:space="0" w:color="auto"/>
        <w:left w:val="none" w:sz="0" w:space="0" w:color="auto"/>
        <w:bottom w:val="none" w:sz="0" w:space="0" w:color="auto"/>
        <w:right w:val="none" w:sz="0" w:space="0" w:color="auto"/>
      </w:divBdr>
    </w:div>
    <w:div w:id="1106003433">
      <w:bodyDiv w:val="1"/>
      <w:marLeft w:val="0"/>
      <w:marRight w:val="0"/>
      <w:marTop w:val="0"/>
      <w:marBottom w:val="0"/>
      <w:divBdr>
        <w:top w:val="none" w:sz="0" w:space="0" w:color="auto"/>
        <w:left w:val="none" w:sz="0" w:space="0" w:color="auto"/>
        <w:bottom w:val="none" w:sz="0" w:space="0" w:color="auto"/>
        <w:right w:val="none" w:sz="0" w:space="0" w:color="auto"/>
      </w:divBdr>
    </w:div>
    <w:div w:id="1112894113">
      <w:bodyDiv w:val="1"/>
      <w:marLeft w:val="0"/>
      <w:marRight w:val="0"/>
      <w:marTop w:val="0"/>
      <w:marBottom w:val="0"/>
      <w:divBdr>
        <w:top w:val="none" w:sz="0" w:space="0" w:color="auto"/>
        <w:left w:val="none" w:sz="0" w:space="0" w:color="auto"/>
        <w:bottom w:val="none" w:sz="0" w:space="0" w:color="auto"/>
        <w:right w:val="none" w:sz="0" w:space="0" w:color="auto"/>
      </w:divBdr>
    </w:div>
    <w:div w:id="1122848955">
      <w:bodyDiv w:val="1"/>
      <w:marLeft w:val="0"/>
      <w:marRight w:val="0"/>
      <w:marTop w:val="0"/>
      <w:marBottom w:val="0"/>
      <w:divBdr>
        <w:top w:val="none" w:sz="0" w:space="0" w:color="auto"/>
        <w:left w:val="none" w:sz="0" w:space="0" w:color="auto"/>
        <w:bottom w:val="none" w:sz="0" w:space="0" w:color="auto"/>
        <w:right w:val="none" w:sz="0" w:space="0" w:color="auto"/>
      </w:divBdr>
    </w:div>
    <w:div w:id="1210993917">
      <w:bodyDiv w:val="1"/>
      <w:marLeft w:val="0"/>
      <w:marRight w:val="0"/>
      <w:marTop w:val="0"/>
      <w:marBottom w:val="0"/>
      <w:divBdr>
        <w:top w:val="none" w:sz="0" w:space="0" w:color="auto"/>
        <w:left w:val="none" w:sz="0" w:space="0" w:color="auto"/>
        <w:bottom w:val="none" w:sz="0" w:space="0" w:color="auto"/>
        <w:right w:val="none" w:sz="0" w:space="0" w:color="auto"/>
      </w:divBdr>
    </w:div>
    <w:div w:id="1239092650">
      <w:bodyDiv w:val="1"/>
      <w:marLeft w:val="0"/>
      <w:marRight w:val="0"/>
      <w:marTop w:val="0"/>
      <w:marBottom w:val="0"/>
      <w:divBdr>
        <w:top w:val="none" w:sz="0" w:space="0" w:color="auto"/>
        <w:left w:val="none" w:sz="0" w:space="0" w:color="auto"/>
        <w:bottom w:val="none" w:sz="0" w:space="0" w:color="auto"/>
        <w:right w:val="none" w:sz="0" w:space="0" w:color="auto"/>
      </w:divBdr>
    </w:div>
    <w:div w:id="1267081708">
      <w:bodyDiv w:val="1"/>
      <w:marLeft w:val="0"/>
      <w:marRight w:val="0"/>
      <w:marTop w:val="0"/>
      <w:marBottom w:val="0"/>
      <w:divBdr>
        <w:top w:val="none" w:sz="0" w:space="0" w:color="auto"/>
        <w:left w:val="none" w:sz="0" w:space="0" w:color="auto"/>
        <w:bottom w:val="none" w:sz="0" w:space="0" w:color="auto"/>
        <w:right w:val="none" w:sz="0" w:space="0" w:color="auto"/>
      </w:divBdr>
    </w:div>
    <w:div w:id="1275793835">
      <w:bodyDiv w:val="1"/>
      <w:marLeft w:val="0"/>
      <w:marRight w:val="0"/>
      <w:marTop w:val="0"/>
      <w:marBottom w:val="0"/>
      <w:divBdr>
        <w:top w:val="none" w:sz="0" w:space="0" w:color="auto"/>
        <w:left w:val="none" w:sz="0" w:space="0" w:color="auto"/>
        <w:bottom w:val="none" w:sz="0" w:space="0" w:color="auto"/>
        <w:right w:val="none" w:sz="0" w:space="0" w:color="auto"/>
      </w:divBdr>
    </w:div>
    <w:div w:id="1339191029">
      <w:bodyDiv w:val="1"/>
      <w:marLeft w:val="0"/>
      <w:marRight w:val="0"/>
      <w:marTop w:val="0"/>
      <w:marBottom w:val="0"/>
      <w:divBdr>
        <w:top w:val="none" w:sz="0" w:space="0" w:color="auto"/>
        <w:left w:val="none" w:sz="0" w:space="0" w:color="auto"/>
        <w:bottom w:val="none" w:sz="0" w:space="0" w:color="auto"/>
        <w:right w:val="none" w:sz="0" w:space="0" w:color="auto"/>
      </w:divBdr>
    </w:div>
    <w:div w:id="1375930023">
      <w:bodyDiv w:val="1"/>
      <w:marLeft w:val="0"/>
      <w:marRight w:val="0"/>
      <w:marTop w:val="0"/>
      <w:marBottom w:val="0"/>
      <w:divBdr>
        <w:top w:val="none" w:sz="0" w:space="0" w:color="auto"/>
        <w:left w:val="none" w:sz="0" w:space="0" w:color="auto"/>
        <w:bottom w:val="none" w:sz="0" w:space="0" w:color="auto"/>
        <w:right w:val="none" w:sz="0" w:space="0" w:color="auto"/>
      </w:divBdr>
    </w:div>
    <w:div w:id="1387684099">
      <w:bodyDiv w:val="1"/>
      <w:marLeft w:val="0"/>
      <w:marRight w:val="0"/>
      <w:marTop w:val="0"/>
      <w:marBottom w:val="0"/>
      <w:divBdr>
        <w:top w:val="none" w:sz="0" w:space="0" w:color="auto"/>
        <w:left w:val="none" w:sz="0" w:space="0" w:color="auto"/>
        <w:bottom w:val="none" w:sz="0" w:space="0" w:color="auto"/>
        <w:right w:val="none" w:sz="0" w:space="0" w:color="auto"/>
      </w:divBdr>
    </w:div>
    <w:div w:id="1398358290">
      <w:bodyDiv w:val="1"/>
      <w:marLeft w:val="0"/>
      <w:marRight w:val="0"/>
      <w:marTop w:val="0"/>
      <w:marBottom w:val="0"/>
      <w:divBdr>
        <w:top w:val="none" w:sz="0" w:space="0" w:color="auto"/>
        <w:left w:val="none" w:sz="0" w:space="0" w:color="auto"/>
        <w:bottom w:val="none" w:sz="0" w:space="0" w:color="auto"/>
        <w:right w:val="none" w:sz="0" w:space="0" w:color="auto"/>
      </w:divBdr>
    </w:div>
    <w:div w:id="1405182234">
      <w:bodyDiv w:val="1"/>
      <w:marLeft w:val="0"/>
      <w:marRight w:val="0"/>
      <w:marTop w:val="0"/>
      <w:marBottom w:val="0"/>
      <w:divBdr>
        <w:top w:val="none" w:sz="0" w:space="0" w:color="auto"/>
        <w:left w:val="none" w:sz="0" w:space="0" w:color="auto"/>
        <w:bottom w:val="none" w:sz="0" w:space="0" w:color="auto"/>
        <w:right w:val="none" w:sz="0" w:space="0" w:color="auto"/>
      </w:divBdr>
    </w:div>
    <w:div w:id="1410425143">
      <w:bodyDiv w:val="1"/>
      <w:marLeft w:val="0"/>
      <w:marRight w:val="0"/>
      <w:marTop w:val="0"/>
      <w:marBottom w:val="0"/>
      <w:divBdr>
        <w:top w:val="none" w:sz="0" w:space="0" w:color="auto"/>
        <w:left w:val="none" w:sz="0" w:space="0" w:color="auto"/>
        <w:bottom w:val="none" w:sz="0" w:space="0" w:color="auto"/>
        <w:right w:val="none" w:sz="0" w:space="0" w:color="auto"/>
      </w:divBdr>
    </w:div>
    <w:div w:id="1435248230">
      <w:bodyDiv w:val="1"/>
      <w:marLeft w:val="0"/>
      <w:marRight w:val="0"/>
      <w:marTop w:val="0"/>
      <w:marBottom w:val="0"/>
      <w:divBdr>
        <w:top w:val="none" w:sz="0" w:space="0" w:color="auto"/>
        <w:left w:val="none" w:sz="0" w:space="0" w:color="auto"/>
        <w:bottom w:val="none" w:sz="0" w:space="0" w:color="auto"/>
        <w:right w:val="none" w:sz="0" w:space="0" w:color="auto"/>
      </w:divBdr>
    </w:div>
    <w:div w:id="1442800172">
      <w:bodyDiv w:val="1"/>
      <w:marLeft w:val="0"/>
      <w:marRight w:val="0"/>
      <w:marTop w:val="0"/>
      <w:marBottom w:val="0"/>
      <w:divBdr>
        <w:top w:val="none" w:sz="0" w:space="0" w:color="auto"/>
        <w:left w:val="none" w:sz="0" w:space="0" w:color="auto"/>
        <w:bottom w:val="none" w:sz="0" w:space="0" w:color="auto"/>
        <w:right w:val="none" w:sz="0" w:space="0" w:color="auto"/>
      </w:divBdr>
    </w:div>
    <w:div w:id="1459490523">
      <w:bodyDiv w:val="1"/>
      <w:marLeft w:val="0"/>
      <w:marRight w:val="0"/>
      <w:marTop w:val="0"/>
      <w:marBottom w:val="0"/>
      <w:divBdr>
        <w:top w:val="none" w:sz="0" w:space="0" w:color="auto"/>
        <w:left w:val="none" w:sz="0" w:space="0" w:color="auto"/>
        <w:bottom w:val="none" w:sz="0" w:space="0" w:color="auto"/>
        <w:right w:val="none" w:sz="0" w:space="0" w:color="auto"/>
      </w:divBdr>
    </w:div>
    <w:div w:id="1494101507">
      <w:bodyDiv w:val="1"/>
      <w:marLeft w:val="0"/>
      <w:marRight w:val="0"/>
      <w:marTop w:val="0"/>
      <w:marBottom w:val="0"/>
      <w:divBdr>
        <w:top w:val="none" w:sz="0" w:space="0" w:color="auto"/>
        <w:left w:val="none" w:sz="0" w:space="0" w:color="auto"/>
        <w:bottom w:val="none" w:sz="0" w:space="0" w:color="auto"/>
        <w:right w:val="none" w:sz="0" w:space="0" w:color="auto"/>
      </w:divBdr>
    </w:div>
    <w:div w:id="1496263012">
      <w:bodyDiv w:val="1"/>
      <w:marLeft w:val="0"/>
      <w:marRight w:val="0"/>
      <w:marTop w:val="0"/>
      <w:marBottom w:val="0"/>
      <w:divBdr>
        <w:top w:val="none" w:sz="0" w:space="0" w:color="auto"/>
        <w:left w:val="none" w:sz="0" w:space="0" w:color="auto"/>
        <w:bottom w:val="none" w:sz="0" w:space="0" w:color="auto"/>
        <w:right w:val="none" w:sz="0" w:space="0" w:color="auto"/>
      </w:divBdr>
    </w:div>
    <w:div w:id="1517577781">
      <w:bodyDiv w:val="1"/>
      <w:marLeft w:val="0"/>
      <w:marRight w:val="0"/>
      <w:marTop w:val="0"/>
      <w:marBottom w:val="0"/>
      <w:divBdr>
        <w:top w:val="none" w:sz="0" w:space="0" w:color="auto"/>
        <w:left w:val="none" w:sz="0" w:space="0" w:color="auto"/>
        <w:bottom w:val="none" w:sz="0" w:space="0" w:color="auto"/>
        <w:right w:val="none" w:sz="0" w:space="0" w:color="auto"/>
      </w:divBdr>
    </w:div>
    <w:div w:id="1517887118">
      <w:bodyDiv w:val="1"/>
      <w:marLeft w:val="0"/>
      <w:marRight w:val="0"/>
      <w:marTop w:val="0"/>
      <w:marBottom w:val="0"/>
      <w:divBdr>
        <w:top w:val="none" w:sz="0" w:space="0" w:color="auto"/>
        <w:left w:val="none" w:sz="0" w:space="0" w:color="auto"/>
        <w:bottom w:val="none" w:sz="0" w:space="0" w:color="auto"/>
        <w:right w:val="none" w:sz="0" w:space="0" w:color="auto"/>
      </w:divBdr>
    </w:div>
    <w:div w:id="1540435942">
      <w:bodyDiv w:val="1"/>
      <w:marLeft w:val="0"/>
      <w:marRight w:val="0"/>
      <w:marTop w:val="0"/>
      <w:marBottom w:val="0"/>
      <w:divBdr>
        <w:top w:val="none" w:sz="0" w:space="0" w:color="auto"/>
        <w:left w:val="none" w:sz="0" w:space="0" w:color="auto"/>
        <w:bottom w:val="none" w:sz="0" w:space="0" w:color="auto"/>
        <w:right w:val="none" w:sz="0" w:space="0" w:color="auto"/>
      </w:divBdr>
    </w:div>
    <w:div w:id="1605533289">
      <w:bodyDiv w:val="1"/>
      <w:marLeft w:val="0"/>
      <w:marRight w:val="0"/>
      <w:marTop w:val="0"/>
      <w:marBottom w:val="0"/>
      <w:divBdr>
        <w:top w:val="none" w:sz="0" w:space="0" w:color="auto"/>
        <w:left w:val="none" w:sz="0" w:space="0" w:color="auto"/>
        <w:bottom w:val="none" w:sz="0" w:space="0" w:color="auto"/>
        <w:right w:val="none" w:sz="0" w:space="0" w:color="auto"/>
      </w:divBdr>
    </w:div>
    <w:div w:id="1617591981">
      <w:bodyDiv w:val="1"/>
      <w:marLeft w:val="0"/>
      <w:marRight w:val="0"/>
      <w:marTop w:val="0"/>
      <w:marBottom w:val="0"/>
      <w:divBdr>
        <w:top w:val="none" w:sz="0" w:space="0" w:color="auto"/>
        <w:left w:val="none" w:sz="0" w:space="0" w:color="auto"/>
        <w:bottom w:val="none" w:sz="0" w:space="0" w:color="auto"/>
        <w:right w:val="none" w:sz="0" w:space="0" w:color="auto"/>
      </w:divBdr>
    </w:div>
    <w:div w:id="1624772951">
      <w:bodyDiv w:val="1"/>
      <w:marLeft w:val="0"/>
      <w:marRight w:val="0"/>
      <w:marTop w:val="0"/>
      <w:marBottom w:val="0"/>
      <w:divBdr>
        <w:top w:val="none" w:sz="0" w:space="0" w:color="auto"/>
        <w:left w:val="none" w:sz="0" w:space="0" w:color="auto"/>
        <w:bottom w:val="none" w:sz="0" w:space="0" w:color="auto"/>
        <w:right w:val="none" w:sz="0" w:space="0" w:color="auto"/>
      </w:divBdr>
    </w:div>
    <w:div w:id="1688559608">
      <w:bodyDiv w:val="1"/>
      <w:marLeft w:val="0"/>
      <w:marRight w:val="0"/>
      <w:marTop w:val="0"/>
      <w:marBottom w:val="0"/>
      <w:divBdr>
        <w:top w:val="none" w:sz="0" w:space="0" w:color="auto"/>
        <w:left w:val="none" w:sz="0" w:space="0" w:color="auto"/>
        <w:bottom w:val="none" w:sz="0" w:space="0" w:color="auto"/>
        <w:right w:val="none" w:sz="0" w:space="0" w:color="auto"/>
      </w:divBdr>
    </w:div>
    <w:div w:id="1698853209">
      <w:bodyDiv w:val="1"/>
      <w:marLeft w:val="0"/>
      <w:marRight w:val="0"/>
      <w:marTop w:val="0"/>
      <w:marBottom w:val="0"/>
      <w:divBdr>
        <w:top w:val="none" w:sz="0" w:space="0" w:color="auto"/>
        <w:left w:val="none" w:sz="0" w:space="0" w:color="auto"/>
        <w:bottom w:val="none" w:sz="0" w:space="0" w:color="auto"/>
        <w:right w:val="none" w:sz="0" w:space="0" w:color="auto"/>
      </w:divBdr>
    </w:div>
    <w:div w:id="1744793003">
      <w:bodyDiv w:val="1"/>
      <w:marLeft w:val="0"/>
      <w:marRight w:val="0"/>
      <w:marTop w:val="0"/>
      <w:marBottom w:val="0"/>
      <w:divBdr>
        <w:top w:val="none" w:sz="0" w:space="0" w:color="auto"/>
        <w:left w:val="none" w:sz="0" w:space="0" w:color="auto"/>
        <w:bottom w:val="none" w:sz="0" w:space="0" w:color="auto"/>
        <w:right w:val="none" w:sz="0" w:space="0" w:color="auto"/>
      </w:divBdr>
    </w:div>
    <w:div w:id="1749880478">
      <w:bodyDiv w:val="1"/>
      <w:marLeft w:val="0"/>
      <w:marRight w:val="0"/>
      <w:marTop w:val="0"/>
      <w:marBottom w:val="0"/>
      <w:divBdr>
        <w:top w:val="none" w:sz="0" w:space="0" w:color="auto"/>
        <w:left w:val="none" w:sz="0" w:space="0" w:color="auto"/>
        <w:bottom w:val="none" w:sz="0" w:space="0" w:color="auto"/>
        <w:right w:val="none" w:sz="0" w:space="0" w:color="auto"/>
      </w:divBdr>
    </w:div>
    <w:div w:id="1806846738">
      <w:bodyDiv w:val="1"/>
      <w:marLeft w:val="0"/>
      <w:marRight w:val="0"/>
      <w:marTop w:val="0"/>
      <w:marBottom w:val="0"/>
      <w:divBdr>
        <w:top w:val="none" w:sz="0" w:space="0" w:color="auto"/>
        <w:left w:val="none" w:sz="0" w:space="0" w:color="auto"/>
        <w:bottom w:val="none" w:sz="0" w:space="0" w:color="auto"/>
        <w:right w:val="none" w:sz="0" w:space="0" w:color="auto"/>
      </w:divBdr>
    </w:div>
    <w:div w:id="1848207495">
      <w:bodyDiv w:val="1"/>
      <w:marLeft w:val="0"/>
      <w:marRight w:val="0"/>
      <w:marTop w:val="0"/>
      <w:marBottom w:val="0"/>
      <w:divBdr>
        <w:top w:val="none" w:sz="0" w:space="0" w:color="auto"/>
        <w:left w:val="none" w:sz="0" w:space="0" w:color="auto"/>
        <w:bottom w:val="none" w:sz="0" w:space="0" w:color="auto"/>
        <w:right w:val="none" w:sz="0" w:space="0" w:color="auto"/>
      </w:divBdr>
    </w:div>
    <w:div w:id="1870683622">
      <w:bodyDiv w:val="1"/>
      <w:marLeft w:val="0"/>
      <w:marRight w:val="0"/>
      <w:marTop w:val="0"/>
      <w:marBottom w:val="0"/>
      <w:divBdr>
        <w:top w:val="none" w:sz="0" w:space="0" w:color="auto"/>
        <w:left w:val="none" w:sz="0" w:space="0" w:color="auto"/>
        <w:bottom w:val="none" w:sz="0" w:space="0" w:color="auto"/>
        <w:right w:val="none" w:sz="0" w:space="0" w:color="auto"/>
      </w:divBdr>
    </w:div>
    <w:div w:id="1870872520">
      <w:bodyDiv w:val="1"/>
      <w:marLeft w:val="0"/>
      <w:marRight w:val="0"/>
      <w:marTop w:val="0"/>
      <w:marBottom w:val="0"/>
      <w:divBdr>
        <w:top w:val="none" w:sz="0" w:space="0" w:color="auto"/>
        <w:left w:val="none" w:sz="0" w:space="0" w:color="auto"/>
        <w:bottom w:val="none" w:sz="0" w:space="0" w:color="auto"/>
        <w:right w:val="none" w:sz="0" w:space="0" w:color="auto"/>
      </w:divBdr>
    </w:div>
    <w:div w:id="1959486095">
      <w:bodyDiv w:val="1"/>
      <w:marLeft w:val="0"/>
      <w:marRight w:val="0"/>
      <w:marTop w:val="0"/>
      <w:marBottom w:val="0"/>
      <w:divBdr>
        <w:top w:val="none" w:sz="0" w:space="0" w:color="auto"/>
        <w:left w:val="none" w:sz="0" w:space="0" w:color="auto"/>
        <w:bottom w:val="none" w:sz="0" w:space="0" w:color="auto"/>
        <w:right w:val="none" w:sz="0" w:space="0" w:color="auto"/>
      </w:divBdr>
    </w:div>
    <w:div w:id="1999534276">
      <w:bodyDiv w:val="1"/>
      <w:marLeft w:val="0"/>
      <w:marRight w:val="0"/>
      <w:marTop w:val="0"/>
      <w:marBottom w:val="0"/>
      <w:divBdr>
        <w:top w:val="none" w:sz="0" w:space="0" w:color="auto"/>
        <w:left w:val="none" w:sz="0" w:space="0" w:color="auto"/>
        <w:bottom w:val="none" w:sz="0" w:space="0" w:color="auto"/>
        <w:right w:val="none" w:sz="0" w:space="0" w:color="auto"/>
      </w:divBdr>
    </w:div>
    <w:div w:id="2025087303">
      <w:bodyDiv w:val="1"/>
      <w:marLeft w:val="0"/>
      <w:marRight w:val="0"/>
      <w:marTop w:val="0"/>
      <w:marBottom w:val="0"/>
      <w:divBdr>
        <w:top w:val="none" w:sz="0" w:space="0" w:color="auto"/>
        <w:left w:val="none" w:sz="0" w:space="0" w:color="auto"/>
        <w:bottom w:val="none" w:sz="0" w:space="0" w:color="auto"/>
        <w:right w:val="none" w:sz="0" w:space="0" w:color="auto"/>
      </w:divBdr>
    </w:div>
    <w:div w:id="2082211706">
      <w:bodyDiv w:val="1"/>
      <w:marLeft w:val="0"/>
      <w:marRight w:val="0"/>
      <w:marTop w:val="0"/>
      <w:marBottom w:val="0"/>
      <w:divBdr>
        <w:top w:val="none" w:sz="0" w:space="0" w:color="auto"/>
        <w:left w:val="none" w:sz="0" w:space="0" w:color="auto"/>
        <w:bottom w:val="none" w:sz="0" w:space="0" w:color="auto"/>
        <w:right w:val="none" w:sz="0" w:space="0" w:color="auto"/>
      </w:divBdr>
    </w:div>
    <w:div w:id="209782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microsoft.com/office/2011/relationships/commentsExtended" Target="commentsExtended.xml" Id="rId12" /><Relationship Type="http://schemas.microsoft.com/office/2011/relationships/people" Target="people.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word/glossary/document.xml" Id="Rbe378da1ee974ccb" /></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1.png@01D54135.21A34D00" TargetMode="External"/><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3999af8-ab8a-49cc-8a10-2afd874fb319}"/>
      </w:docPartPr>
      <w:docPartBody>
        <w:p w14:paraId="650113E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249f167e-8002-4b9d-9d44-521e0f0662b3">
      <UserInfo>
        <DisplayName>Enterprise IAM Project Team Members</DisplayName>
        <AccountId>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D211CE40E6554490A61AD783955EED" ma:contentTypeVersion="7" ma:contentTypeDescription="Create a new document." ma:contentTypeScope="" ma:versionID="b1370592395b6d747bef8ba4a06f2c18">
  <xsd:schema xmlns:xsd="http://www.w3.org/2001/XMLSchema" xmlns:xs="http://www.w3.org/2001/XMLSchema" xmlns:p="http://schemas.microsoft.com/office/2006/metadata/properties" xmlns:ns2="8c1732f1-b542-4f66-aad5-146e8cb1ecba" xmlns:ns3="249f167e-8002-4b9d-9d44-521e0f0662b3" targetNamespace="http://schemas.microsoft.com/office/2006/metadata/properties" ma:root="true" ma:fieldsID="1f798e139519d5e42e2db673cfba6322" ns2:_="" ns3:_="">
    <xsd:import namespace="8c1732f1-b542-4f66-aad5-146e8cb1ecba"/>
    <xsd:import namespace="249f167e-8002-4b9d-9d44-521e0f0662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1732f1-b542-4f66-aad5-146e8cb1ec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9f167e-8002-4b9d-9d44-521e0f0662b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60E22-25ED-4E82-A7AD-42755AA8C692}">
  <ds:schemaRefs>
    <ds:schemaRef ds:uri="http://schemas.microsoft.com/sharepoint/v3/contenttype/forms"/>
  </ds:schemaRefs>
</ds:datastoreItem>
</file>

<file path=customXml/itemProps2.xml><?xml version="1.0" encoding="utf-8"?>
<ds:datastoreItem xmlns:ds="http://schemas.openxmlformats.org/officeDocument/2006/customXml" ds:itemID="{B9629AA8-FCCD-43C2-B382-0337B74569FE}">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8c1732f1-b542-4f66-aad5-146e8cb1ecba"/>
    <ds:schemaRef ds:uri="249f167e-8002-4b9d-9d44-521e0f0662b3"/>
    <ds:schemaRef ds:uri="http://www.w3.org/XML/1998/namespace"/>
  </ds:schemaRefs>
</ds:datastoreItem>
</file>

<file path=customXml/itemProps3.xml><?xml version="1.0" encoding="utf-8"?>
<ds:datastoreItem xmlns:ds="http://schemas.openxmlformats.org/officeDocument/2006/customXml" ds:itemID="{3A6AE0ED-B5FE-4F90-9E36-BC87F44AE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1732f1-b542-4f66-aad5-146e8cb1ecba"/>
    <ds:schemaRef ds:uri="249f167e-8002-4b9d-9d44-521e0f066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421E50-0A7D-4B20-A803-B88C0B3DFAC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Underwriters Laboratories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UL Identity and Access Management Phase 1 Solution Design</dc:title>
  <dc:creator>upande@simeiosolutions.com</dc:creator>
  <lastModifiedBy>Longdon, Dennis F</lastModifiedBy>
  <revision>10</revision>
  <lastPrinted>2019-08-23T17:56:00.0000000Z</lastPrinted>
  <dcterms:created xsi:type="dcterms:W3CDTF">2019-08-30T14:41:00.0000000Z</dcterms:created>
  <dcterms:modified xsi:type="dcterms:W3CDTF">2019-09-06T12:10:11.8543611Z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0x0101009FD211CE40E6554490A61AD783955EED</vt:lpwstr>
  </property>
</Properties>
</file>